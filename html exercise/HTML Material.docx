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p>
    <w:p w:rsidR="0062210F" w:rsidRPr="00E6782A"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6782A">
        <w:rPr>
          <w:rFonts w:ascii="Arial" w:hAnsi="Arial" w:cs="Arial"/>
          <w:color w:val="000000"/>
        </w:rPr>
        <w:t>HTML stands for </w:t>
      </w:r>
      <w:r w:rsidRPr="00E6782A">
        <w:rPr>
          <w:rFonts w:ascii="Arial" w:hAnsi="Arial" w:cs="Arial"/>
          <w:b/>
          <w:bCs/>
          <w:color w:val="000000"/>
        </w:rPr>
        <w:t>H</w:t>
      </w:r>
      <w:r w:rsidRPr="00E6782A">
        <w:rPr>
          <w:rFonts w:ascii="Arial" w:hAnsi="Arial" w:cs="Arial"/>
          <w:color w:val="000000"/>
        </w:rPr>
        <w:t>yper </w:t>
      </w:r>
      <w:r w:rsidRPr="00E6782A">
        <w:rPr>
          <w:rFonts w:ascii="Arial" w:hAnsi="Arial" w:cs="Arial"/>
          <w:b/>
          <w:bCs/>
          <w:color w:val="000000"/>
        </w:rPr>
        <w:t>T</w:t>
      </w:r>
      <w:r w:rsidRPr="00E6782A">
        <w:rPr>
          <w:rFonts w:ascii="Arial" w:hAnsi="Arial" w:cs="Arial"/>
          <w:color w:val="000000"/>
        </w:rPr>
        <w:t>ext </w:t>
      </w:r>
      <w:r w:rsidRPr="00E6782A">
        <w:rPr>
          <w:rFonts w:ascii="Arial" w:hAnsi="Arial" w:cs="Arial"/>
          <w:b/>
          <w:bCs/>
          <w:color w:val="000000"/>
        </w:rPr>
        <w:t>M</w:t>
      </w:r>
      <w:r w:rsidRPr="00E6782A">
        <w:rPr>
          <w:rFonts w:ascii="Arial" w:hAnsi="Arial" w:cs="Arial"/>
          <w:color w:val="000000"/>
        </w:rPr>
        <w:t>arkup </w:t>
      </w:r>
      <w:r w:rsidRPr="00E6782A">
        <w:rPr>
          <w:rFonts w:ascii="Arial" w:hAnsi="Arial" w:cs="Arial"/>
          <w:b/>
          <w:bCs/>
          <w:color w:val="000000"/>
        </w:rPr>
        <w:t>L</w:t>
      </w:r>
      <w:r w:rsidRPr="00E6782A">
        <w:rPr>
          <w:rFonts w:ascii="Arial" w:hAnsi="Arial" w:cs="Arial"/>
          <w:color w:val="000000"/>
        </w:rPr>
        <w:t>anguage, which is the most used language for developing the web pages.</w:t>
      </w:r>
    </w:p>
    <w:p w:rsidR="0062210F" w:rsidRPr="00E6782A"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6782A">
        <w:rPr>
          <w:rFonts w:ascii="Arial" w:hAnsi="Arial" w:cs="Arial"/>
          <w:color w:val="000000"/>
        </w:rPr>
        <w:t xml:space="preserve">HTML was created by Berners-Lee in late 1991 but "HTML 2.0" was the first standard HTML specification which was published in 1995. HTML 4.01 was a major version of HTML and it was published in late 1999. </w:t>
      </w:r>
      <w:r w:rsidR="00017D70">
        <w:rPr>
          <w:rFonts w:ascii="Arial" w:hAnsi="Arial" w:cs="Arial"/>
          <w:color w:val="000000"/>
        </w:rPr>
        <w:t xml:space="preserve"> Now </w:t>
      </w:r>
      <w:r w:rsidRPr="00E6782A">
        <w:rPr>
          <w:rFonts w:ascii="Arial" w:hAnsi="Arial" w:cs="Arial"/>
          <w:color w:val="000000"/>
        </w:rPr>
        <w:t>we are having HTML-5 version which is an extension to HTML 4.01, and this version was published in 2012.</w:t>
      </w:r>
    </w:p>
    <w:p w:rsidR="0062210F" w:rsidRPr="00E6782A"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6782A">
        <w:rPr>
          <w:rFonts w:ascii="Arial" w:hAnsi="Arial" w:cs="Arial"/>
          <w:color w:val="000000"/>
        </w:rPr>
        <w:t>Hello World Program:</w:t>
      </w:r>
    </w:p>
    <w:p w:rsidR="0062210F" w:rsidRPr="003204A8" w:rsidRDefault="0062210F" w:rsidP="00017D70">
      <w:pPr>
        <w:pBdr>
          <w:top w:val="single" w:sz="6" w:space="16"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204A8">
        <w:rPr>
          <w:rFonts w:ascii="Consolas" w:eastAsia="Times New Roman" w:hAnsi="Consolas" w:cs="Consolas"/>
          <w:color w:val="7F0055"/>
          <w:sz w:val="20"/>
          <w:szCs w:val="20"/>
        </w:rPr>
        <w:t>&lt;!DOCTYPE</w:t>
      </w:r>
      <w:proofErr w:type="gramEnd"/>
      <w:r w:rsidRPr="003204A8">
        <w:rPr>
          <w:rFonts w:ascii="Consolas" w:eastAsia="Times New Roman" w:hAnsi="Consolas" w:cs="Consolas"/>
          <w:color w:val="7F0055"/>
          <w:sz w:val="20"/>
          <w:szCs w:val="20"/>
        </w:rPr>
        <w:t xml:space="preserve"> html&gt;</w:t>
      </w:r>
    </w:p>
    <w:p w:rsidR="0062210F" w:rsidRPr="003204A8" w:rsidRDefault="0062210F" w:rsidP="00017D70">
      <w:pPr>
        <w:pBdr>
          <w:top w:val="single" w:sz="6" w:space="16"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04A8">
        <w:rPr>
          <w:rFonts w:ascii="Consolas" w:eastAsia="Times New Roman" w:hAnsi="Consolas" w:cs="Consolas"/>
          <w:color w:val="000088"/>
          <w:sz w:val="20"/>
          <w:szCs w:val="20"/>
        </w:rPr>
        <w:t>&lt;</w:t>
      </w:r>
      <w:proofErr w:type="gramStart"/>
      <w:r w:rsidRPr="003204A8">
        <w:rPr>
          <w:rFonts w:ascii="Consolas" w:eastAsia="Times New Roman" w:hAnsi="Consolas" w:cs="Consolas"/>
          <w:color w:val="000088"/>
          <w:sz w:val="20"/>
          <w:szCs w:val="20"/>
        </w:rPr>
        <w:t>html</w:t>
      </w:r>
      <w:proofErr w:type="gramEnd"/>
      <w:r w:rsidRPr="003204A8">
        <w:rPr>
          <w:rFonts w:ascii="Consolas" w:eastAsia="Times New Roman" w:hAnsi="Consolas" w:cs="Consolas"/>
          <w:color w:val="000088"/>
          <w:sz w:val="20"/>
          <w:szCs w:val="20"/>
        </w:rPr>
        <w:t>&gt;</w:t>
      </w:r>
    </w:p>
    <w:p w:rsidR="0062210F" w:rsidRPr="003204A8" w:rsidRDefault="0062210F" w:rsidP="00017D70">
      <w:pPr>
        <w:pBdr>
          <w:top w:val="single" w:sz="6" w:space="16"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3204A8">
        <w:rPr>
          <w:rFonts w:ascii="Consolas" w:eastAsia="Times New Roman" w:hAnsi="Consolas" w:cs="Consolas"/>
          <w:color w:val="313131"/>
          <w:sz w:val="20"/>
          <w:szCs w:val="20"/>
        </w:rPr>
        <w:t xml:space="preserve">   </w:t>
      </w:r>
      <w:r w:rsidRPr="003204A8">
        <w:rPr>
          <w:rFonts w:ascii="Consolas" w:eastAsia="Times New Roman" w:hAnsi="Consolas" w:cs="Consolas"/>
          <w:color w:val="000088"/>
          <w:sz w:val="20"/>
          <w:szCs w:val="20"/>
        </w:rPr>
        <w:t>&lt;</w:t>
      </w:r>
      <w:proofErr w:type="gramStart"/>
      <w:r w:rsidRPr="003204A8">
        <w:rPr>
          <w:rFonts w:ascii="Consolas" w:eastAsia="Times New Roman" w:hAnsi="Consolas" w:cs="Consolas"/>
          <w:color w:val="000088"/>
          <w:sz w:val="20"/>
          <w:szCs w:val="20"/>
        </w:rPr>
        <w:t>body</w:t>
      </w:r>
      <w:proofErr w:type="gramEnd"/>
      <w:r w:rsidRPr="003204A8">
        <w:rPr>
          <w:rFonts w:ascii="Consolas" w:eastAsia="Times New Roman" w:hAnsi="Consolas" w:cs="Consolas"/>
          <w:color w:val="000088"/>
          <w:sz w:val="20"/>
          <w:szCs w:val="20"/>
        </w:rPr>
        <w:t>&gt;</w:t>
      </w:r>
    </w:p>
    <w:p w:rsidR="0062210F" w:rsidRPr="003204A8" w:rsidRDefault="0062210F" w:rsidP="00017D70">
      <w:pPr>
        <w:pBdr>
          <w:top w:val="single" w:sz="6" w:space="16"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04A8">
        <w:rPr>
          <w:rFonts w:ascii="Consolas" w:eastAsia="Times New Roman" w:hAnsi="Consolas" w:cs="Consolas"/>
          <w:color w:val="313131"/>
          <w:sz w:val="20"/>
          <w:szCs w:val="20"/>
        </w:rPr>
        <w:t xml:space="preserve">      </w:t>
      </w:r>
      <w:r w:rsidRPr="003204A8">
        <w:rPr>
          <w:rFonts w:ascii="Consolas" w:eastAsia="Times New Roman" w:hAnsi="Consolas" w:cs="Consolas"/>
          <w:color w:val="000088"/>
          <w:sz w:val="20"/>
          <w:szCs w:val="20"/>
        </w:rPr>
        <w:t>&lt;h1&gt;</w:t>
      </w:r>
      <w:r w:rsidRPr="003204A8">
        <w:rPr>
          <w:rFonts w:ascii="Consolas" w:eastAsia="Times New Roman" w:hAnsi="Consolas" w:cs="Consolas"/>
          <w:color w:val="313131"/>
          <w:sz w:val="20"/>
          <w:szCs w:val="20"/>
        </w:rPr>
        <w:t>Hello World</w:t>
      </w:r>
      <w:proofErr w:type="gramStart"/>
      <w:r w:rsidRPr="003204A8">
        <w:rPr>
          <w:rFonts w:ascii="Consolas" w:eastAsia="Times New Roman" w:hAnsi="Consolas" w:cs="Consolas"/>
          <w:color w:val="313131"/>
          <w:sz w:val="20"/>
          <w:szCs w:val="20"/>
        </w:rPr>
        <w:t>!</w:t>
      </w:r>
      <w:r w:rsidRPr="003204A8">
        <w:rPr>
          <w:rFonts w:ascii="Consolas" w:eastAsia="Times New Roman" w:hAnsi="Consolas" w:cs="Consolas"/>
          <w:color w:val="000088"/>
          <w:sz w:val="20"/>
          <w:szCs w:val="20"/>
        </w:rPr>
        <w:t>&lt;</w:t>
      </w:r>
      <w:proofErr w:type="gramEnd"/>
      <w:r w:rsidRPr="003204A8">
        <w:rPr>
          <w:rFonts w:ascii="Consolas" w:eastAsia="Times New Roman" w:hAnsi="Consolas" w:cs="Consolas"/>
          <w:color w:val="000088"/>
          <w:sz w:val="20"/>
          <w:szCs w:val="20"/>
        </w:rPr>
        <w:t>/h1&gt;</w:t>
      </w:r>
    </w:p>
    <w:p w:rsidR="0062210F" w:rsidRPr="003204A8" w:rsidRDefault="0062210F" w:rsidP="00017D70">
      <w:pPr>
        <w:pBdr>
          <w:top w:val="single" w:sz="6" w:space="16"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04A8">
        <w:rPr>
          <w:rFonts w:ascii="Consolas" w:eastAsia="Times New Roman" w:hAnsi="Consolas" w:cs="Consolas"/>
          <w:color w:val="313131"/>
          <w:sz w:val="20"/>
          <w:szCs w:val="20"/>
        </w:rPr>
        <w:t xml:space="preserve">   </w:t>
      </w:r>
      <w:r w:rsidRPr="003204A8">
        <w:rPr>
          <w:rFonts w:ascii="Consolas" w:eastAsia="Times New Roman" w:hAnsi="Consolas" w:cs="Consolas"/>
          <w:color w:val="000088"/>
          <w:sz w:val="20"/>
          <w:szCs w:val="20"/>
        </w:rPr>
        <w:t>&lt;/body&gt;</w:t>
      </w:r>
    </w:p>
    <w:p w:rsidR="0062210F" w:rsidRPr="003204A8" w:rsidRDefault="0062210F" w:rsidP="00017D70">
      <w:pPr>
        <w:pBdr>
          <w:top w:val="single" w:sz="6" w:space="16"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204A8">
        <w:rPr>
          <w:rFonts w:ascii="Consolas" w:eastAsia="Times New Roman" w:hAnsi="Consolas" w:cs="Consolas"/>
          <w:color w:val="000088"/>
          <w:sz w:val="20"/>
          <w:szCs w:val="20"/>
        </w:rPr>
        <w:t>&lt;/html&gt;</w:t>
      </w:r>
    </w:p>
    <w:p w:rsidR="0062210F" w:rsidRPr="00017D70" w:rsidRDefault="0062210F" w:rsidP="0062210F">
      <w:pPr>
        <w:pStyle w:val="NormalWeb"/>
        <w:spacing w:before="0" w:beforeAutospacing="0" w:after="240" w:afterAutospacing="0" w:line="360" w:lineRule="atLeast"/>
        <w:ind w:left="48" w:right="48"/>
        <w:jc w:val="both"/>
        <w:rPr>
          <w:rFonts w:ascii="Verdana" w:hAnsi="Verdana"/>
          <w:color w:val="000000"/>
          <w:sz w:val="30"/>
          <w:szCs w:val="30"/>
        </w:rPr>
      </w:pPr>
    </w:p>
    <w:p w:rsidR="0062210F" w:rsidRPr="00017D70" w:rsidRDefault="0062210F" w:rsidP="0062210F">
      <w:pPr>
        <w:spacing w:after="0" w:line="360" w:lineRule="atLeast"/>
        <w:ind w:right="48"/>
        <w:outlineLvl w:val="1"/>
        <w:rPr>
          <w:rFonts w:ascii="Verdana" w:eastAsia="Times New Roman" w:hAnsi="Verdana" w:cs="Times New Roman"/>
          <w:b/>
          <w:color w:val="31849B" w:themeColor="accent5" w:themeShade="BF"/>
          <w:spacing w:val="-15"/>
          <w:sz w:val="30"/>
          <w:szCs w:val="30"/>
        </w:rPr>
      </w:pPr>
      <w:r w:rsidRPr="00017D70">
        <w:rPr>
          <w:rFonts w:ascii="Verdana" w:eastAsia="Times New Roman" w:hAnsi="Verdana" w:cs="Times New Roman"/>
          <w:b/>
          <w:color w:val="31849B" w:themeColor="accent5" w:themeShade="BF"/>
          <w:spacing w:val="-15"/>
          <w:sz w:val="30"/>
          <w:szCs w:val="30"/>
        </w:rPr>
        <w:t>HTML Tags</w:t>
      </w:r>
    </w:p>
    <w:p w:rsidR="0062210F" w:rsidRPr="00E6782A" w:rsidRDefault="0062210F" w:rsidP="0062210F">
      <w:pPr>
        <w:spacing w:after="240" w:line="360" w:lineRule="atLeast"/>
        <w:ind w:left="48" w:right="48"/>
        <w:jc w:val="both"/>
        <w:rPr>
          <w:rFonts w:ascii="Arial" w:eastAsia="Times New Roman" w:hAnsi="Arial" w:cs="Arial"/>
          <w:color w:val="000000"/>
          <w:sz w:val="24"/>
          <w:szCs w:val="24"/>
        </w:rPr>
      </w:pPr>
      <w:r w:rsidRPr="00E6782A">
        <w:rPr>
          <w:rFonts w:ascii="Arial" w:eastAsia="Times New Roman" w:hAnsi="Arial" w:cs="Arial"/>
          <w:color w:val="000000"/>
          <w:sz w:val="24"/>
          <w:szCs w:val="24"/>
        </w:rPr>
        <w:t>HTML is a markup language and makes use of various tags to format the content. These tags are enclosed within angle braces </w:t>
      </w:r>
      <w:r w:rsidRPr="00E6782A">
        <w:rPr>
          <w:rFonts w:ascii="Arial" w:eastAsia="Times New Roman" w:hAnsi="Arial" w:cs="Arial"/>
          <w:b/>
          <w:bCs/>
          <w:color w:val="000000"/>
          <w:sz w:val="24"/>
          <w:szCs w:val="24"/>
        </w:rPr>
        <w:t>&lt;Tag Name&gt;</w:t>
      </w:r>
      <w:r w:rsidRPr="00E6782A">
        <w:rPr>
          <w:rFonts w:ascii="Arial" w:eastAsia="Times New Roman" w:hAnsi="Arial" w:cs="Arial"/>
          <w:color w:val="000000"/>
          <w:sz w:val="24"/>
          <w:szCs w:val="24"/>
        </w:rPr>
        <w:t>. Except few tags, most of the tags have their corresponding closing tags. For example </w:t>
      </w:r>
      <w:r w:rsidRPr="00E6782A">
        <w:rPr>
          <w:rFonts w:ascii="Arial" w:eastAsia="Times New Roman" w:hAnsi="Arial" w:cs="Arial"/>
          <w:b/>
          <w:bCs/>
          <w:color w:val="000000"/>
          <w:sz w:val="24"/>
          <w:szCs w:val="24"/>
        </w:rPr>
        <w:t>&lt;html&gt;</w:t>
      </w:r>
      <w:r w:rsidRPr="00E6782A">
        <w:rPr>
          <w:rFonts w:ascii="Arial" w:eastAsia="Times New Roman" w:hAnsi="Arial" w:cs="Arial"/>
          <w:color w:val="000000"/>
          <w:sz w:val="24"/>
          <w:szCs w:val="24"/>
        </w:rPr>
        <w:t> has its closing tag </w:t>
      </w:r>
      <w:r w:rsidRPr="00E6782A">
        <w:rPr>
          <w:rFonts w:ascii="Arial" w:eastAsia="Times New Roman" w:hAnsi="Arial" w:cs="Arial"/>
          <w:b/>
          <w:bCs/>
          <w:color w:val="000000"/>
          <w:sz w:val="24"/>
          <w:szCs w:val="24"/>
        </w:rPr>
        <w:t>&lt;/html&gt;</w:t>
      </w:r>
      <w:r w:rsidRPr="00E6782A">
        <w:rPr>
          <w:rFonts w:ascii="Arial" w:eastAsia="Times New Roman" w:hAnsi="Arial" w:cs="Arial"/>
          <w:color w:val="000000"/>
          <w:sz w:val="24"/>
          <w:szCs w:val="24"/>
        </w:rPr>
        <w:t> and </w:t>
      </w:r>
      <w:r w:rsidRPr="00E6782A">
        <w:rPr>
          <w:rFonts w:ascii="Arial" w:eastAsia="Times New Roman" w:hAnsi="Arial" w:cs="Arial"/>
          <w:b/>
          <w:bCs/>
          <w:color w:val="000000"/>
          <w:sz w:val="24"/>
          <w:szCs w:val="24"/>
        </w:rPr>
        <w:t>&lt;body&gt;</w:t>
      </w:r>
      <w:r w:rsidRPr="00E6782A">
        <w:rPr>
          <w:rFonts w:ascii="Arial" w:eastAsia="Times New Roman" w:hAnsi="Arial" w:cs="Arial"/>
          <w:color w:val="000000"/>
          <w:sz w:val="24"/>
          <w:szCs w:val="24"/>
        </w:rPr>
        <w:t> tag has its closing tag </w:t>
      </w:r>
      <w:r w:rsidRPr="00E6782A">
        <w:rPr>
          <w:rFonts w:ascii="Arial" w:eastAsia="Times New Roman" w:hAnsi="Arial" w:cs="Arial"/>
          <w:b/>
          <w:bCs/>
          <w:color w:val="000000"/>
          <w:sz w:val="24"/>
          <w:szCs w:val="24"/>
        </w:rPr>
        <w:t>&lt;/body&gt;</w:t>
      </w:r>
      <w:r w:rsidRPr="00E6782A">
        <w:rPr>
          <w:rFonts w:ascii="Arial" w:eastAsia="Times New Roman" w:hAnsi="Arial" w:cs="Arial"/>
          <w:color w:val="000000"/>
          <w:sz w:val="24"/>
          <w:szCs w:val="24"/>
        </w:rPr>
        <w:t> tag etc.</w:t>
      </w:r>
    </w:p>
    <w:p w:rsidR="0062210F" w:rsidRPr="00E6782A" w:rsidRDefault="0062210F" w:rsidP="0062210F">
      <w:pPr>
        <w:spacing w:after="240" w:line="360" w:lineRule="atLeast"/>
        <w:ind w:left="48" w:right="48"/>
        <w:jc w:val="both"/>
        <w:rPr>
          <w:rFonts w:ascii="Arial" w:eastAsia="Times New Roman" w:hAnsi="Arial" w:cs="Arial"/>
          <w:color w:val="000000"/>
          <w:sz w:val="24"/>
          <w:szCs w:val="24"/>
        </w:rPr>
      </w:pPr>
      <w:r w:rsidRPr="00E6782A">
        <w:rPr>
          <w:rFonts w:ascii="Arial" w:eastAsia="Times New Roman" w:hAnsi="Arial" w:cs="Arial"/>
          <w:color w:val="000000"/>
          <w:sz w:val="24"/>
          <w:szCs w:val="24"/>
        </w:rPr>
        <w:t>Above example of HTML document uses following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88"/>
        <w:gridCol w:w="7172"/>
      </w:tblGrid>
      <w:tr w:rsidR="0062210F" w:rsidRPr="003204A8" w:rsidTr="00B97B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b/>
                <w:bCs/>
                <w:color w:val="313131"/>
                <w:sz w:val="21"/>
                <w:szCs w:val="21"/>
              </w:rPr>
            </w:pPr>
            <w:r w:rsidRPr="003204A8">
              <w:rPr>
                <w:rFonts w:ascii="Verdana" w:eastAsia="Times New Roman" w:hAnsi="Verdana" w:cs="Times New Roman"/>
                <w:b/>
                <w:bCs/>
                <w:color w:val="313131"/>
                <w:sz w:val="21"/>
                <w:szCs w:val="21"/>
              </w:rPr>
              <w:t>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b/>
                <w:bCs/>
                <w:color w:val="313131"/>
                <w:sz w:val="21"/>
                <w:szCs w:val="21"/>
              </w:rPr>
            </w:pPr>
            <w:r w:rsidRPr="003204A8">
              <w:rPr>
                <w:rFonts w:ascii="Verdana" w:eastAsia="Times New Roman" w:hAnsi="Verdana" w:cs="Times New Roman"/>
                <w:b/>
                <w:bCs/>
                <w:color w:val="313131"/>
                <w:sz w:val="21"/>
                <w:szCs w:val="21"/>
              </w:rPr>
              <w:t>Description</w:t>
            </w:r>
          </w:p>
        </w:tc>
      </w:tr>
      <w:tr w:rsidR="0062210F" w:rsidRPr="003204A8"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proofErr w:type="gramStart"/>
            <w:r w:rsidRPr="003204A8">
              <w:rPr>
                <w:rFonts w:ascii="Verdana" w:eastAsia="Times New Roman" w:hAnsi="Verdana" w:cs="Times New Roman"/>
                <w:color w:val="313131"/>
                <w:sz w:val="21"/>
                <w:szCs w:val="21"/>
              </w:rPr>
              <w:t>&lt;!DOCTYPE</w:t>
            </w:r>
            <w:proofErr w:type="gramEnd"/>
            <w:r w:rsidRPr="003204A8">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This tag defines the document type and HTML version.</w:t>
            </w:r>
          </w:p>
        </w:tc>
      </w:tr>
      <w:tr w:rsidR="0062210F" w:rsidRPr="003204A8"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&lt;html&gt;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This tag encloses the complete HTML document and mainly comprises of document header which is represented by </w:t>
            </w:r>
            <w:r w:rsidRPr="003204A8">
              <w:rPr>
                <w:rFonts w:ascii="Verdana" w:eastAsia="Times New Roman" w:hAnsi="Verdana" w:cs="Times New Roman"/>
                <w:b/>
                <w:bCs/>
                <w:color w:val="313131"/>
                <w:sz w:val="21"/>
                <w:szCs w:val="21"/>
              </w:rPr>
              <w:t>&lt;head&gt;...&lt;/head&gt;</w:t>
            </w:r>
            <w:r w:rsidRPr="003204A8">
              <w:rPr>
                <w:rFonts w:ascii="Verdana" w:eastAsia="Times New Roman" w:hAnsi="Verdana" w:cs="Times New Roman"/>
                <w:color w:val="313131"/>
                <w:sz w:val="21"/>
                <w:szCs w:val="21"/>
              </w:rPr>
              <w:t xml:space="preserve"> and document body which is </w:t>
            </w:r>
            <w:r w:rsidRPr="003204A8">
              <w:rPr>
                <w:rFonts w:ascii="Verdana" w:eastAsia="Times New Roman" w:hAnsi="Verdana" w:cs="Times New Roman"/>
                <w:color w:val="313131"/>
                <w:sz w:val="21"/>
                <w:szCs w:val="21"/>
              </w:rPr>
              <w:lastRenderedPageBreak/>
              <w:t>represented by </w:t>
            </w:r>
            <w:r w:rsidRPr="003204A8">
              <w:rPr>
                <w:rFonts w:ascii="Verdana" w:eastAsia="Times New Roman" w:hAnsi="Verdana" w:cs="Times New Roman"/>
                <w:b/>
                <w:bCs/>
                <w:color w:val="313131"/>
                <w:sz w:val="21"/>
                <w:szCs w:val="21"/>
              </w:rPr>
              <w:t>&lt;body&gt;...&lt;/body&gt;</w:t>
            </w:r>
            <w:r w:rsidRPr="003204A8">
              <w:rPr>
                <w:rFonts w:ascii="Verdana" w:eastAsia="Times New Roman" w:hAnsi="Verdana" w:cs="Times New Roman"/>
                <w:color w:val="313131"/>
                <w:sz w:val="21"/>
                <w:szCs w:val="21"/>
              </w:rPr>
              <w:t> tags.</w:t>
            </w:r>
          </w:p>
        </w:tc>
      </w:tr>
      <w:tr w:rsidR="0062210F" w:rsidRPr="003204A8"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lastRenderedPageBreak/>
              <w:t>&lt;head&gt;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This tag represents the document's header which can keep other HTML tags like &lt;title&gt;, &lt;link&gt; etc.</w:t>
            </w:r>
          </w:p>
        </w:tc>
      </w:tr>
      <w:tr w:rsidR="0062210F" w:rsidRPr="003204A8"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&lt;title&gt;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The </w:t>
            </w:r>
            <w:r w:rsidRPr="003204A8">
              <w:rPr>
                <w:rFonts w:ascii="Verdana" w:eastAsia="Times New Roman" w:hAnsi="Verdana" w:cs="Times New Roman"/>
                <w:b/>
                <w:bCs/>
                <w:color w:val="313131"/>
                <w:sz w:val="21"/>
                <w:szCs w:val="21"/>
              </w:rPr>
              <w:t>&lt;title&gt;</w:t>
            </w:r>
            <w:r w:rsidRPr="003204A8">
              <w:rPr>
                <w:rFonts w:ascii="Verdana" w:eastAsia="Times New Roman" w:hAnsi="Verdana" w:cs="Times New Roman"/>
                <w:color w:val="313131"/>
                <w:sz w:val="21"/>
                <w:szCs w:val="21"/>
              </w:rPr>
              <w:t> tag is used inside the &lt;head&gt; tag to mention the document title.</w:t>
            </w:r>
          </w:p>
        </w:tc>
      </w:tr>
      <w:tr w:rsidR="0062210F" w:rsidRPr="003204A8"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&lt;body&gt;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This tag represents the document's body which keeps other HTML tags like &lt;h1&gt;, &lt;div&gt;, &lt;p&gt; etc.</w:t>
            </w:r>
          </w:p>
        </w:tc>
      </w:tr>
      <w:tr w:rsidR="0062210F" w:rsidRPr="003204A8"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This tag represents the heading.</w:t>
            </w:r>
          </w:p>
        </w:tc>
      </w:tr>
      <w:tr w:rsidR="0062210F" w:rsidRPr="003204A8"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Pr="003204A8" w:rsidRDefault="0062210F" w:rsidP="00B97B6D">
            <w:pPr>
              <w:spacing w:after="300" w:line="240" w:lineRule="auto"/>
              <w:rPr>
                <w:rFonts w:ascii="Verdana" w:eastAsia="Times New Roman" w:hAnsi="Verdana" w:cs="Times New Roman"/>
                <w:color w:val="313131"/>
                <w:sz w:val="21"/>
                <w:szCs w:val="21"/>
              </w:rPr>
            </w:pPr>
            <w:r w:rsidRPr="003204A8">
              <w:rPr>
                <w:rFonts w:ascii="Verdana" w:eastAsia="Times New Roman" w:hAnsi="Verdana" w:cs="Times New Roman"/>
                <w:color w:val="313131"/>
                <w:sz w:val="21"/>
                <w:szCs w:val="21"/>
              </w:rPr>
              <w:t>This tag represents a paragraph.</w:t>
            </w:r>
          </w:p>
        </w:tc>
      </w:tr>
    </w:tbl>
    <w:p w:rsidR="0062210F" w:rsidRPr="00E6782A" w:rsidRDefault="0062210F" w:rsidP="0062210F">
      <w:pPr>
        <w:spacing w:after="240" w:line="360" w:lineRule="atLeast"/>
        <w:ind w:left="48" w:right="48"/>
        <w:jc w:val="both"/>
        <w:rPr>
          <w:rFonts w:ascii="Arial" w:eastAsia="Times New Roman" w:hAnsi="Arial" w:cs="Arial"/>
          <w:color w:val="000000"/>
          <w:sz w:val="24"/>
          <w:szCs w:val="24"/>
        </w:rPr>
      </w:pPr>
      <w:r w:rsidRPr="00E6782A">
        <w:rPr>
          <w:rFonts w:ascii="Arial" w:eastAsia="Times New Roman" w:hAnsi="Arial" w:cs="Arial"/>
          <w:color w:val="000000"/>
          <w:sz w:val="24"/>
          <w:szCs w:val="24"/>
        </w:rPr>
        <w:t xml:space="preserve">World Wide Web Consortium (W3C) recommends </w:t>
      </w:r>
      <w:proofErr w:type="gramStart"/>
      <w:r w:rsidRPr="00E6782A">
        <w:rPr>
          <w:rFonts w:ascii="Arial" w:eastAsia="Times New Roman" w:hAnsi="Arial" w:cs="Arial"/>
          <w:color w:val="000000"/>
          <w:sz w:val="24"/>
          <w:szCs w:val="24"/>
        </w:rPr>
        <w:t>to use</w:t>
      </w:r>
      <w:proofErr w:type="gramEnd"/>
      <w:r w:rsidRPr="00E6782A">
        <w:rPr>
          <w:rFonts w:ascii="Arial" w:eastAsia="Times New Roman" w:hAnsi="Arial" w:cs="Arial"/>
          <w:color w:val="000000"/>
          <w:sz w:val="24"/>
          <w:szCs w:val="24"/>
        </w:rPr>
        <w:t xml:space="preserve"> lowercase tags starting from HTML 4.</w:t>
      </w:r>
    </w:p>
    <w:p w:rsidR="00546330" w:rsidRDefault="00546330" w:rsidP="0062210F">
      <w:pPr>
        <w:spacing w:before="48" w:after="48" w:line="360" w:lineRule="atLeast"/>
        <w:ind w:right="48"/>
        <w:outlineLvl w:val="1"/>
        <w:rPr>
          <w:rFonts w:ascii="Verdana" w:eastAsia="Times New Roman" w:hAnsi="Verdana" w:cs="Times New Roman"/>
          <w:b/>
          <w:color w:val="31849B" w:themeColor="accent5" w:themeShade="BF"/>
          <w:spacing w:val="-15"/>
          <w:sz w:val="36"/>
          <w:szCs w:val="36"/>
        </w:rPr>
      </w:pPr>
    </w:p>
    <w:p w:rsidR="0062210F" w:rsidRPr="00017D70" w:rsidRDefault="0062210F" w:rsidP="0062210F">
      <w:pPr>
        <w:spacing w:before="48" w:after="48" w:line="360" w:lineRule="atLeast"/>
        <w:ind w:right="48"/>
        <w:outlineLvl w:val="1"/>
        <w:rPr>
          <w:rFonts w:ascii="Verdana" w:eastAsia="Times New Roman" w:hAnsi="Verdana" w:cs="Times New Roman"/>
          <w:b/>
          <w:color w:val="31849B" w:themeColor="accent5" w:themeShade="BF"/>
          <w:spacing w:val="-15"/>
          <w:sz w:val="30"/>
          <w:szCs w:val="30"/>
        </w:rPr>
      </w:pPr>
      <w:r w:rsidRPr="00017D70">
        <w:rPr>
          <w:rFonts w:ascii="Verdana" w:eastAsia="Times New Roman" w:hAnsi="Verdana" w:cs="Times New Roman"/>
          <w:b/>
          <w:color w:val="31849B" w:themeColor="accent5" w:themeShade="BF"/>
          <w:spacing w:val="-15"/>
          <w:sz w:val="30"/>
          <w:szCs w:val="30"/>
        </w:rPr>
        <w:t>HTML Document Structure</w:t>
      </w:r>
    </w:p>
    <w:p w:rsidR="0062210F" w:rsidRPr="00E6782A" w:rsidRDefault="0062210F" w:rsidP="0062210F">
      <w:pPr>
        <w:spacing w:after="240" w:line="360" w:lineRule="atLeast"/>
        <w:ind w:left="48" w:right="48"/>
        <w:jc w:val="both"/>
        <w:rPr>
          <w:rFonts w:ascii="Arial" w:eastAsia="Times New Roman" w:hAnsi="Arial" w:cs="Arial"/>
          <w:color w:val="000000"/>
          <w:sz w:val="24"/>
          <w:szCs w:val="24"/>
        </w:rPr>
      </w:pPr>
      <w:r w:rsidRPr="00E6782A">
        <w:rPr>
          <w:rFonts w:ascii="Arial" w:eastAsia="Times New Roman" w:hAnsi="Arial" w:cs="Arial"/>
          <w:color w:val="000000"/>
          <w:sz w:val="24"/>
          <w:szCs w:val="24"/>
        </w:rPr>
        <w:t>A typical HTML document will have following structure:</w:t>
      </w: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204A8">
        <w:rPr>
          <w:rFonts w:ascii="Consolas" w:eastAsia="Times New Roman" w:hAnsi="Consolas" w:cs="Consolas"/>
          <w:color w:val="313131"/>
          <w:sz w:val="18"/>
          <w:szCs w:val="18"/>
        </w:rPr>
        <w:t xml:space="preserve">Document declaration tag </w:t>
      </w: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313131"/>
          <w:sz w:val="18"/>
          <w:szCs w:val="18"/>
        </w:rPr>
      </w:pPr>
      <w:r w:rsidRPr="003204A8">
        <w:rPr>
          <w:rFonts w:ascii="Consolas" w:eastAsia="Times New Roman" w:hAnsi="Consolas" w:cs="Consolas"/>
          <w:color w:val="313131"/>
          <w:sz w:val="18"/>
          <w:szCs w:val="18"/>
        </w:rPr>
        <w:t>&lt;</w:t>
      </w:r>
      <w:proofErr w:type="gramStart"/>
      <w:r w:rsidRPr="003204A8">
        <w:rPr>
          <w:rFonts w:ascii="Consolas" w:eastAsia="Times New Roman" w:hAnsi="Consolas" w:cs="Consolas"/>
          <w:color w:val="313131"/>
          <w:sz w:val="18"/>
          <w:szCs w:val="18"/>
        </w:rPr>
        <w:t>html</w:t>
      </w:r>
      <w:proofErr w:type="gramEnd"/>
      <w:r w:rsidRPr="003204A8">
        <w:rPr>
          <w:rFonts w:ascii="Consolas" w:eastAsia="Times New Roman" w:hAnsi="Consolas" w:cs="Consolas"/>
          <w:color w:val="313131"/>
          <w:sz w:val="18"/>
          <w:szCs w:val="18"/>
        </w:rPr>
        <w:t>&gt;</w:t>
      </w: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313131"/>
          <w:sz w:val="18"/>
          <w:szCs w:val="18"/>
        </w:rPr>
      </w:pPr>
      <w:r w:rsidRPr="003204A8">
        <w:rPr>
          <w:rFonts w:ascii="Consolas" w:eastAsia="Times New Roman" w:hAnsi="Consolas" w:cs="Consolas"/>
          <w:color w:val="313131"/>
          <w:sz w:val="18"/>
          <w:szCs w:val="18"/>
        </w:rPr>
        <w:t xml:space="preserve">   &lt;</w:t>
      </w:r>
      <w:proofErr w:type="gramStart"/>
      <w:r w:rsidRPr="003204A8">
        <w:rPr>
          <w:rFonts w:ascii="Consolas" w:eastAsia="Times New Roman" w:hAnsi="Consolas" w:cs="Consolas"/>
          <w:color w:val="313131"/>
          <w:sz w:val="18"/>
          <w:szCs w:val="18"/>
        </w:rPr>
        <w:t>head</w:t>
      </w:r>
      <w:proofErr w:type="gramEnd"/>
      <w:r w:rsidRPr="003204A8">
        <w:rPr>
          <w:rFonts w:ascii="Consolas" w:eastAsia="Times New Roman" w:hAnsi="Consolas" w:cs="Consolas"/>
          <w:color w:val="313131"/>
          <w:sz w:val="18"/>
          <w:szCs w:val="18"/>
        </w:rPr>
        <w:t>&gt;</w:t>
      </w: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313131"/>
          <w:sz w:val="18"/>
          <w:szCs w:val="18"/>
        </w:rPr>
      </w:pPr>
      <w:r w:rsidRPr="003204A8">
        <w:rPr>
          <w:rFonts w:ascii="Consolas" w:eastAsia="Times New Roman" w:hAnsi="Consolas" w:cs="Consolas"/>
          <w:color w:val="313131"/>
          <w:sz w:val="18"/>
          <w:szCs w:val="18"/>
        </w:rPr>
        <w:t xml:space="preserve">       </w:t>
      </w:r>
      <w:proofErr w:type="gramStart"/>
      <w:r w:rsidRPr="003204A8">
        <w:rPr>
          <w:rFonts w:ascii="Consolas" w:eastAsia="Times New Roman" w:hAnsi="Consolas" w:cs="Consolas"/>
          <w:color w:val="313131"/>
          <w:sz w:val="18"/>
          <w:szCs w:val="18"/>
        </w:rPr>
        <w:t>header</w:t>
      </w:r>
      <w:proofErr w:type="gramEnd"/>
      <w:r w:rsidRPr="003204A8">
        <w:rPr>
          <w:rFonts w:ascii="Consolas" w:eastAsia="Times New Roman" w:hAnsi="Consolas" w:cs="Consolas"/>
          <w:color w:val="313131"/>
          <w:sz w:val="18"/>
          <w:szCs w:val="18"/>
        </w:rPr>
        <w:t xml:space="preserve"> related tags</w:t>
      </w: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313131"/>
          <w:sz w:val="18"/>
          <w:szCs w:val="18"/>
        </w:rPr>
      </w:pPr>
      <w:r w:rsidRPr="003204A8">
        <w:rPr>
          <w:rFonts w:ascii="Consolas" w:eastAsia="Times New Roman" w:hAnsi="Consolas" w:cs="Consolas"/>
          <w:color w:val="313131"/>
          <w:sz w:val="18"/>
          <w:szCs w:val="18"/>
        </w:rPr>
        <w:t xml:space="preserve">   &lt;/head&gt;</w:t>
      </w: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313131"/>
          <w:sz w:val="18"/>
          <w:szCs w:val="18"/>
        </w:rPr>
      </w:pP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313131"/>
          <w:sz w:val="18"/>
          <w:szCs w:val="18"/>
        </w:rPr>
      </w:pPr>
      <w:r w:rsidRPr="003204A8">
        <w:rPr>
          <w:rFonts w:ascii="Consolas" w:eastAsia="Times New Roman" w:hAnsi="Consolas" w:cs="Consolas"/>
          <w:color w:val="313131"/>
          <w:sz w:val="18"/>
          <w:szCs w:val="18"/>
        </w:rPr>
        <w:t xml:space="preserve">   &lt;</w:t>
      </w:r>
      <w:proofErr w:type="gramStart"/>
      <w:r w:rsidRPr="003204A8">
        <w:rPr>
          <w:rFonts w:ascii="Consolas" w:eastAsia="Times New Roman" w:hAnsi="Consolas" w:cs="Consolas"/>
          <w:color w:val="313131"/>
          <w:sz w:val="18"/>
          <w:szCs w:val="18"/>
        </w:rPr>
        <w:t>body</w:t>
      </w:r>
      <w:proofErr w:type="gramEnd"/>
      <w:r w:rsidRPr="003204A8">
        <w:rPr>
          <w:rFonts w:ascii="Consolas" w:eastAsia="Times New Roman" w:hAnsi="Consolas" w:cs="Consolas"/>
          <w:color w:val="313131"/>
          <w:sz w:val="18"/>
          <w:szCs w:val="18"/>
        </w:rPr>
        <w:t>&gt;</w:t>
      </w: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313131"/>
          <w:sz w:val="18"/>
          <w:szCs w:val="18"/>
        </w:rPr>
      </w:pPr>
      <w:r w:rsidRPr="003204A8">
        <w:rPr>
          <w:rFonts w:ascii="Consolas" w:eastAsia="Times New Roman" w:hAnsi="Consolas" w:cs="Consolas"/>
          <w:color w:val="313131"/>
          <w:sz w:val="18"/>
          <w:szCs w:val="18"/>
        </w:rPr>
        <w:t xml:space="preserve">       </w:t>
      </w:r>
      <w:proofErr w:type="gramStart"/>
      <w:r w:rsidRPr="003204A8">
        <w:rPr>
          <w:rFonts w:ascii="Consolas" w:eastAsia="Times New Roman" w:hAnsi="Consolas" w:cs="Consolas"/>
          <w:color w:val="313131"/>
          <w:sz w:val="18"/>
          <w:szCs w:val="18"/>
        </w:rPr>
        <w:t>body</w:t>
      </w:r>
      <w:proofErr w:type="gramEnd"/>
      <w:r w:rsidRPr="003204A8">
        <w:rPr>
          <w:rFonts w:ascii="Consolas" w:eastAsia="Times New Roman" w:hAnsi="Consolas" w:cs="Consolas"/>
          <w:color w:val="313131"/>
          <w:sz w:val="18"/>
          <w:szCs w:val="18"/>
        </w:rPr>
        <w:t xml:space="preserve"> related tags</w:t>
      </w: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313131"/>
          <w:sz w:val="18"/>
          <w:szCs w:val="18"/>
        </w:rPr>
      </w:pPr>
      <w:r w:rsidRPr="003204A8">
        <w:rPr>
          <w:rFonts w:ascii="Consolas" w:eastAsia="Times New Roman" w:hAnsi="Consolas" w:cs="Consolas"/>
          <w:color w:val="313131"/>
          <w:sz w:val="18"/>
          <w:szCs w:val="18"/>
        </w:rPr>
        <w:t xml:space="preserve">   &lt;/body&gt;</w:t>
      </w: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313131"/>
          <w:sz w:val="18"/>
          <w:szCs w:val="18"/>
        </w:rPr>
      </w:pPr>
      <w:r w:rsidRPr="003204A8">
        <w:rPr>
          <w:rFonts w:ascii="Consolas" w:eastAsia="Times New Roman" w:hAnsi="Consolas" w:cs="Consolas"/>
          <w:color w:val="313131"/>
          <w:sz w:val="18"/>
          <w:szCs w:val="18"/>
        </w:rPr>
        <w:t>&lt;/html&gt;</w:t>
      </w:r>
    </w:p>
    <w:p w:rsidR="0062210F" w:rsidRDefault="0062210F" w:rsidP="0062210F">
      <w:pPr>
        <w:spacing w:before="48" w:after="48" w:line="360" w:lineRule="atLeast"/>
        <w:ind w:right="48"/>
        <w:outlineLvl w:val="1"/>
        <w:rPr>
          <w:rFonts w:ascii="Verdana" w:eastAsia="Times New Roman" w:hAnsi="Verdana" w:cs="Times New Roman"/>
          <w:b/>
          <w:color w:val="31849B" w:themeColor="accent5" w:themeShade="BF"/>
          <w:spacing w:val="-15"/>
          <w:sz w:val="36"/>
          <w:szCs w:val="36"/>
        </w:rPr>
      </w:pPr>
    </w:p>
    <w:p w:rsidR="00017D70" w:rsidRDefault="00017D70" w:rsidP="0062210F">
      <w:pPr>
        <w:spacing w:before="48" w:after="48" w:line="360" w:lineRule="atLeast"/>
        <w:ind w:right="48"/>
        <w:outlineLvl w:val="1"/>
        <w:rPr>
          <w:rFonts w:ascii="Verdana" w:eastAsia="Times New Roman" w:hAnsi="Verdana" w:cs="Times New Roman"/>
          <w:b/>
          <w:color w:val="31849B" w:themeColor="accent5" w:themeShade="BF"/>
          <w:spacing w:val="-15"/>
          <w:sz w:val="36"/>
          <w:szCs w:val="36"/>
        </w:rPr>
      </w:pPr>
    </w:p>
    <w:p w:rsidR="00017D70" w:rsidRDefault="00017D70" w:rsidP="0062210F">
      <w:pPr>
        <w:spacing w:before="48" w:after="48" w:line="360" w:lineRule="atLeast"/>
        <w:ind w:right="48"/>
        <w:outlineLvl w:val="1"/>
        <w:rPr>
          <w:rFonts w:ascii="Verdana" w:eastAsia="Times New Roman" w:hAnsi="Verdana" w:cs="Times New Roman"/>
          <w:b/>
          <w:color w:val="31849B" w:themeColor="accent5" w:themeShade="BF"/>
          <w:spacing w:val="-15"/>
          <w:sz w:val="36"/>
          <w:szCs w:val="36"/>
        </w:rPr>
      </w:pPr>
    </w:p>
    <w:p w:rsidR="00017D70" w:rsidRDefault="00017D70" w:rsidP="0062210F">
      <w:pPr>
        <w:spacing w:before="48" w:after="48" w:line="360" w:lineRule="atLeast"/>
        <w:ind w:right="48"/>
        <w:outlineLvl w:val="1"/>
        <w:rPr>
          <w:rFonts w:ascii="Verdana" w:eastAsia="Times New Roman" w:hAnsi="Verdana" w:cs="Times New Roman"/>
          <w:b/>
          <w:color w:val="31849B" w:themeColor="accent5" w:themeShade="BF"/>
          <w:spacing w:val="-15"/>
          <w:sz w:val="30"/>
          <w:szCs w:val="30"/>
        </w:rPr>
      </w:pPr>
    </w:p>
    <w:p w:rsidR="0062210F" w:rsidRPr="00017D70" w:rsidRDefault="0062210F" w:rsidP="0062210F">
      <w:pPr>
        <w:spacing w:before="48" w:after="48" w:line="360" w:lineRule="atLeast"/>
        <w:ind w:right="48"/>
        <w:outlineLvl w:val="1"/>
        <w:rPr>
          <w:rFonts w:ascii="Verdana" w:eastAsia="Times New Roman" w:hAnsi="Verdana" w:cs="Times New Roman"/>
          <w:b/>
          <w:color w:val="31849B" w:themeColor="accent5" w:themeShade="BF"/>
          <w:spacing w:val="-15"/>
          <w:sz w:val="30"/>
          <w:szCs w:val="30"/>
        </w:rPr>
      </w:pPr>
      <w:r w:rsidRPr="00017D70">
        <w:rPr>
          <w:rFonts w:ascii="Verdana" w:eastAsia="Times New Roman" w:hAnsi="Verdana" w:cs="Times New Roman"/>
          <w:b/>
          <w:color w:val="31849B" w:themeColor="accent5" w:themeShade="BF"/>
          <w:spacing w:val="-15"/>
          <w:sz w:val="30"/>
          <w:szCs w:val="30"/>
        </w:rPr>
        <w:t>The &lt;</w:t>
      </w:r>
      <w:proofErr w:type="gramStart"/>
      <w:r w:rsidRPr="00017D70">
        <w:rPr>
          <w:rFonts w:ascii="Verdana" w:eastAsia="Times New Roman" w:hAnsi="Verdana" w:cs="Times New Roman"/>
          <w:b/>
          <w:color w:val="31849B" w:themeColor="accent5" w:themeShade="BF"/>
          <w:spacing w:val="-15"/>
          <w:sz w:val="30"/>
          <w:szCs w:val="30"/>
        </w:rPr>
        <w:t>!DOCTYPE</w:t>
      </w:r>
      <w:proofErr w:type="gramEnd"/>
      <w:r w:rsidRPr="00017D70">
        <w:rPr>
          <w:rFonts w:ascii="Verdana" w:eastAsia="Times New Roman" w:hAnsi="Verdana" w:cs="Times New Roman"/>
          <w:b/>
          <w:color w:val="31849B" w:themeColor="accent5" w:themeShade="BF"/>
          <w:spacing w:val="-15"/>
          <w:sz w:val="30"/>
          <w:szCs w:val="30"/>
        </w:rPr>
        <w:t>&gt; Declaration</w:t>
      </w:r>
    </w:p>
    <w:p w:rsidR="0062210F" w:rsidRPr="00E6782A" w:rsidRDefault="0062210F" w:rsidP="0062210F">
      <w:pPr>
        <w:spacing w:after="240" w:line="360" w:lineRule="atLeast"/>
        <w:ind w:left="48" w:right="48"/>
        <w:jc w:val="both"/>
        <w:rPr>
          <w:rFonts w:ascii="Arial" w:eastAsia="Times New Roman" w:hAnsi="Arial" w:cs="Arial"/>
          <w:color w:val="000000"/>
          <w:sz w:val="24"/>
          <w:szCs w:val="24"/>
        </w:rPr>
      </w:pPr>
      <w:r w:rsidRPr="00E6782A">
        <w:rPr>
          <w:rFonts w:ascii="Arial" w:eastAsia="Times New Roman" w:hAnsi="Arial" w:cs="Arial"/>
          <w:color w:val="000000"/>
          <w:sz w:val="24"/>
          <w:szCs w:val="24"/>
        </w:rPr>
        <w:t>The &lt;</w:t>
      </w:r>
      <w:proofErr w:type="gramStart"/>
      <w:r w:rsidRPr="00E6782A">
        <w:rPr>
          <w:rFonts w:ascii="Arial" w:eastAsia="Times New Roman" w:hAnsi="Arial" w:cs="Arial"/>
          <w:color w:val="000000"/>
          <w:sz w:val="24"/>
          <w:szCs w:val="24"/>
        </w:rPr>
        <w:t>!DOCTYPE</w:t>
      </w:r>
      <w:proofErr w:type="gramEnd"/>
      <w:r w:rsidRPr="00E6782A">
        <w:rPr>
          <w:rFonts w:ascii="Arial" w:eastAsia="Times New Roman" w:hAnsi="Arial" w:cs="Arial"/>
          <w:color w:val="000000"/>
          <w:sz w:val="24"/>
          <w:szCs w:val="24"/>
        </w:rPr>
        <w:t>&gt; declaration tag is used by the web browser to understand the version of the HTML used in the document. Current version of HTML is 5 and it makes use of the following declaration:</w:t>
      </w:r>
    </w:p>
    <w:p w:rsidR="0062210F" w:rsidRPr="003204A8" w:rsidRDefault="0062210F" w:rsidP="0062210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Pr>
          <w:rFonts w:ascii="Consolas" w:eastAsia="Times New Roman" w:hAnsi="Consolas" w:cs="Consolas"/>
          <w:color w:val="7F0055"/>
          <w:sz w:val="20"/>
          <w:szCs w:val="20"/>
        </w:rPr>
        <w:t>&lt;!</w:t>
      </w:r>
      <w:r w:rsidRPr="003204A8">
        <w:rPr>
          <w:rFonts w:ascii="Consolas" w:eastAsia="Times New Roman" w:hAnsi="Consolas" w:cs="Consolas"/>
          <w:color w:val="7F0055"/>
          <w:sz w:val="20"/>
          <w:szCs w:val="20"/>
        </w:rPr>
        <w:t>DOCTYPE</w:t>
      </w:r>
      <w:proofErr w:type="gramEnd"/>
      <w:r w:rsidRPr="003204A8">
        <w:rPr>
          <w:rFonts w:ascii="Consolas" w:eastAsia="Times New Roman" w:hAnsi="Consolas" w:cs="Consolas"/>
          <w:color w:val="7F0055"/>
          <w:sz w:val="20"/>
          <w:szCs w:val="20"/>
        </w:rPr>
        <w:t xml:space="preserve"> html&gt;</w:t>
      </w:r>
    </w:p>
    <w:p w:rsidR="0062210F" w:rsidRPr="00A16D1C"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A16D1C">
        <w:rPr>
          <w:rFonts w:ascii="Verdana" w:hAnsi="Verdana"/>
          <w:bCs w:val="0"/>
          <w:color w:val="31849B" w:themeColor="accent5" w:themeShade="BF"/>
          <w:spacing w:val="-15"/>
          <w:sz w:val="30"/>
          <w:szCs w:val="30"/>
        </w:rPr>
        <w:t>Heading Tags</w:t>
      </w:r>
    </w:p>
    <w:p w:rsidR="0062210F" w:rsidRPr="00E6782A"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6782A">
        <w:rPr>
          <w:rFonts w:ascii="Arial" w:hAnsi="Arial" w:cs="Arial"/>
          <w:color w:val="000000"/>
        </w:rPr>
        <w:t xml:space="preserve">Any </w:t>
      </w:r>
      <w:r w:rsidR="00A16D1C">
        <w:rPr>
          <w:rFonts w:ascii="Arial" w:hAnsi="Arial" w:cs="Arial"/>
          <w:color w:val="000000"/>
        </w:rPr>
        <w:t>Description</w:t>
      </w:r>
      <w:r w:rsidRPr="00E6782A">
        <w:rPr>
          <w:rFonts w:ascii="Arial" w:hAnsi="Arial" w:cs="Arial"/>
          <w:color w:val="000000"/>
        </w:rPr>
        <w:t xml:space="preserve"> starts with a heading. You can use different sizes for your headings. HTML also has six levels of headings, which use the elements </w:t>
      </w:r>
      <w:r w:rsidRPr="00E6782A">
        <w:rPr>
          <w:rFonts w:ascii="Arial" w:hAnsi="Arial" w:cs="Arial"/>
          <w:b/>
          <w:bCs/>
          <w:color w:val="000000"/>
        </w:rPr>
        <w:t>&lt;h1&gt;, &lt;h2&gt;, &lt;h3&gt;, &lt;h4&gt;, &lt;h5&gt;, and &lt;h6&gt;</w:t>
      </w:r>
      <w:r w:rsidRPr="00E6782A">
        <w:rPr>
          <w:rFonts w:ascii="Arial" w:hAnsi="Arial" w:cs="Arial"/>
          <w:color w:val="000000"/>
        </w:rPr>
        <w:t xml:space="preserve">. </w:t>
      </w:r>
      <w:r w:rsidR="00A16D1C">
        <w:rPr>
          <w:rFonts w:ascii="Arial" w:hAnsi="Arial" w:cs="Arial"/>
          <w:color w:val="000000"/>
        </w:rPr>
        <w:t xml:space="preserve"> &lt;h1&gt; tag is large size and &lt;h6&gt; is small size.</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Heading Example</w:t>
      </w:r>
      <w:r>
        <w:rPr>
          <w:rStyle w:val="tag"/>
          <w:rFonts w:ascii="Consolas" w:hAnsi="Consolas" w:cs="Consolas"/>
          <w:color w:val="000088"/>
        </w:rPr>
        <w:t>&lt;/title&gt;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&lt;h1&gt;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heading 1</w:t>
      </w:r>
      <w:r>
        <w:rPr>
          <w:rStyle w:val="tag"/>
          <w:rFonts w:ascii="Consolas" w:hAnsi="Consolas" w:cs="Consolas"/>
          <w:color w:val="000088"/>
        </w:rPr>
        <w:t>&lt;/h1&gt;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&lt;h2&gt;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heading 2</w:t>
      </w:r>
      <w:r>
        <w:rPr>
          <w:rStyle w:val="tag"/>
          <w:rFonts w:ascii="Consolas" w:hAnsi="Consolas" w:cs="Consolas"/>
          <w:color w:val="000088"/>
        </w:rPr>
        <w:t>&lt;/h2&gt;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&lt;h3&gt;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heading 3</w:t>
      </w:r>
      <w:r>
        <w:rPr>
          <w:rStyle w:val="tag"/>
          <w:rFonts w:ascii="Consolas" w:hAnsi="Consolas" w:cs="Consolas"/>
          <w:color w:val="000088"/>
        </w:rPr>
        <w:t>&lt;/h3&gt;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&lt;h4&gt;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heading 4</w:t>
      </w:r>
      <w:r>
        <w:rPr>
          <w:rStyle w:val="tag"/>
          <w:rFonts w:ascii="Consolas" w:hAnsi="Consolas" w:cs="Consolas"/>
          <w:color w:val="000088"/>
        </w:rPr>
        <w:t>&lt;/h4&gt;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&lt;h5&gt;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heading 5</w:t>
      </w:r>
      <w:r>
        <w:rPr>
          <w:rStyle w:val="tag"/>
          <w:rFonts w:ascii="Consolas" w:hAnsi="Consolas" w:cs="Consolas"/>
          <w:color w:val="000088"/>
        </w:rPr>
        <w:t>&lt;/h5&gt;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&lt;h6&gt;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heading 6</w:t>
      </w:r>
      <w:r>
        <w:rPr>
          <w:rStyle w:val="tag"/>
          <w:rFonts w:ascii="Consolas" w:hAnsi="Consolas" w:cs="Consolas"/>
          <w:color w:val="000088"/>
        </w:rPr>
        <w:t>&lt;/h6&gt;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1A6FAD">
      <w:pPr>
        <w:pStyle w:val="HTMLPreformatted"/>
        <w:pBdr>
          <w:top w:val="single" w:sz="6" w:space="4" w:color="D6D6D6"/>
          <w:left w:val="single" w:sz="6" w:space="0"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rPr>
          <w:rFonts w:ascii="Times New Roman" w:hAnsi="Times New Roman"/>
        </w:rPr>
      </w:pPr>
      <w:r>
        <w:rPr>
          <w:noProof/>
        </w:rPr>
        <w:lastRenderedPageBreak/>
        <w:drawing>
          <wp:inline distT="0" distB="0" distL="0" distR="0">
            <wp:extent cx="5381625" cy="2390775"/>
            <wp:effectExtent l="19050" t="0" r="9525" b="0"/>
            <wp:docPr id="1" name="Picture 1" descr="HTML Heading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Heading Tags"/>
                    <pic:cNvPicPr>
                      <a:picLocks noChangeAspect="1" noChangeArrowheads="1"/>
                    </pic:cNvPicPr>
                  </pic:nvPicPr>
                  <pic:blipFill>
                    <a:blip r:embed="rId8" cstate="print"/>
                    <a:srcRect/>
                    <a:stretch>
                      <a:fillRect/>
                    </a:stretch>
                  </pic:blipFill>
                  <pic:spPr bwMode="auto">
                    <a:xfrm>
                      <a:off x="0" y="0"/>
                      <a:ext cx="5381625" cy="2390775"/>
                    </a:xfrm>
                    <a:prstGeom prst="rect">
                      <a:avLst/>
                    </a:prstGeom>
                    <a:noFill/>
                    <a:ln w="9525">
                      <a:noFill/>
                      <a:miter lim="800000"/>
                      <a:headEnd/>
                      <a:tailEnd/>
                    </a:ln>
                  </pic:spPr>
                </pic:pic>
              </a:graphicData>
            </a:graphic>
          </wp:inline>
        </w:drawing>
      </w:r>
    </w:p>
    <w:p w:rsidR="00D8511C" w:rsidRDefault="00D8511C" w:rsidP="0062210F">
      <w:pPr>
        <w:pStyle w:val="Heading2"/>
        <w:spacing w:before="48" w:beforeAutospacing="0" w:after="48" w:afterAutospacing="0" w:line="360" w:lineRule="atLeast"/>
        <w:ind w:right="48"/>
        <w:rPr>
          <w:rFonts w:ascii="Verdana" w:hAnsi="Verdana"/>
          <w:bCs w:val="0"/>
          <w:color w:val="31849B" w:themeColor="accent5" w:themeShade="BF"/>
          <w:spacing w:val="-15"/>
        </w:rPr>
      </w:pPr>
    </w:p>
    <w:p w:rsidR="0062210F" w:rsidRPr="00E6782A"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rPr>
      </w:pPr>
      <w:r w:rsidRPr="00E6782A">
        <w:rPr>
          <w:rFonts w:ascii="Verdana" w:hAnsi="Verdana"/>
          <w:bCs w:val="0"/>
          <w:color w:val="31849B" w:themeColor="accent5" w:themeShade="BF"/>
          <w:spacing w:val="-15"/>
        </w:rPr>
        <w:t>Paragraph Tag</w:t>
      </w:r>
    </w:p>
    <w:p w:rsidR="0062210F"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6782A">
        <w:rPr>
          <w:rFonts w:ascii="Arial" w:hAnsi="Arial" w:cs="Arial"/>
          <w:color w:val="000000"/>
        </w:rPr>
        <w:t>The </w:t>
      </w:r>
      <w:r w:rsidRPr="00E6782A">
        <w:rPr>
          <w:rFonts w:ascii="Arial" w:hAnsi="Arial" w:cs="Arial"/>
          <w:b/>
          <w:bCs/>
          <w:color w:val="000000"/>
        </w:rPr>
        <w:t>&lt;p&gt;</w:t>
      </w:r>
      <w:r w:rsidRPr="00E6782A">
        <w:rPr>
          <w:rFonts w:ascii="Arial" w:hAnsi="Arial" w:cs="Arial"/>
          <w:color w:val="000000"/>
        </w:rPr>
        <w:t> tag offers a way to structure your text into different paragraphs. Each paragraph of text should go in between an opening &lt;p&gt; and a closing &lt;/p&gt; tag</w:t>
      </w:r>
      <w:r w:rsidR="00A16D1C">
        <w:rPr>
          <w:rFonts w:ascii="Arial" w:hAnsi="Arial" w:cs="Arial"/>
          <w:color w:val="000000"/>
        </w:rPr>
        <w:t>s.</w:t>
      </w:r>
    </w:p>
    <w:p w:rsidR="00A16D1C" w:rsidRPr="00E6782A" w:rsidRDefault="00A16D1C" w:rsidP="0062210F">
      <w:pPr>
        <w:pStyle w:val="NormalWeb"/>
        <w:spacing w:before="0" w:beforeAutospacing="0" w:after="240" w:afterAutospacing="0" w:line="360" w:lineRule="atLeast"/>
        <w:ind w:left="48" w:right="48"/>
        <w:jc w:val="both"/>
        <w:rPr>
          <w:rFonts w:ascii="Arial" w:hAnsi="Arial" w:cs="Arial"/>
          <w:color w:val="000000"/>
        </w:rPr>
      </w:pP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Paragraph</w:t>
      </w:r>
      <w:r w:rsidR="001F577E">
        <w:rPr>
          <w:rStyle w:val="pln"/>
          <w:rFonts w:ascii="Consolas" w:hAnsi="Consolas" w:cs="Consolas"/>
          <w:color w:val="313131"/>
        </w:rPr>
        <w:t xml:space="preserve"> tag</w:t>
      </w:r>
      <w:r>
        <w:rPr>
          <w:rStyle w:val="pln"/>
          <w:rFonts w:ascii="Consolas" w:hAnsi="Consolas" w:cs="Consolas"/>
          <w:color w:val="313131"/>
        </w:rPr>
        <w:t xml:space="preserve">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sidR="00422AE3">
        <w:rPr>
          <w:rStyle w:val="pln"/>
          <w:rFonts w:ascii="Consolas" w:hAnsi="Consolas" w:cs="Consolas"/>
          <w:color w:val="313131"/>
        </w:rPr>
        <w:t xml:space="preserve">This </w:t>
      </w:r>
      <w:r>
        <w:rPr>
          <w:rStyle w:val="pln"/>
          <w:rFonts w:ascii="Consolas" w:hAnsi="Consolas" w:cs="Consolas"/>
          <w:color w:val="313131"/>
        </w:rPr>
        <w:t>is a first paragraph of text</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sidR="00422AE3">
        <w:rPr>
          <w:rStyle w:val="pln"/>
          <w:rFonts w:ascii="Consolas" w:hAnsi="Consolas" w:cs="Consolas"/>
          <w:color w:val="313131"/>
        </w:rPr>
        <w:t>This</w:t>
      </w:r>
      <w:r>
        <w:rPr>
          <w:rStyle w:val="pln"/>
          <w:rFonts w:ascii="Consolas" w:hAnsi="Consolas" w:cs="Consolas"/>
          <w:color w:val="313131"/>
        </w:rPr>
        <w:t xml:space="preserve"> is a second paragraph of text</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Pr="00E6782A"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6782A">
        <w:rPr>
          <w:rFonts w:ascii="Arial" w:hAnsi="Arial" w:cs="Arial"/>
          <w:color w:val="000000"/>
        </w:rPr>
        <w:t>This will produce following result:</w:t>
      </w:r>
    </w:p>
    <w:p w:rsidR="0062210F" w:rsidRPr="00E6782A" w:rsidRDefault="0062210F" w:rsidP="0062210F">
      <w:pPr>
        <w:pStyle w:val="NormalWeb"/>
        <w:spacing w:before="0" w:beforeAutospacing="0" w:after="240" w:afterAutospacing="0" w:line="360" w:lineRule="atLeast"/>
        <w:ind w:left="48" w:right="48"/>
        <w:jc w:val="both"/>
        <w:rPr>
          <w:rFonts w:ascii="Arial" w:hAnsi="Arial" w:cs="Arial"/>
          <w:color w:val="000000"/>
          <w:sz w:val="21"/>
          <w:szCs w:val="21"/>
        </w:rPr>
      </w:pPr>
      <w:r w:rsidRPr="00E6782A">
        <w:rPr>
          <w:rFonts w:ascii="Arial" w:hAnsi="Arial" w:cs="Arial"/>
          <w:color w:val="000000"/>
          <w:sz w:val="21"/>
          <w:szCs w:val="21"/>
        </w:rPr>
        <w:t>Here is a first paragraph of text.</w:t>
      </w:r>
    </w:p>
    <w:p w:rsidR="0062210F" w:rsidRPr="00E6782A" w:rsidRDefault="0062210F" w:rsidP="0062210F">
      <w:pPr>
        <w:pStyle w:val="NormalWeb"/>
        <w:spacing w:before="0" w:beforeAutospacing="0" w:after="240" w:afterAutospacing="0" w:line="360" w:lineRule="atLeast"/>
        <w:ind w:left="48" w:right="48"/>
        <w:jc w:val="both"/>
        <w:rPr>
          <w:rFonts w:ascii="Arial" w:hAnsi="Arial" w:cs="Arial"/>
          <w:color w:val="000000"/>
          <w:sz w:val="21"/>
          <w:szCs w:val="21"/>
        </w:rPr>
      </w:pPr>
      <w:r w:rsidRPr="00E6782A">
        <w:rPr>
          <w:rFonts w:ascii="Arial" w:hAnsi="Arial" w:cs="Arial"/>
          <w:color w:val="000000"/>
          <w:sz w:val="21"/>
          <w:szCs w:val="21"/>
        </w:rPr>
        <w:t>Here is a second paragraph of text.</w:t>
      </w:r>
    </w:p>
    <w:p w:rsidR="0062210F" w:rsidRPr="00E6782A"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rPr>
      </w:pPr>
      <w:r w:rsidRPr="00E6782A">
        <w:rPr>
          <w:rFonts w:ascii="Verdana" w:hAnsi="Verdana"/>
          <w:bCs w:val="0"/>
          <w:color w:val="31849B" w:themeColor="accent5" w:themeShade="BF"/>
          <w:spacing w:val="-15"/>
        </w:rPr>
        <w:t>Line Break Tag</w:t>
      </w:r>
    </w:p>
    <w:p w:rsidR="0062210F" w:rsidRPr="00E6782A"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6782A">
        <w:rPr>
          <w:rFonts w:ascii="Arial" w:hAnsi="Arial" w:cs="Arial"/>
          <w:color w:val="000000"/>
        </w:rPr>
        <w:lastRenderedPageBreak/>
        <w:t>Whenever you use the </w:t>
      </w:r>
      <w:r w:rsidRPr="00E6782A">
        <w:rPr>
          <w:rFonts w:ascii="Arial" w:hAnsi="Arial" w:cs="Arial"/>
          <w:b/>
          <w:bCs/>
          <w:color w:val="000000"/>
        </w:rPr>
        <w:t>&lt;</w:t>
      </w:r>
      <w:proofErr w:type="spellStart"/>
      <w:r w:rsidRPr="00E6782A">
        <w:rPr>
          <w:rFonts w:ascii="Arial" w:hAnsi="Arial" w:cs="Arial"/>
          <w:b/>
          <w:bCs/>
          <w:color w:val="000000"/>
        </w:rPr>
        <w:t>br</w:t>
      </w:r>
      <w:proofErr w:type="spellEnd"/>
      <w:r w:rsidRPr="00E6782A">
        <w:rPr>
          <w:rFonts w:ascii="Arial" w:hAnsi="Arial" w:cs="Arial"/>
          <w:b/>
          <w:bCs/>
          <w:color w:val="000000"/>
        </w:rPr>
        <w:t xml:space="preserve"> /&gt;</w:t>
      </w:r>
      <w:r w:rsidRPr="00E6782A">
        <w:rPr>
          <w:rFonts w:ascii="Arial" w:hAnsi="Arial" w:cs="Arial"/>
          <w:color w:val="000000"/>
        </w:rPr>
        <w:t xml:space="preserve"> element, anything following it starts from the next line. </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 xml:space="preserve">Line Break </w:t>
      </w:r>
      <w:r w:rsidR="00B201F5">
        <w:rPr>
          <w:rStyle w:val="pln"/>
          <w:rFonts w:ascii="Consolas" w:hAnsi="Consolas" w:cs="Consolas"/>
          <w:color w:val="313131"/>
        </w:rPr>
        <w:t>tag</w:t>
      </w:r>
      <w:r>
        <w:rPr>
          <w:rStyle w:val="pln"/>
          <w:rFonts w:ascii="Consolas" w:hAnsi="Consolas" w:cs="Consolas"/>
          <w:color w:val="313131"/>
        </w:rPr>
        <w:t xml:space="preserve">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Hello</w:t>
      </w:r>
      <w:r>
        <w:rPr>
          <w:rStyle w:val="tag"/>
          <w:rFonts w:ascii="Consolas" w:hAnsi="Consolas" w:cs="Consolas"/>
          <w:color w:val="000088"/>
        </w:rPr>
        <w:t>&lt;</w:t>
      </w:r>
      <w:proofErr w:type="spellStart"/>
      <w:r>
        <w:rPr>
          <w:rStyle w:val="tag"/>
          <w:rFonts w:ascii="Consolas" w:hAnsi="Consolas" w:cs="Consolas"/>
          <w:color w:val="000088"/>
        </w:rPr>
        <w:t>br</w:t>
      </w:r>
      <w:proofErr w:type="spellEnd"/>
      <w:r>
        <w:rPr>
          <w:rStyle w:val="pln"/>
          <w:rFonts w:ascii="Consolas" w:hAnsi="Consolas" w:cs="Consolas"/>
          <w:color w:val="313131"/>
        </w:rPr>
        <w:t xml:space="preserve"> </w:t>
      </w:r>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You delivered your assignment </w:t>
      </w:r>
      <w:proofErr w:type="spellStart"/>
      <w:r>
        <w:rPr>
          <w:rStyle w:val="pln"/>
          <w:rFonts w:ascii="Consolas" w:hAnsi="Consolas" w:cs="Consolas"/>
          <w:color w:val="313131"/>
        </w:rPr>
        <w:t>ontime</w:t>
      </w:r>
      <w:proofErr w:type="spellEnd"/>
      <w:r>
        <w:rPr>
          <w:rStyle w:val="pln"/>
          <w:rFonts w:ascii="Consolas" w:hAnsi="Consolas" w:cs="Consolas"/>
          <w:color w:val="313131"/>
        </w:rPr>
        <w:t xml:space="preserve"> Thanks</w:t>
      </w:r>
      <w:r>
        <w:rPr>
          <w:rStyle w:val="tag"/>
          <w:rFonts w:ascii="Consolas" w:hAnsi="Consolas" w:cs="Consolas"/>
          <w:color w:val="000088"/>
        </w:rPr>
        <w:t>&lt;</w:t>
      </w:r>
      <w:proofErr w:type="spellStart"/>
      <w:r>
        <w:rPr>
          <w:rStyle w:val="tag"/>
          <w:rFonts w:ascii="Consolas" w:hAnsi="Consolas" w:cs="Consolas"/>
          <w:color w:val="000088"/>
        </w:rPr>
        <w:t>br</w:t>
      </w:r>
      <w:proofErr w:type="spellEnd"/>
      <w:r>
        <w:rPr>
          <w:rStyle w:val="pln"/>
          <w:rFonts w:ascii="Consolas" w:hAnsi="Consolas" w:cs="Consolas"/>
          <w:color w:val="313131"/>
        </w:rPr>
        <w:t xml:space="preserve"> </w:t>
      </w:r>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spellStart"/>
      <w:r>
        <w:rPr>
          <w:rStyle w:val="pln"/>
          <w:rFonts w:ascii="Consolas" w:hAnsi="Consolas" w:cs="Consolas"/>
          <w:color w:val="313131"/>
        </w:rPr>
        <w:t>Mahnaz</w:t>
      </w:r>
      <w:proofErr w:type="spellEnd"/>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Pr="00EE7D54"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This will produce following result:</w:t>
      </w:r>
    </w:p>
    <w:p w:rsidR="0062210F" w:rsidRDefault="0062210F" w:rsidP="0062210F">
      <w:pPr>
        <w:pStyle w:val="NormalWeb"/>
        <w:spacing w:before="0" w:beforeAutospacing="0" w:after="240" w:afterAutospacing="0" w:line="360" w:lineRule="atLeast"/>
        <w:ind w:left="48" w:right="48"/>
        <w:rPr>
          <w:rFonts w:ascii="Arial" w:hAnsi="Arial" w:cs="Arial"/>
          <w:color w:val="000000"/>
          <w:sz w:val="21"/>
          <w:szCs w:val="21"/>
        </w:rPr>
      </w:pPr>
      <w:r w:rsidRPr="00EE7D54">
        <w:rPr>
          <w:rFonts w:ascii="Arial" w:hAnsi="Arial" w:cs="Arial"/>
          <w:color w:val="000000"/>
          <w:sz w:val="21"/>
          <w:szCs w:val="21"/>
        </w:rPr>
        <w:t>Hello</w:t>
      </w:r>
      <w:r w:rsidRPr="00EE7D54">
        <w:rPr>
          <w:rFonts w:ascii="Arial" w:hAnsi="Arial" w:cs="Arial"/>
          <w:color w:val="000000"/>
          <w:sz w:val="21"/>
          <w:szCs w:val="21"/>
        </w:rPr>
        <w:br/>
      </w:r>
      <w:proofErr w:type="gramStart"/>
      <w:r w:rsidRPr="00EE7D54">
        <w:rPr>
          <w:rFonts w:ascii="Arial" w:hAnsi="Arial" w:cs="Arial"/>
          <w:color w:val="000000"/>
          <w:sz w:val="21"/>
          <w:szCs w:val="21"/>
        </w:rPr>
        <w:t>You</w:t>
      </w:r>
      <w:proofErr w:type="gramEnd"/>
      <w:r w:rsidRPr="00EE7D54">
        <w:rPr>
          <w:rFonts w:ascii="Arial" w:hAnsi="Arial" w:cs="Arial"/>
          <w:color w:val="000000"/>
          <w:sz w:val="21"/>
          <w:szCs w:val="21"/>
        </w:rPr>
        <w:t xml:space="preserve"> delivered your assignment </w:t>
      </w:r>
      <w:proofErr w:type="spellStart"/>
      <w:r w:rsidRPr="00EE7D54">
        <w:rPr>
          <w:rFonts w:ascii="Arial" w:hAnsi="Arial" w:cs="Arial"/>
          <w:color w:val="000000"/>
          <w:sz w:val="21"/>
          <w:szCs w:val="21"/>
        </w:rPr>
        <w:t>ontime</w:t>
      </w:r>
      <w:proofErr w:type="spellEnd"/>
      <w:r w:rsidRPr="00EE7D54">
        <w:rPr>
          <w:rFonts w:ascii="Arial" w:hAnsi="Arial" w:cs="Arial"/>
          <w:color w:val="000000"/>
          <w:sz w:val="21"/>
          <w:szCs w:val="21"/>
        </w:rPr>
        <w:t xml:space="preserve"> Thank</w:t>
      </w:r>
      <w:r w:rsidRPr="00EE7D54">
        <w:rPr>
          <w:rFonts w:ascii="Arial" w:hAnsi="Arial" w:cs="Arial"/>
          <w:color w:val="000000"/>
          <w:sz w:val="21"/>
          <w:szCs w:val="21"/>
        </w:rPr>
        <w:br/>
      </w:r>
      <w:proofErr w:type="spellStart"/>
      <w:r w:rsidRPr="00EE7D54">
        <w:rPr>
          <w:rFonts w:ascii="Arial" w:hAnsi="Arial" w:cs="Arial"/>
          <w:color w:val="000000"/>
          <w:sz w:val="21"/>
          <w:szCs w:val="21"/>
        </w:rPr>
        <w:t>Mahnaz</w:t>
      </w:r>
      <w:proofErr w:type="spellEnd"/>
    </w:p>
    <w:p w:rsidR="00D8511C" w:rsidRDefault="00D8511C" w:rsidP="0062210F">
      <w:pPr>
        <w:pStyle w:val="Heading2"/>
        <w:spacing w:before="48" w:beforeAutospacing="0" w:after="48" w:afterAutospacing="0" w:line="360" w:lineRule="atLeast"/>
        <w:ind w:right="48"/>
        <w:rPr>
          <w:rFonts w:ascii="Verdana" w:hAnsi="Verdana"/>
          <w:bCs w:val="0"/>
          <w:color w:val="31849B" w:themeColor="accent5" w:themeShade="BF"/>
          <w:spacing w:val="-15"/>
        </w:rPr>
      </w:pPr>
    </w:p>
    <w:p w:rsidR="0062210F"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rPr>
      </w:pPr>
      <w:r w:rsidRPr="00EE7D54">
        <w:rPr>
          <w:rFonts w:ascii="Verdana" w:hAnsi="Verdana"/>
          <w:bCs w:val="0"/>
          <w:color w:val="31849B" w:themeColor="accent5" w:themeShade="BF"/>
          <w:spacing w:val="-15"/>
        </w:rPr>
        <w:t>Centering Content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sidRPr="00EE7D54">
        <w:rPr>
          <w:rFonts w:ascii="Arial" w:hAnsi="Arial" w:cs="Arial"/>
          <w:color w:val="000000"/>
        </w:rPr>
        <w:t>You can use </w:t>
      </w:r>
      <w:r w:rsidRPr="00EE7D54">
        <w:rPr>
          <w:rFonts w:ascii="Arial" w:hAnsi="Arial" w:cs="Arial"/>
          <w:b/>
          <w:bCs/>
          <w:color w:val="000000"/>
        </w:rPr>
        <w:t>&lt;center&gt;</w:t>
      </w:r>
      <w:r w:rsidRPr="00EE7D54">
        <w:rPr>
          <w:rFonts w:ascii="Arial" w:hAnsi="Arial" w:cs="Arial"/>
          <w:color w:val="000000"/>
        </w:rPr>
        <w:t> tag to put any content in the center of the page or any table cell</w:t>
      </w:r>
      <w:r>
        <w:rPr>
          <w:rFonts w:ascii="Verdana" w:hAnsi="Verdana"/>
          <w:color w:val="000000"/>
        </w:rPr>
        <w: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spellStart"/>
      <w:proofErr w:type="gramEnd"/>
      <w:r>
        <w:rPr>
          <w:rStyle w:val="pln"/>
          <w:rFonts w:ascii="Consolas" w:hAnsi="Consolas" w:cs="Consolas"/>
          <w:color w:val="313131"/>
        </w:rPr>
        <w:t>Centring</w:t>
      </w:r>
      <w:proofErr w:type="spellEnd"/>
      <w:r>
        <w:rPr>
          <w:rStyle w:val="pln"/>
          <w:rFonts w:ascii="Consolas" w:hAnsi="Consolas" w:cs="Consolas"/>
          <w:color w:val="313131"/>
        </w:rPr>
        <w:t xml:space="preserve"> Content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This text is not in the center</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center</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This text is in the center</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&lt;/center&gt;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text is not in the center.</w:t>
      </w:r>
    </w:p>
    <w:p w:rsidR="0062210F" w:rsidRDefault="0062210F" w:rsidP="0062210F">
      <w:pPr>
        <w:pStyle w:val="NormalWeb"/>
        <w:spacing w:before="0" w:beforeAutospacing="0" w:after="240" w:afterAutospacing="0" w:line="360" w:lineRule="atLeast"/>
        <w:ind w:left="48" w:right="48"/>
        <w:jc w:val="center"/>
        <w:rPr>
          <w:rFonts w:ascii="Verdana" w:hAnsi="Verdana"/>
          <w:color w:val="000000"/>
          <w:sz w:val="21"/>
          <w:szCs w:val="21"/>
        </w:rPr>
      </w:pPr>
      <w:r>
        <w:rPr>
          <w:rFonts w:ascii="Verdana" w:hAnsi="Verdana"/>
          <w:color w:val="000000"/>
          <w:sz w:val="21"/>
          <w:szCs w:val="21"/>
        </w:rPr>
        <w:t>This text is in the center.</w:t>
      </w:r>
    </w:p>
    <w:p w:rsidR="0062210F" w:rsidRPr="00EE7D54"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rPr>
      </w:pPr>
      <w:r w:rsidRPr="00EE7D54">
        <w:rPr>
          <w:rFonts w:ascii="Verdana" w:hAnsi="Verdana"/>
          <w:bCs w:val="0"/>
          <w:color w:val="31849B" w:themeColor="accent5" w:themeShade="BF"/>
          <w:spacing w:val="-15"/>
        </w:rPr>
        <w:t>Horizontal Lines</w:t>
      </w:r>
    </w:p>
    <w:p w:rsidR="0062210F" w:rsidRPr="00EE7D54"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Horizontal lines are used to visually break up sections of a document. The </w:t>
      </w:r>
      <w:r w:rsidRPr="00EE7D54">
        <w:rPr>
          <w:rFonts w:ascii="Arial" w:hAnsi="Arial" w:cs="Arial"/>
          <w:b/>
          <w:bCs/>
          <w:color w:val="000000"/>
        </w:rPr>
        <w:t>&lt;hr&gt;</w:t>
      </w:r>
      <w:r w:rsidRPr="00EE7D54">
        <w:rPr>
          <w:rFonts w:ascii="Arial" w:hAnsi="Arial" w:cs="Arial"/>
          <w:color w:val="000000"/>
        </w:rPr>
        <w:t> tag creates a line from the current position in the document to the right margin and breaks the line accordingly.</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Horizontal Line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paragraph one and should be on top</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&lt;hr</w:t>
      </w:r>
      <w:r>
        <w:rPr>
          <w:rStyle w:val="pln"/>
          <w:rFonts w:ascii="Consolas" w:hAnsi="Consolas" w:cs="Consolas"/>
          <w:color w:val="313131"/>
        </w:rPr>
        <w:t xml:space="preserve"> </w:t>
      </w:r>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paragraph two and should be at bottom</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is paragraph one and should be on top</w:t>
      </w:r>
    </w:p>
    <w:p w:rsidR="0062210F" w:rsidRDefault="00253719" w:rsidP="0062210F">
      <w:pPr>
        <w:spacing w:before="105" w:after="105"/>
        <w:rPr>
          <w:rFonts w:ascii="Verdana" w:hAnsi="Verdana"/>
          <w:color w:val="313131"/>
          <w:sz w:val="21"/>
          <w:szCs w:val="21"/>
        </w:rPr>
      </w:pPr>
      <w:r w:rsidRPr="00253719">
        <w:rPr>
          <w:rFonts w:ascii="Verdana" w:hAnsi="Verdana"/>
          <w:color w:val="313131"/>
          <w:sz w:val="21"/>
          <w:szCs w:val="21"/>
        </w:rPr>
        <w:pict>
          <v:rect id="_x0000_i1025" style="width:0;height:0" o:hralign="center" o:hrstd="t" o:hr="t" fillcolor="#a0a0a0" stroked="f"/>
        </w:pict>
      </w:r>
    </w:p>
    <w:p w:rsidR="00607FDA" w:rsidRDefault="00607FDA" w:rsidP="0062210F">
      <w:pPr>
        <w:pStyle w:val="Heading2"/>
        <w:spacing w:before="48" w:beforeAutospacing="0" w:after="48" w:afterAutospacing="0" w:line="360" w:lineRule="atLeast"/>
        <w:ind w:right="48"/>
        <w:rPr>
          <w:rFonts w:ascii="Verdana" w:hAnsi="Verdana"/>
          <w:bCs w:val="0"/>
          <w:color w:val="31849B" w:themeColor="accent5" w:themeShade="BF"/>
          <w:spacing w:val="-15"/>
        </w:rPr>
      </w:pPr>
    </w:p>
    <w:p w:rsidR="0062210F" w:rsidRPr="00EE7D54"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rPr>
      </w:pPr>
      <w:r w:rsidRPr="00EE7D54">
        <w:rPr>
          <w:rFonts w:ascii="Verdana" w:hAnsi="Verdana"/>
          <w:bCs w:val="0"/>
          <w:color w:val="31849B" w:themeColor="accent5" w:themeShade="BF"/>
          <w:spacing w:val="-15"/>
        </w:rPr>
        <w:t>Preserve Formatting</w:t>
      </w:r>
    </w:p>
    <w:p w:rsidR="0062210F" w:rsidRPr="00EE7D54"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Sometimes you want your text to follow the exact format of how it is written in the HTML document. In those cases, you can use the preformatted tag &lt;pre&gt;.</w:t>
      </w:r>
    </w:p>
    <w:p w:rsidR="0062210F"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lastRenderedPageBreak/>
        <w:t>Any text between the opening &lt;pre&gt; tag and the closing &lt;/pre&gt; tag will preserve the formatting of the source document.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Preserve Formatting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pre</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function</w:t>
      </w:r>
      <w:proofErr w:type="gramEnd"/>
      <w:r>
        <w:rPr>
          <w:rStyle w:val="pln"/>
          <w:rFonts w:ascii="Consolas" w:hAnsi="Consolas" w:cs="Consolas"/>
          <w:color w:val="313131"/>
        </w:rPr>
        <w:t xml:space="preserve"> </w:t>
      </w:r>
      <w:proofErr w:type="spellStart"/>
      <w:r>
        <w:rPr>
          <w:rStyle w:val="pln"/>
          <w:rFonts w:ascii="Consolas" w:hAnsi="Consolas" w:cs="Consolas"/>
          <w:color w:val="313131"/>
        </w:rPr>
        <w:t>testFunction</w:t>
      </w:r>
      <w:proofErr w:type="spellEnd"/>
      <w:r>
        <w:rPr>
          <w:rStyle w:val="pln"/>
          <w:rFonts w:ascii="Consolas" w:hAnsi="Consolas" w:cs="Consolas"/>
          <w:color w:val="313131"/>
        </w:rPr>
        <w:t xml:space="preserve">( </w:t>
      </w:r>
      <w:proofErr w:type="spellStart"/>
      <w:r>
        <w:rPr>
          <w:rStyle w:val="pln"/>
          <w:rFonts w:ascii="Consolas" w:hAnsi="Consolas" w:cs="Consolas"/>
          <w:color w:val="313131"/>
        </w:rPr>
        <w:t>strText</w:t>
      </w:r>
      <w:proofErr w:type="spellEnd"/>
      <w:r>
        <w:rPr>
          <w:rStyle w:val="pln"/>
          <w:rFonts w:ascii="Consolas" w:hAnsi="Consolas" w:cs="Consolas"/>
          <w:color w:val="313131"/>
        </w:rPr>
        <w:t xml:space="preserve"> ){</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alert</w:t>
      </w:r>
      <w:proofErr w:type="gramEnd"/>
      <w:r>
        <w:rPr>
          <w:rStyle w:val="pln"/>
          <w:rFonts w:ascii="Consolas" w:hAnsi="Consolas" w:cs="Consolas"/>
          <w:color w:val="313131"/>
        </w:rPr>
        <w:t xml:space="preserve"> (</w:t>
      </w:r>
      <w:proofErr w:type="spellStart"/>
      <w:r>
        <w:rPr>
          <w:rStyle w:val="pln"/>
          <w:rFonts w:ascii="Consolas" w:hAnsi="Consolas" w:cs="Consolas"/>
          <w:color w:val="313131"/>
        </w:rPr>
        <w:t>strText</w:t>
      </w:r>
      <w:proofErr w:type="spellEnd"/>
      <w:r>
        <w:rPr>
          <w:rStyle w:val="pln"/>
          <w:rFonts w:ascii="Consolas" w:hAnsi="Consolas" w:cs="Consolas"/>
          <w:color w:val="313131"/>
        </w:rPr>
        <w: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&lt;/pre&gt;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HTMLPreformatted"/>
        <w:rPr>
          <w:rFonts w:ascii="Consolas" w:hAnsi="Consolas" w:cs="Consolas"/>
          <w:color w:val="313131"/>
        </w:rPr>
      </w:pPr>
      <w:proofErr w:type="gramStart"/>
      <w:r>
        <w:rPr>
          <w:rFonts w:ascii="Consolas" w:hAnsi="Consolas" w:cs="Consolas"/>
          <w:color w:val="313131"/>
        </w:rPr>
        <w:t>function</w:t>
      </w:r>
      <w:proofErr w:type="gramEnd"/>
      <w:r>
        <w:rPr>
          <w:rFonts w:ascii="Consolas" w:hAnsi="Consolas" w:cs="Consolas"/>
          <w:color w:val="313131"/>
        </w:rPr>
        <w:t xml:space="preserve"> </w:t>
      </w:r>
      <w:proofErr w:type="spellStart"/>
      <w:r>
        <w:rPr>
          <w:rFonts w:ascii="Consolas" w:hAnsi="Consolas" w:cs="Consolas"/>
          <w:color w:val="313131"/>
        </w:rPr>
        <w:t>testFunction</w:t>
      </w:r>
      <w:proofErr w:type="spellEnd"/>
      <w:r>
        <w:rPr>
          <w:rFonts w:ascii="Consolas" w:hAnsi="Consolas" w:cs="Consolas"/>
          <w:color w:val="313131"/>
        </w:rPr>
        <w:t xml:space="preserve">( </w:t>
      </w:r>
      <w:proofErr w:type="spellStart"/>
      <w:r>
        <w:rPr>
          <w:rFonts w:ascii="Consolas" w:hAnsi="Consolas" w:cs="Consolas"/>
          <w:color w:val="313131"/>
        </w:rPr>
        <w:t>strText</w:t>
      </w:r>
      <w:proofErr w:type="spellEnd"/>
      <w:r>
        <w:rPr>
          <w:rFonts w:ascii="Consolas" w:hAnsi="Consolas" w:cs="Consolas"/>
          <w:color w:val="313131"/>
        </w:rPr>
        <w:t xml:space="preserve"> ){</w:t>
      </w:r>
    </w:p>
    <w:p w:rsidR="0062210F" w:rsidRDefault="0062210F" w:rsidP="0062210F">
      <w:pPr>
        <w:pStyle w:val="HTMLPreformatted"/>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alert</w:t>
      </w:r>
      <w:proofErr w:type="gramEnd"/>
      <w:r>
        <w:rPr>
          <w:rFonts w:ascii="Consolas" w:hAnsi="Consolas" w:cs="Consolas"/>
          <w:color w:val="313131"/>
        </w:rPr>
        <w:t xml:space="preserve"> (</w:t>
      </w:r>
      <w:proofErr w:type="spellStart"/>
      <w:r>
        <w:rPr>
          <w:rFonts w:ascii="Consolas" w:hAnsi="Consolas" w:cs="Consolas"/>
          <w:color w:val="313131"/>
        </w:rPr>
        <w:t>strText</w:t>
      </w:r>
      <w:proofErr w:type="spellEnd"/>
      <w:r>
        <w:rPr>
          <w:rFonts w:ascii="Consolas" w:hAnsi="Consolas" w:cs="Consolas"/>
          <w:color w:val="313131"/>
        </w:rPr>
        <w:t>)</w:t>
      </w:r>
    </w:p>
    <w:p w:rsidR="0062210F" w:rsidRDefault="0062210F" w:rsidP="0062210F">
      <w:pPr>
        <w:pStyle w:val="HTMLPreformatted"/>
        <w:rPr>
          <w:rFonts w:ascii="Consolas" w:hAnsi="Consolas" w:cs="Consolas"/>
          <w:color w:val="313131"/>
        </w:rPr>
      </w:pPr>
      <w:r>
        <w:rPr>
          <w:rFonts w:ascii="Consolas" w:hAnsi="Consolas" w:cs="Consolas"/>
          <w:color w:val="313131"/>
        </w:rPr>
        <w:t>}</w:t>
      </w:r>
    </w:p>
    <w:p w:rsidR="0062210F" w:rsidRDefault="0062210F" w:rsidP="0062210F">
      <w:pPr>
        <w:pStyle w:val="Heading2"/>
        <w:spacing w:before="48" w:beforeAutospacing="0" w:after="48" w:afterAutospacing="0" w:line="360" w:lineRule="atLeast"/>
        <w:ind w:right="48"/>
        <w:rPr>
          <w:rFonts w:ascii="Verdana" w:hAnsi="Verdana"/>
          <w:bCs w:val="0"/>
          <w:color w:val="121214"/>
          <w:spacing w:val="-15"/>
        </w:rPr>
      </w:pPr>
    </w:p>
    <w:p w:rsidR="0062210F" w:rsidRPr="00EE7D54"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rPr>
      </w:pPr>
      <w:r w:rsidRPr="00EE7D54">
        <w:rPr>
          <w:rFonts w:ascii="Verdana" w:hAnsi="Verdana"/>
          <w:bCs w:val="0"/>
          <w:color w:val="31849B" w:themeColor="accent5" w:themeShade="BF"/>
          <w:spacing w:val="-15"/>
        </w:rPr>
        <w:t>No breaking Spaces</w:t>
      </w:r>
    </w:p>
    <w:p w:rsidR="0062210F" w:rsidRPr="00EE7D54"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Suppose you want to use the phrase </w:t>
      </w:r>
      <w:r w:rsidRPr="00EE7D54">
        <w:rPr>
          <w:rStyle w:val="notranslate"/>
          <w:rFonts w:ascii="Arial" w:hAnsi="Arial" w:cs="Arial"/>
          <w:color w:val="000000"/>
        </w:rPr>
        <w:t>"1</w:t>
      </w:r>
      <w:r w:rsidR="00A16D1C">
        <w:rPr>
          <w:rStyle w:val="notranslate"/>
          <w:rFonts w:ascii="Arial" w:hAnsi="Arial" w:cs="Arial"/>
          <w:color w:val="000000"/>
        </w:rPr>
        <w:t>0</w:t>
      </w:r>
      <w:r w:rsidRPr="00EE7D54">
        <w:rPr>
          <w:rStyle w:val="notranslate"/>
          <w:rFonts w:ascii="Arial" w:hAnsi="Arial" w:cs="Arial"/>
          <w:color w:val="000000"/>
        </w:rPr>
        <w:t xml:space="preserve"> </w:t>
      </w:r>
      <w:r w:rsidR="00A16D1C">
        <w:rPr>
          <w:rStyle w:val="notranslate"/>
          <w:rFonts w:ascii="Arial" w:hAnsi="Arial" w:cs="Arial"/>
          <w:color w:val="000000"/>
        </w:rPr>
        <w:t>Jan 2000</w:t>
      </w:r>
      <w:r w:rsidRPr="00EE7D54">
        <w:rPr>
          <w:rStyle w:val="notranslate"/>
          <w:rFonts w:ascii="Arial" w:hAnsi="Arial" w:cs="Arial"/>
          <w:color w:val="000000"/>
        </w:rPr>
        <w:t>."</w:t>
      </w:r>
      <w:r w:rsidRPr="00EE7D54">
        <w:rPr>
          <w:rFonts w:ascii="Arial" w:hAnsi="Arial" w:cs="Arial"/>
          <w:color w:val="000000"/>
        </w:rPr>
        <w:t> Here you would not want a browser to split the </w:t>
      </w:r>
      <w:r w:rsidRPr="00EE7D54">
        <w:rPr>
          <w:rStyle w:val="notranslate"/>
          <w:rFonts w:ascii="Arial" w:hAnsi="Arial" w:cs="Arial"/>
          <w:color w:val="000000"/>
        </w:rPr>
        <w:t>"</w:t>
      </w:r>
      <w:r w:rsidR="00A16D1C">
        <w:rPr>
          <w:rStyle w:val="notranslate"/>
          <w:rFonts w:ascii="Arial" w:hAnsi="Arial" w:cs="Arial"/>
          <w:color w:val="000000"/>
        </w:rPr>
        <w:t>10</w:t>
      </w:r>
      <w:proofErr w:type="gramStart"/>
      <w:r w:rsidRPr="00EE7D54">
        <w:rPr>
          <w:rStyle w:val="notranslate"/>
          <w:rFonts w:ascii="Arial" w:hAnsi="Arial" w:cs="Arial"/>
          <w:color w:val="000000"/>
        </w:rPr>
        <w:t>,</w:t>
      </w:r>
      <w:r w:rsidR="00A16D1C">
        <w:rPr>
          <w:rStyle w:val="notranslate"/>
          <w:rFonts w:ascii="Arial" w:hAnsi="Arial" w:cs="Arial"/>
          <w:color w:val="000000"/>
        </w:rPr>
        <w:t>Jan</w:t>
      </w:r>
      <w:proofErr w:type="gramEnd"/>
      <w:r w:rsidRPr="00EE7D54">
        <w:rPr>
          <w:rStyle w:val="notranslate"/>
          <w:rFonts w:ascii="Arial" w:hAnsi="Arial" w:cs="Arial"/>
          <w:color w:val="000000"/>
        </w:rPr>
        <w:t>"</w:t>
      </w:r>
      <w:r w:rsidRPr="00EE7D54">
        <w:rPr>
          <w:rFonts w:ascii="Arial" w:hAnsi="Arial" w:cs="Arial"/>
          <w:color w:val="000000"/>
        </w:rPr>
        <w:t> and </w:t>
      </w:r>
      <w:r w:rsidRPr="00EE7D54">
        <w:rPr>
          <w:rStyle w:val="notranslate"/>
          <w:rFonts w:ascii="Arial" w:hAnsi="Arial" w:cs="Arial"/>
          <w:color w:val="000000"/>
        </w:rPr>
        <w:t>"</w:t>
      </w:r>
      <w:r w:rsidR="00A16D1C">
        <w:rPr>
          <w:rStyle w:val="notranslate"/>
          <w:rFonts w:ascii="Arial" w:hAnsi="Arial" w:cs="Arial"/>
          <w:color w:val="000000"/>
        </w:rPr>
        <w:t>2000</w:t>
      </w:r>
      <w:r w:rsidRPr="00EE7D54">
        <w:rPr>
          <w:rStyle w:val="notranslate"/>
          <w:rFonts w:ascii="Arial" w:hAnsi="Arial" w:cs="Arial"/>
          <w:color w:val="000000"/>
        </w:rPr>
        <w:t>"</w:t>
      </w:r>
      <w:r w:rsidRPr="00EE7D54">
        <w:rPr>
          <w:rFonts w:ascii="Arial" w:hAnsi="Arial" w:cs="Arial"/>
          <w:color w:val="000000"/>
        </w:rPr>
        <w:t> across two lines:</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typ"/>
          <w:rFonts w:ascii="Consolas" w:hAnsi="Consolas" w:cs="Consolas"/>
          <w:color w:val="7F0055"/>
        </w:rPr>
        <w:t>An</w:t>
      </w:r>
      <w:r>
        <w:rPr>
          <w:rStyle w:val="pln"/>
          <w:rFonts w:ascii="Consolas" w:hAnsi="Consolas" w:cs="Consolas"/>
          <w:color w:val="313131"/>
        </w:rPr>
        <w:t xml:space="preserve"> example of </w:t>
      </w:r>
      <w:r>
        <w:rPr>
          <w:rStyle w:val="kwd"/>
          <w:rFonts w:ascii="Consolas" w:hAnsi="Consolas" w:cs="Consolas"/>
          <w:color w:val="000088"/>
        </w:rPr>
        <w:t>this</w:t>
      </w:r>
      <w:r>
        <w:rPr>
          <w:rStyle w:val="pln"/>
          <w:rFonts w:ascii="Consolas" w:hAnsi="Consolas" w:cs="Consolas"/>
          <w:color w:val="313131"/>
        </w:rPr>
        <w:t xml:space="preserve"> technique appears </w:t>
      </w:r>
      <w:r>
        <w:rPr>
          <w:rStyle w:val="kwd"/>
          <w:rFonts w:ascii="Consolas" w:hAnsi="Consolas" w:cs="Consolas"/>
          <w:color w:val="000088"/>
        </w:rPr>
        <w:t>in</w:t>
      </w:r>
      <w:r>
        <w:rPr>
          <w:rStyle w:val="pln"/>
          <w:rFonts w:ascii="Consolas" w:hAnsi="Consolas" w:cs="Consolas"/>
          <w:color w:val="313131"/>
        </w:rPr>
        <w:t xml:space="preserve"> the movie </w:t>
      </w:r>
      <w:r>
        <w:rPr>
          <w:rStyle w:val="str"/>
          <w:rFonts w:ascii="Consolas" w:hAnsi="Consolas" w:cs="Consolas"/>
          <w:color w:val="008800"/>
        </w:rPr>
        <w:t>"</w:t>
      </w:r>
      <w:r w:rsidR="00A16D1C">
        <w:rPr>
          <w:rStyle w:val="str"/>
          <w:rFonts w:ascii="Consolas" w:hAnsi="Consolas" w:cs="Consolas"/>
          <w:color w:val="008800"/>
        </w:rPr>
        <w:t>10 Jan 2000</w:t>
      </w:r>
      <w:r>
        <w:rPr>
          <w:rStyle w:val="str"/>
          <w:rFonts w:ascii="Consolas" w:hAnsi="Consolas" w:cs="Consolas"/>
          <w:color w:val="008800"/>
        </w:rPr>
        <w:t>."</w:t>
      </w:r>
    </w:p>
    <w:p w:rsidR="0062210F" w:rsidRPr="00EE7D54"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 xml:space="preserve">In cases where you do not want the client browser to break text, you should use a </w:t>
      </w:r>
      <w:proofErr w:type="spellStart"/>
      <w:r w:rsidRPr="00EE7D54">
        <w:rPr>
          <w:rFonts w:ascii="Arial" w:hAnsi="Arial" w:cs="Arial"/>
          <w:color w:val="000000"/>
        </w:rPr>
        <w:t>nonbreaking</w:t>
      </w:r>
      <w:proofErr w:type="spellEnd"/>
      <w:r w:rsidRPr="00EE7D54">
        <w:rPr>
          <w:rFonts w:ascii="Arial" w:hAnsi="Arial" w:cs="Arial"/>
          <w:color w:val="000000"/>
        </w:rPr>
        <w:t xml:space="preserve"> space entity </w:t>
      </w:r>
      <w:r w:rsidRPr="00EE7D54">
        <w:rPr>
          <w:rFonts w:ascii="Arial" w:hAnsi="Arial" w:cs="Arial"/>
          <w:b/>
          <w:bCs/>
          <w:color w:val="000000"/>
        </w:rPr>
        <w:t>&amp;</w:t>
      </w:r>
      <w:proofErr w:type="spellStart"/>
      <w:r w:rsidRPr="00EE7D54">
        <w:rPr>
          <w:rFonts w:ascii="Arial" w:hAnsi="Arial" w:cs="Arial"/>
          <w:b/>
          <w:bCs/>
          <w:color w:val="000000"/>
        </w:rPr>
        <w:t>nbsp</w:t>
      </w:r>
      <w:proofErr w:type="spellEnd"/>
      <w:r w:rsidRPr="00EE7D54">
        <w:rPr>
          <w:rFonts w:ascii="Arial" w:hAnsi="Arial" w:cs="Arial"/>
          <w:b/>
          <w:bCs/>
          <w:color w:val="000000"/>
        </w:rPr>
        <w:t>;</w:t>
      </w:r>
      <w:r w:rsidRPr="00EE7D54">
        <w:rPr>
          <w:rFonts w:ascii="Arial" w:hAnsi="Arial" w:cs="Arial"/>
          <w:color w:val="000000"/>
        </w:rPr>
        <w:t xml:space="preserve"> instead of a normal space. </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spellStart"/>
      <w:proofErr w:type="gramEnd"/>
      <w:r>
        <w:rPr>
          <w:rStyle w:val="pln"/>
          <w:rFonts w:ascii="Consolas" w:hAnsi="Consolas" w:cs="Consolas"/>
          <w:color w:val="313131"/>
        </w:rPr>
        <w:t>Nonbreaking</w:t>
      </w:r>
      <w:proofErr w:type="spellEnd"/>
      <w:r>
        <w:rPr>
          <w:rStyle w:val="pln"/>
          <w:rFonts w:ascii="Consolas" w:hAnsi="Consolas" w:cs="Consolas"/>
          <w:color w:val="313131"/>
        </w:rPr>
        <w:t xml:space="preserve"> Spaces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An example of this technique appears in the movie "12&amp;nbsp</w:t>
      </w:r>
      <w:proofErr w:type="gramStart"/>
      <w:r>
        <w:rPr>
          <w:rStyle w:val="pln"/>
          <w:rFonts w:ascii="Consolas" w:hAnsi="Consolas" w:cs="Consolas"/>
          <w:color w:val="313131"/>
        </w:rPr>
        <w:t>;Angry</w:t>
      </w:r>
      <w:proofErr w:type="gramEnd"/>
      <w:r>
        <w:rPr>
          <w:rStyle w:val="pln"/>
          <w:rFonts w:ascii="Consolas" w:hAnsi="Consolas" w:cs="Consolas"/>
          <w:color w:val="313131"/>
        </w:rPr>
        <w:t>&amp;nbsp;Men."</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C764C9" w:rsidRDefault="00C764C9" w:rsidP="0062210F">
      <w:pPr>
        <w:pStyle w:val="Heading1"/>
        <w:spacing w:before="48" w:after="48" w:line="450" w:lineRule="atLeast"/>
        <w:ind w:right="48"/>
        <w:rPr>
          <w:rFonts w:ascii="Verdana" w:hAnsi="Verdana"/>
          <w:bCs w:val="0"/>
          <w:color w:val="31849B" w:themeColor="accent5" w:themeShade="BF"/>
          <w:spacing w:val="-15"/>
          <w:sz w:val="36"/>
          <w:szCs w:val="36"/>
        </w:rPr>
      </w:pPr>
    </w:p>
    <w:p w:rsidR="0062210F" w:rsidRPr="00EE7D54" w:rsidRDefault="00607FDA" w:rsidP="0062210F">
      <w:pPr>
        <w:pStyle w:val="Heading1"/>
        <w:spacing w:before="48" w:after="48" w:line="450" w:lineRule="atLeast"/>
        <w:ind w:right="48"/>
        <w:rPr>
          <w:rFonts w:ascii="Verdana" w:hAnsi="Verdana"/>
          <w:bCs w:val="0"/>
          <w:color w:val="31849B" w:themeColor="accent5" w:themeShade="BF"/>
          <w:spacing w:val="-15"/>
          <w:sz w:val="36"/>
          <w:szCs w:val="36"/>
        </w:rPr>
      </w:pPr>
      <w:r>
        <w:rPr>
          <w:rFonts w:ascii="Verdana" w:hAnsi="Verdana"/>
          <w:bCs w:val="0"/>
          <w:color w:val="31849B" w:themeColor="accent5" w:themeShade="BF"/>
          <w:spacing w:val="-15"/>
          <w:sz w:val="36"/>
          <w:szCs w:val="36"/>
        </w:rPr>
        <w:t>H</w:t>
      </w:r>
      <w:r w:rsidR="0062210F" w:rsidRPr="00EE7D54">
        <w:rPr>
          <w:rFonts w:ascii="Verdana" w:hAnsi="Verdana"/>
          <w:bCs w:val="0"/>
          <w:color w:val="31849B" w:themeColor="accent5" w:themeShade="BF"/>
          <w:spacing w:val="-15"/>
          <w:sz w:val="36"/>
          <w:szCs w:val="36"/>
        </w:rPr>
        <w:t>TML Elements</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sidRPr="00EE7D54">
        <w:rPr>
          <w:rFonts w:ascii="Arial" w:hAnsi="Arial" w:cs="Arial"/>
          <w:color w:val="000000"/>
        </w:rPr>
        <w:t>An </w:t>
      </w:r>
      <w:r w:rsidRPr="00EE7D54">
        <w:rPr>
          <w:rFonts w:ascii="Arial" w:hAnsi="Arial" w:cs="Arial"/>
          <w:b/>
          <w:bCs/>
          <w:color w:val="000000"/>
        </w:rPr>
        <w:t>HTML element</w:t>
      </w:r>
      <w:r w:rsidRPr="00EE7D54">
        <w:rPr>
          <w:rFonts w:ascii="Arial" w:hAnsi="Arial" w:cs="Arial"/>
          <w:color w:val="000000"/>
        </w:rPr>
        <w:t> is defined by a starting tag. If the element contains other content, it ends with a closing tag, where the element name is preceded by a forward slash as shown below with few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79"/>
        <w:gridCol w:w="4941"/>
        <w:gridCol w:w="1940"/>
      </w:tblGrid>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210F" w:rsidRDefault="0062210F" w:rsidP="00B97B6D">
            <w:pPr>
              <w:spacing w:after="300"/>
              <w:rPr>
                <w:rFonts w:ascii="Verdana" w:hAnsi="Verdana"/>
                <w:b/>
                <w:bCs/>
                <w:color w:val="313131"/>
                <w:sz w:val="21"/>
                <w:szCs w:val="21"/>
              </w:rPr>
            </w:pPr>
            <w:r>
              <w:rPr>
                <w:rFonts w:ascii="Verdana" w:hAnsi="Verdana"/>
                <w:b/>
                <w:bCs/>
                <w:color w:val="313131"/>
                <w:sz w:val="21"/>
                <w:szCs w:val="21"/>
              </w:rPr>
              <w:t>Start Tag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210F" w:rsidRDefault="0062210F" w:rsidP="00B97B6D">
            <w:pPr>
              <w:spacing w:after="300"/>
              <w:rPr>
                <w:rFonts w:ascii="Verdana" w:hAnsi="Verdana"/>
                <w:b/>
                <w:bCs/>
                <w:color w:val="313131"/>
                <w:sz w:val="21"/>
                <w:szCs w:val="21"/>
              </w:rPr>
            </w:pPr>
            <w:r>
              <w:rPr>
                <w:rFonts w:ascii="Verdana" w:hAnsi="Verdana"/>
                <w:b/>
                <w:bCs/>
                <w:color w:val="313131"/>
                <w:sz w:val="21"/>
                <w:szCs w:val="21"/>
              </w:rP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210F" w:rsidRDefault="0062210F" w:rsidP="00B97B6D">
            <w:pPr>
              <w:spacing w:after="300"/>
              <w:rPr>
                <w:rFonts w:ascii="Verdana" w:hAnsi="Verdana"/>
                <w:b/>
                <w:bCs/>
                <w:color w:val="313131"/>
                <w:sz w:val="21"/>
                <w:szCs w:val="21"/>
              </w:rPr>
            </w:pPr>
            <w:r>
              <w:rPr>
                <w:rFonts w:ascii="Verdana" w:hAnsi="Verdana"/>
                <w:b/>
                <w:bCs/>
                <w:color w:val="313131"/>
                <w:sz w:val="21"/>
                <w:szCs w:val="21"/>
              </w:rPr>
              <w:t>End Tag</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&lt;p&gt;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This is paragraph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&lt;/p&gt;</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&lt;h1&gt;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This is heading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&lt;/h1&gt;</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&lt;div&gt;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This is division 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&lt;/div&gt;</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&lt;</w:t>
            </w:r>
            <w:proofErr w:type="spellStart"/>
            <w:r>
              <w:rPr>
                <w:rFonts w:ascii="Verdana" w:hAnsi="Verdana"/>
                <w:color w:val="313131"/>
                <w:sz w:val="21"/>
                <w:szCs w:val="21"/>
              </w:rPr>
              <w:t>br</w:t>
            </w:r>
            <w:proofErr w:type="spellEnd"/>
            <w:r>
              <w:rPr>
                <w:rFonts w:ascii="Verdana" w:hAnsi="Verdana"/>
                <w:color w:val="313131"/>
                <w:sz w:val="21"/>
                <w:szCs w:val="21"/>
              </w:rPr>
              <w:t xml:space="preserve">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p>
        </w:tc>
      </w:tr>
    </w:tbl>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p>
    <w:p w:rsidR="0062210F" w:rsidRPr="00EE7D54"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So here &lt;p&gt;....&lt;/p&gt; is an HTML element, &lt;h1&gt;...&lt;/h1&gt; is another HTML element. There are some HTML elements which don't need to be closed, such as &lt;</w:t>
      </w:r>
      <w:proofErr w:type="spellStart"/>
      <w:r w:rsidRPr="00EE7D54">
        <w:rPr>
          <w:rFonts w:ascii="Arial" w:hAnsi="Arial" w:cs="Arial"/>
          <w:color w:val="000000"/>
        </w:rPr>
        <w:t>img</w:t>
      </w:r>
      <w:proofErr w:type="spellEnd"/>
      <w:r w:rsidRPr="00EE7D54">
        <w:rPr>
          <w:rFonts w:ascii="Arial" w:hAnsi="Arial" w:cs="Arial"/>
          <w:color w:val="000000"/>
        </w:rPr>
        <w:t>.../&gt;, &lt;hr /&gt; and &lt;</w:t>
      </w:r>
      <w:proofErr w:type="spellStart"/>
      <w:r w:rsidRPr="00EE7D54">
        <w:rPr>
          <w:rFonts w:ascii="Arial" w:hAnsi="Arial" w:cs="Arial"/>
          <w:color w:val="000000"/>
        </w:rPr>
        <w:t>br</w:t>
      </w:r>
      <w:proofErr w:type="spellEnd"/>
      <w:r w:rsidRPr="00EE7D54">
        <w:rPr>
          <w:rFonts w:ascii="Arial" w:hAnsi="Arial" w:cs="Arial"/>
          <w:color w:val="000000"/>
        </w:rPr>
        <w:t xml:space="preserve"> /&gt; elements. These are known as </w:t>
      </w:r>
      <w:r w:rsidRPr="00EE7D54">
        <w:rPr>
          <w:rFonts w:ascii="Arial" w:hAnsi="Arial" w:cs="Arial"/>
          <w:b/>
          <w:bCs/>
          <w:color w:val="000000"/>
        </w:rPr>
        <w:t>void elements</w:t>
      </w:r>
      <w:r w:rsidRPr="00EE7D54">
        <w:rPr>
          <w:rFonts w:ascii="Arial" w:hAnsi="Arial" w:cs="Arial"/>
          <w:color w:val="000000"/>
        </w:rPr>
        <w:t>.</w:t>
      </w:r>
    </w:p>
    <w:p w:rsidR="00692B2F" w:rsidRDefault="00692B2F" w:rsidP="0062210F">
      <w:pPr>
        <w:pStyle w:val="Heading2"/>
        <w:spacing w:before="48" w:beforeAutospacing="0" w:after="48" w:afterAutospacing="0" w:line="360" w:lineRule="atLeast"/>
        <w:ind w:right="48"/>
        <w:rPr>
          <w:rFonts w:ascii="Verdana" w:hAnsi="Verdana"/>
          <w:bCs w:val="0"/>
          <w:color w:val="31849B" w:themeColor="accent5" w:themeShade="BF"/>
          <w:spacing w:val="-15"/>
        </w:rPr>
      </w:pPr>
    </w:p>
    <w:p w:rsidR="0062210F" w:rsidRPr="00EE7D54"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rPr>
      </w:pPr>
      <w:r w:rsidRPr="00EE7D54">
        <w:rPr>
          <w:rFonts w:ascii="Verdana" w:hAnsi="Verdana"/>
          <w:bCs w:val="0"/>
          <w:color w:val="31849B" w:themeColor="accent5" w:themeShade="BF"/>
          <w:spacing w:val="-15"/>
        </w:rPr>
        <w:t>Nested HTML Elements</w:t>
      </w:r>
    </w:p>
    <w:p w:rsidR="0062210F"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It is very much allowed to keep one HTML element inside another HTML element: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lastRenderedPageBreak/>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Nested Elements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&lt;h1&gt;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w:t>
      </w:r>
      <w:r>
        <w:rPr>
          <w:rStyle w:val="tag"/>
          <w:rFonts w:ascii="Consolas" w:hAnsi="Consolas" w:cs="Consolas"/>
          <w:color w:val="000088"/>
        </w:rPr>
        <w:t>&lt;</w:t>
      </w:r>
      <w:proofErr w:type="spellStart"/>
      <w:r>
        <w:rPr>
          <w:rStyle w:val="tag"/>
          <w:rFonts w:ascii="Consolas" w:hAnsi="Consolas" w:cs="Consolas"/>
          <w:color w:val="000088"/>
        </w:rPr>
        <w:t>i</w:t>
      </w:r>
      <w:proofErr w:type="spellEnd"/>
      <w:r>
        <w:rPr>
          <w:rStyle w:val="tag"/>
          <w:rFonts w:ascii="Consolas" w:hAnsi="Consolas" w:cs="Consolas"/>
          <w:color w:val="000088"/>
        </w:rPr>
        <w:t>&gt;</w:t>
      </w:r>
      <w:r>
        <w:rPr>
          <w:rStyle w:val="pln"/>
          <w:rFonts w:ascii="Consolas" w:hAnsi="Consolas" w:cs="Consolas"/>
          <w:color w:val="313131"/>
        </w:rPr>
        <w:t>italic</w:t>
      </w:r>
      <w:r>
        <w:rPr>
          <w:rStyle w:val="tag"/>
          <w:rFonts w:ascii="Consolas" w:hAnsi="Consolas" w:cs="Consolas"/>
          <w:color w:val="000088"/>
        </w:rPr>
        <w:t>&lt;/</w:t>
      </w:r>
      <w:proofErr w:type="spellStart"/>
      <w:r>
        <w:rPr>
          <w:rStyle w:val="tag"/>
          <w:rFonts w:ascii="Consolas" w:hAnsi="Consolas" w:cs="Consolas"/>
          <w:color w:val="000088"/>
        </w:rPr>
        <w:t>i</w:t>
      </w:r>
      <w:proofErr w:type="spellEnd"/>
      <w:r>
        <w:rPr>
          <w:rStyle w:val="tag"/>
          <w:rFonts w:ascii="Consolas" w:hAnsi="Consolas" w:cs="Consolas"/>
          <w:color w:val="000088"/>
        </w:rPr>
        <w:t>&gt;</w:t>
      </w:r>
      <w:r>
        <w:rPr>
          <w:rStyle w:val="pln"/>
          <w:rFonts w:ascii="Consolas" w:hAnsi="Consolas" w:cs="Consolas"/>
          <w:color w:val="313131"/>
        </w:rPr>
        <w:t xml:space="preserve"> heading</w:t>
      </w:r>
      <w:r>
        <w:rPr>
          <w:rStyle w:val="tag"/>
          <w:rFonts w:ascii="Consolas" w:hAnsi="Consolas" w:cs="Consolas"/>
          <w:color w:val="000088"/>
        </w:rPr>
        <w:t>&lt;/h1&gt;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w:t>
      </w:r>
      <w:r>
        <w:rPr>
          <w:rStyle w:val="tag"/>
          <w:rFonts w:ascii="Consolas" w:hAnsi="Consolas" w:cs="Consolas"/>
          <w:color w:val="000088"/>
        </w:rPr>
        <w:t>&lt;u&gt;</w:t>
      </w:r>
      <w:r>
        <w:rPr>
          <w:rStyle w:val="pln"/>
          <w:rFonts w:ascii="Consolas" w:hAnsi="Consolas" w:cs="Consolas"/>
          <w:color w:val="313131"/>
        </w:rPr>
        <w:t>underlined</w:t>
      </w:r>
      <w:r>
        <w:rPr>
          <w:rStyle w:val="tag"/>
          <w:rFonts w:ascii="Consolas" w:hAnsi="Consolas" w:cs="Consolas"/>
          <w:color w:val="000088"/>
        </w:rPr>
        <w:t>&lt;/u&gt;</w:t>
      </w:r>
      <w:r>
        <w:rPr>
          <w:rStyle w:val="pln"/>
          <w:rFonts w:ascii="Consolas" w:hAnsi="Consolas" w:cs="Consolas"/>
          <w:color w:val="313131"/>
        </w:rPr>
        <w:t xml:space="preserve"> paragraph</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display following result:</w:t>
      </w:r>
    </w:p>
    <w:p w:rsidR="0062210F" w:rsidRDefault="0062210F" w:rsidP="0062210F">
      <w:pPr>
        <w:pStyle w:val="Heading1"/>
        <w:spacing w:before="48" w:after="48" w:line="450" w:lineRule="atLeast"/>
        <w:ind w:right="48"/>
        <w:rPr>
          <w:rFonts w:ascii="Verdana" w:hAnsi="Verdana"/>
          <w:b w:val="0"/>
          <w:bCs w:val="0"/>
          <w:color w:val="121214"/>
          <w:spacing w:val="-15"/>
          <w:sz w:val="42"/>
          <w:szCs w:val="42"/>
        </w:rPr>
      </w:pPr>
      <w:r>
        <w:rPr>
          <w:rFonts w:ascii="Verdana" w:hAnsi="Verdana"/>
          <w:b w:val="0"/>
          <w:bCs w:val="0"/>
          <w:color w:val="121214"/>
          <w:spacing w:val="-15"/>
          <w:sz w:val="42"/>
          <w:szCs w:val="42"/>
        </w:rPr>
        <w:t>This is </w:t>
      </w:r>
      <w:r>
        <w:rPr>
          <w:rFonts w:ascii="Verdana" w:hAnsi="Verdana"/>
          <w:b w:val="0"/>
          <w:bCs w:val="0"/>
          <w:i/>
          <w:iCs/>
          <w:color w:val="121214"/>
          <w:spacing w:val="-15"/>
          <w:sz w:val="42"/>
          <w:szCs w:val="42"/>
        </w:rPr>
        <w:t>italic</w:t>
      </w:r>
      <w:r>
        <w:rPr>
          <w:rFonts w:ascii="Verdana" w:hAnsi="Verdana"/>
          <w:b w:val="0"/>
          <w:bCs w:val="0"/>
          <w:color w:val="121214"/>
          <w:spacing w:val="-15"/>
          <w:sz w:val="42"/>
          <w:szCs w:val="42"/>
        </w:rPr>
        <w:t> heading</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is </w:t>
      </w:r>
      <w:r>
        <w:rPr>
          <w:rFonts w:ascii="Verdana" w:hAnsi="Verdana"/>
          <w:color w:val="000000"/>
          <w:sz w:val="21"/>
          <w:szCs w:val="21"/>
          <w:u w:val="single"/>
        </w:rPr>
        <w:t>underlined</w:t>
      </w:r>
      <w:r>
        <w:rPr>
          <w:rFonts w:ascii="Verdana" w:hAnsi="Verdana"/>
          <w:color w:val="000000"/>
          <w:sz w:val="21"/>
          <w:szCs w:val="21"/>
        </w:rPr>
        <w:t> paragraph</w:t>
      </w:r>
    </w:p>
    <w:p w:rsidR="0062210F" w:rsidRPr="00EE7D54" w:rsidRDefault="0062210F" w:rsidP="0035230E">
      <w:pPr>
        <w:pStyle w:val="Heading1"/>
        <w:spacing w:line="450" w:lineRule="atLeast"/>
        <w:ind w:right="48"/>
        <w:rPr>
          <w:rFonts w:ascii="Verdana" w:hAnsi="Verdana"/>
          <w:bCs w:val="0"/>
          <w:color w:val="31849B" w:themeColor="accent5" w:themeShade="BF"/>
          <w:spacing w:val="-15"/>
          <w:sz w:val="36"/>
          <w:szCs w:val="36"/>
        </w:rPr>
      </w:pPr>
      <w:r w:rsidRPr="00EE7D54">
        <w:rPr>
          <w:rFonts w:ascii="Verdana" w:hAnsi="Verdana"/>
          <w:bCs w:val="0"/>
          <w:color w:val="31849B" w:themeColor="accent5" w:themeShade="BF"/>
          <w:spacing w:val="-15"/>
          <w:sz w:val="36"/>
          <w:szCs w:val="36"/>
        </w:rPr>
        <w:t>HTML Attributes</w:t>
      </w:r>
    </w:p>
    <w:p w:rsidR="0062210F" w:rsidRPr="00EE7D54"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An attribute is used to define the characteristics of an HTML element and is placed inside the element's opening tag. All attributes are made up of two parts: a </w:t>
      </w:r>
      <w:r w:rsidRPr="00EE7D54">
        <w:rPr>
          <w:rFonts w:ascii="Arial" w:hAnsi="Arial" w:cs="Arial"/>
          <w:b/>
          <w:bCs/>
          <w:color w:val="000000"/>
        </w:rPr>
        <w:t>name</w:t>
      </w:r>
      <w:r w:rsidRPr="00EE7D54">
        <w:rPr>
          <w:rFonts w:ascii="Arial" w:hAnsi="Arial" w:cs="Arial"/>
          <w:color w:val="000000"/>
        </w:rPr>
        <w:t> and a </w:t>
      </w:r>
      <w:r w:rsidRPr="00EE7D54">
        <w:rPr>
          <w:rFonts w:ascii="Arial" w:hAnsi="Arial" w:cs="Arial"/>
          <w:b/>
          <w:bCs/>
          <w:color w:val="000000"/>
        </w:rPr>
        <w:t>value</w:t>
      </w:r>
      <w:r w:rsidRPr="00EE7D54">
        <w:rPr>
          <w:rFonts w:ascii="Arial" w:hAnsi="Arial" w:cs="Arial"/>
          <w:color w:val="000000"/>
        </w:rPr>
        <w:t>:</w:t>
      </w:r>
    </w:p>
    <w:p w:rsidR="0062210F" w:rsidRDefault="0062210F" w:rsidP="0062210F">
      <w:pPr>
        <w:pStyle w:val="NormalWeb"/>
        <w:numPr>
          <w:ilvl w:val="0"/>
          <w:numId w:val="2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name</w:t>
      </w:r>
      <w:r>
        <w:rPr>
          <w:rFonts w:ascii="Verdana" w:hAnsi="Verdana"/>
          <w:color w:val="000000"/>
          <w:sz w:val="21"/>
          <w:szCs w:val="21"/>
        </w:rPr>
        <w:t> is the property you want to set. For example, the paragraph &lt;p&gt; element in the example carries an attribute whose name is </w:t>
      </w:r>
      <w:r>
        <w:rPr>
          <w:rFonts w:ascii="Verdana" w:hAnsi="Verdana"/>
          <w:b/>
          <w:bCs/>
          <w:color w:val="000000"/>
          <w:sz w:val="21"/>
          <w:szCs w:val="21"/>
        </w:rPr>
        <w:t>align</w:t>
      </w:r>
      <w:r>
        <w:rPr>
          <w:rFonts w:ascii="Verdana" w:hAnsi="Verdana"/>
          <w:color w:val="000000"/>
          <w:sz w:val="21"/>
          <w:szCs w:val="21"/>
        </w:rPr>
        <w:t>, which you can use to indicate the alignment of paragraph on the page.</w:t>
      </w:r>
    </w:p>
    <w:p w:rsidR="0062210F" w:rsidRDefault="0062210F" w:rsidP="0062210F">
      <w:pPr>
        <w:pStyle w:val="NormalWeb"/>
        <w:numPr>
          <w:ilvl w:val="0"/>
          <w:numId w:val="2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value</w:t>
      </w:r>
      <w:r>
        <w:rPr>
          <w:rFonts w:ascii="Verdana" w:hAnsi="Verdana"/>
          <w:color w:val="000000"/>
          <w:sz w:val="21"/>
          <w:szCs w:val="21"/>
        </w:rPr>
        <w:t> is what you want the value of the property to be set and always put within quotations. The below example shows three possible values of align attribute: </w:t>
      </w:r>
      <w:r>
        <w:rPr>
          <w:rFonts w:ascii="Verdana" w:hAnsi="Verdana"/>
          <w:b/>
          <w:bCs/>
          <w:color w:val="000000"/>
          <w:sz w:val="21"/>
          <w:szCs w:val="21"/>
        </w:rPr>
        <w:t>left, center</w:t>
      </w:r>
      <w:r>
        <w:rPr>
          <w:rFonts w:ascii="Verdana" w:hAnsi="Verdana"/>
          <w:color w:val="000000"/>
          <w:sz w:val="21"/>
          <w:szCs w:val="21"/>
        </w:rPr>
        <w:t> and </w:t>
      </w:r>
      <w:r>
        <w:rPr>
          <w:rFonts w:ascii="Verdana" w:hAnsi="Verdana"/>
          <w:b/>
          <w:bCs/>
          <w:color w:val="000000"/>
          <w:sz w:val="21"/>
          <w:szCs w:val="21"/>
        </w:rPr>
        <w:t>right</w:t>
      </w:r>
      <w:r>
        <w:rPr>
          <w:rFonts w:ascii="Verdana" w:hAnsi="Verdana"/>
          <w:color w:val="000000"/>
          <w:sz w:val="21"/>
          <w:szCs w:val="21"/>
        </w:rPr>
        <w:t>.</w:t>
      </w:r>
    </w:p>
    <w:p w:rsidR="0062210F" w:rsidRPr="00EE7D54"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Attribute names and attribute values are case-insensitive</w:t>
      </w:r>
      <w:r w:rsidR="003D2626">
        <w:rPr>
          <w:rFonts w:ascii="Arial" w:hAnsi="Arial" w:cs="Arial"/>
          <w:color w:val="000000"/>
        </w:rPr>
        <w: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w:t>
      </w:r>
      <w:proofErr w:type="gramStart"/>
      <w:r>
        <w:rPr>
          <w:rStyle w:val="tag"/>
          <w:rFonts w:ascii="Consolas" w:hAnsi="Consolas" w:cs="Consolas"/>
          <w:color w:val="000088"/>
        </w:rPr>
        <w:t>title&gt;</w:t>
      </w:r>
      <w:proofErr w:type="gramEnd"/>
      <w:r>
        <w:rPr>
          <w:rStyle w:val="pln"/>
          <w:rFonts w:ascii="Consolas" w:hAnsi="Consolas" w:cs="Consolas"/>
          <w:color w:val="313131"/>
        </w:rPr>
        <w:t>Align Attribute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align</w:t>
      </w:r>
      <w:r>
        <w:rPr>
          <w:rStyle w:val="pun"/>
          <w:rFonts w:ascii="Consolas" w:hAnsi="Consolas" w:cs="Consolas"/>
          <w:color w:val="666600"/>
        </w:rPr>
        <w:t>=</w:t>
      </w:r>
      <w:r>
        <w:rPr>
          <w:rStyle w:val="atv"/>
          <w:rFonts w:ascii="Consolas" w:eastAsiaTheme="majorEastAsia" w:hAnsi="Consolas" w:cs="Consolas"/>
          <w:color w:val="008800"/>
        </w:rPr>
        <w:t>"left"</w:t>
      </w:r>
      <w:r>
        <w:rPr>
          <w:rStyle w:val="tag"/>
          <w:rFonts w:ascii="Consolas" w:hAnsi="Consolas" w:cs="Consolas"/>
          <w:color w:val="000088"/>
        </w:rPr>
        <w:t>&gt;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left aligned</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align</w:t>
      </w:r>
      <w:r>
        <w:rPr>
          <w:rStyle w:val="pun"/>
          <w:rFonts w:ascii="Consolas" w:hAnsi="Consolas" w:cs="Consolas"/>
          <w:color w:val="666600"/>
        </w:rPr>
        <w:t>=</w:t>
      </w:r>
      <w:r>
        <w:rPr>
          <w:rStyle w:val="atv"/>
          <w:rFonts w:ascii="Consolas" w:eastAsiaTheme="majorEastAsia" w:hAnsi="Consolas" w:cs="Consolas"/>
          <w:color w:val="008800"/>
        </w:rPr>
        <w:t>"center"</w:t>
      </w:r>
      <w:r>
        <w:rPr>
          <w:rStyle w:val="tag"/>
          <w:rFonts w:ascii="Consolas" w:hAnsi="Consolas" w:cs="Consolas"/>
          <w:color w:val="000088"/>
        </w:rPr>
        <w:t>&gt;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center aligned</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align</w:t>
      </w:r>
      <w:r>
        <w:rPr>
          <w:rStyle w:val="pun"/>
          <w:rFonts w:ascii="Consolas" w:hAnsi="Consolas" w:cs="Consolas"/>
          <w:color w:val="666600"/>
        </w:rPr>
        <w:t>=</w:t>
      </w:r>
      <w:r>
        <w:rPr>
          <w:rStyle w:val="atv"/>
          <w:rFonts w:ascii="Consolas" w:eastAsiaTheme="majorEastAsia" w:hAnsi="Consolas" w:cs="Consolas"/>
          <w:color w:val="008800"/>
        </w:rPr>
        <w:t>"right"</w:t>
      </w:r>
      <w:r>
        <w:rPr>
          <w:rStyle w:val="tag"/>
          <w:rFonts w:ascii="Consolas" w:hAnsi="Consolas" w:cs="Consolas"/>
          <w:color w:val="000088"/>
        </w:rPr>
        <w:t>&gt;</w:t>
      </w:r>
      <w:proofErr w:type="gramStart"/>
      <w:r>
        <w:rPr>
          <w:rStyle w:val="pln"/>
          <w:rFonts w:ascii="Consolas" w:hAnsi="Consolas" w:cs="Consolas"/>
          <w:color w:val="313131"/>
        </w:rPr>
        <w:t>This</w:t>
      </w:r>
      <w:proofErr w:type="gramEnd"/>
      <w:r>
        <w:rPr>
          <w:rStyle w:val="pln"/>
          <w:rFonts w:ascii="Consolas" w:hAnsi="Consolas" w:cs="Consolas"/>
          <w:color w:val="313131"/>
        </w:rPr>
        <w:t xml:space="preserve"> is right aligned</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display following result:</w:t>
      </w:r>
    </w:p>
    <w:p w:rsidR="0062210F" w:rsidRDefault="0062210F" w:rsidP="0062210F">
      <w:pPr>
        <w:pStyle w:val="NormalWeb"/>
        <w:spacing w:before="0" w:beforeAutospacing="0" w:after="240" w:afterAutospacing="0" w:line="360" w:lineRule="atLeast"/>
        <w:ind w:left="48" w:right="48"/>
        <w:rPr>
          <w:rFonts w:ascii="Verdana" w:hAnsi="Verdana"/>
          <w:color w:val="000000"/>
          <w:sz w:val="21"/>
          <w:szCs w:val="21"/>
        </w:rPr>
      </w:pPr>
      <w:r>
        <w:rPr>
          <w:rFonts w:ascii="Verdana" w:hAnsi="Verdana"/>
          <w:color w:val="000000"/>
          <w:sz w:val="21"/>
          <w:szCs w:val="21"/>
        </w:rPr>
        <w:t>This is left aligned</w:t>
      </w:r>
    </w:p>
    <w:p w:rsidR="0062210F" w:rsidRDefault="0062210F" w:rsidP="0062210F">
      <w:pPr>
        <w:pStyle w:val="NormalWeb"/>
        <w:spacing w:before="0" w:beforeAutospacing="0" w:after="240" w:afterAutospacing="0" w:line="360" w:lineRule="atLeast"/>
        <w:ind w:left="48" w:right="48"/>
        <w:jc w:val="center"/>
        <w:rPr>
          <w:rFonts w:ascii="Verdana" w:hAnsi="Verdana"/>
          <w:color w:val="000000"/>
          <w:sz w:val="21"/>
          <w:szCs w:val="21"/>
        </w:rPr>
      </w:pPr>
      <w:r>
        <w:rPr>
          <w:rFonts w:ascii="Verdana" w:hAnsi="Verdana"/>
          <w:color w:val="000000"/>
          <w:sz w:val="21"/>
          <w:szCs w:val="21"/>
        </w:rPr>
        <w:t>This is center aligned</w:t>
      </w:r>
    </w:p>
    <w:p w:rsidR="0062210F" w:rsidRDefault="0062210F" w:rsidP="0062210F">
      <w:pPr>
        <w:pStyle w:val="NormalWeb"/>
        <w:spacing w:before="0" w:beforeAutospacing="0" w:after="240" w:afterAutospacing="0" w:line="360" w:lineRule="atLeast"/>
        <w:ind w:left="48" w:right="48"/>
        <w:jc w:val="right"/>
        <w:rPr>
          <w:rFonts w:ascii="Verdana" w:hAnsi="Verdana"/>
          <w:color w:val="000000"/>
          <w:sz w:val="21"/>
          <w:szCs w:val="21"/>
        </w:rPr>
      </w:pPr>
      <w:r>
        <w:rPr>
          <w:rFonts w:ascii="Verdana" w:hAnsi="Verdana"/>
          <w:color w:val="000000"/>
          <w:sz w:val="21"/>
          <w:szCs w:val="21"/>
        </w:rPr>
        <w:t>This is right aligned</w:t>
      </w:r>
    </w:p>
    <w:p w:rsidR="0062210F" w:rsidRPr="00EE7D54"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rPr>
      </w:pPr>
      <w:r w:rsidRPr="00EE7D54">
        <w:rPr>
          <w:rFonts w:ascii="Verdana" w:hAnsi="Verdana"/>
          <w:bCs w:val="0"/>
          <w:color w:val="31849B" w:themeColor="accent5" w:themeShade="BF"/>
          <w:spacing w:val="-15"/>
        </w:rPr>
        <w:t>Core Attributes</w:t>
      </w:r>
    </w:p>
    <w:p w:rsidR="0062210F" w:rsidRPr="00EE7D54"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The four core attributes that can be used on the majority of HTML elements (although not all) are:</w:t>
      </w:r>
    </w:p>
    <w:p w:rsidR="0062210F" w:rsidRDefault="0062210F" w:rsidP="0062210F">
      <w:pPr>
        <w:numPr>
          <w:ilvl w:val="0"/>
          <w:numId w:val="28"/>
        </w:numPr>
        <w:spacing w:before="100" w:beforeAutospacing="1" w:after="75" w:line="360" w:lineRule="atLeast"/>
        <w:rPr>
          <w:rFonts w:ascii="Verdana" w:hAnsi="Verdana"/>
          <w:color w:val="000000"/>
          <w:sz w:val="21"/>
          <w:szCs w:val="21"/>
        </w:rPr>
      </w:pPr>
      <w:r>
        <w:rPr>
          <w:rFonts w:ascii="Verdana" w:hAnsi="Verdana"/>
          <w:color w:val="000000"/>
          <w:sz w:val="21"/>
          <w:szCs w:val="21"/>
        </w:rPr>
        <w:t>id</w:t>
      </w:r>
    </w:p>
    <w:p w:rsidR="0062210F" w:rsidRDefault="0062210F" w:rsidP="0062210F">
      <w:pPr>
        <w:numPr>
          <w:ilvl w:val="0"/>
          <w:numId w:val="28"/>
        </w:numPr>
        <w:spacing w:before="100" w:beforeAutospacing="1" w:after="75" w:line="360" w:lineRule="atLeast"/>
        <w:rPr>
          <w:rFonts w:ascii="Verdana" w:hAnsi="Verdana"/>
          <w:color w:val="000000"/>
          <w:sz w:val="21"/>
          <w:szCs w:val="21"/>
        </w:rPr>
      </w:pPr>
      <w:r>
        <w:rPr>
          <w:rFonts w:ascii="Verdana" w:hAnsi="Verdana"/>
          <w:color w:val="000000"/>
          <w:sz w:val="21"/>
          <w:szCs w:val="21"/>
        </w:rPr>
        <w:t>title</w:t>
      </w:r>
    </w:p>
    <w:p w:rsidR="0062210F" w:rsidRDefault="0062210F" w:rsidP="0062210F">
      <w:pPr>
        <w:numPr>
          <w:ilvl w:val="0"/>
          <w:numId w:val="28"/>
        </w:numPr>
        <w:spacing w:before="100" w:beforeAutospacing="1" w:after="75" w:line="360" w:lineRule="atLeast"/>
        <w:rPr>
          <w:rFonts w:ascii="Verdana" w:hAnsi="Verdana"/>
          <w:color w:val="000000"/>
          <w:sz w:val="21"/>
          <w:szCs w:val="21"/>
        </w:rPr>
      </w:pPr>
      <w:r>
        <w:rPr>
          <w:rFonts w:ascii="Verdana" w:hAnsi="Verdana"/>
          <w:color w:val="000000"/>
          <w:sz w:val="21"/>
          <w:szCs w:val="21"/>
        </w:rPr>
        <w:t>class</w:t>
      </w:r>
    </w:p>
    <w:p w:rsidR="0062210F" w:rsidRDefault="0062210F" w:rsidP="0062210F">
      <w:pPr>
        <w:numPr>
          <w:ilvl w:val="0"/>
          <w:numId w:val="28"/>
        </w:numPr>
        <w:spacing w:before="100" w:beforeAutospacing="1" w:after="75" w:line="360" w:lineRule="atLeast"/>
        <w:rPr>
          <w:rFonts w:ascii="Verdana" w:hAnsi="Verdana"/>
          <w:color w:val="000000"/>
          <w:sz w:val="21"/>
          <w:szCs w:val="21"/>
        </w:rPr>
      </w:pPr>
      <w:r>
        <w:rPr>
          <w:rFonts w:ascii="Verdana" w:hAnsi="Verdana"/>
          <w:color w:val="000000"/>
          <w:sz w:val="21"/>
          <w:szCs w:val="21"/>
        </w:rPr>
        <w:t>style</w:t>
      </w:r>
    </w:p>
    <w:p w:rsidR="0062210F" w:rsidRDefault="0062210F" w:rsidP="0062210F">
      <w:pPr>
        <w:pStyle w:val="Heading3"/>
        <w:spacing w:before="48" w:after="48" w:line="360" w:lineRule="atLeast"/>
        <w:ind w:right="48"/>
        <w:rPr>
          <w:rFonts w:ascii="Verdana" w:hAnsi="Verdana"/>
          <w:bCs w:val="0"/>
          <w:color w:val="000000"/>
          <w:sz w:val="36"/>
          <w:szCs w:val="36"/>
        </w:rPr>
      </w:pPr>
    </w:p>
    <w:p w:rsidR="0062210F" w:rsidRPr="00EE7D54" w:rsidRDefault="0062210F" w:rsidP="0062210F">
      <w:pPr>
        <w:pStyle w:val="Heading3"/>
        <w:spacing w:before="48" w:after="48" w:line="360" w:lineRule="atLeast"/>
        <w:ind w:right="48"/>
        <w:rPr>
          <w:rFonts w:ascii="Verdana" w:hAnsi="Verdana"/>
          <w:bCs w:val="0"/>
          <w:color w:val="31849B" w:themeColor="accent5" w:themeShade="BF"/>
          <w:sz w:val="36"/>
          <w:szCs w:val="36"/>
        </w:rPr>
      </w:pPr>
      <w:r w:rsidRPr="00EE7D54">
        <w:rPr>
          <w:rFonts w:ascii="Verdana" w:hAnsi="Verdana"/>
          <w:bCs w:val="0"/>
          <w:color w:val="31849B" w:themeColor="accent5" w:themeShade="BF"/>
          <w:sz w:val="36"/>
          <w:szCs w:val="36"/>
        </w:rPr>
        <w:t>The id Attribute</w:t>
      </w:r>
    </w:p>
    <w:p w:rsidR="0062210F" w:rsidRPr="00EE7D54"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EE7D54">
        <w:rPr>
          <w:rFonts w:ascii="Arial" w:hAnsi="Arial" w:cs="Arial"/>
          <w:color w:val="000000"/>
        </w:rPr>
        <w:t>The </w:t>
      </w:r>
      <w:r w:rsidRPr="00EE7D54">
        <w:rPr>
          <w:rFonts w:ascii="Arial" w:hAnsi="Arial" w:cs="Arial"/>
          <w:b/>
          <w:bCs/>
          <w:color w:val="000000"/>
        </w:rPr>
        <w:t>id</w:t>
      </w:r>
      <w:r w:rsidRPr="00EE7D54">
        <w:rPr>
          <w:rFonts w:ascii="Arial" w:hAnsi="Arial" w:cs="Arial"/>
          <w:color w:val="000000"/>
        </w:rPr>
        <w:t> attribute of an HTML tag can be used to uniquely identify any element within an HTML page. There are two primary reasons that you might want to use an id attribute on an element:</w:t>
      </w:r>
    </w:p>
    <w:p w:rsidR="0062210F" w:rsidRDefault="0062210F" w:rsidP="0062210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an element carries an id attribute as a unique identifier it is possible to identify just that element and its content.</w:t>
      </w:r>
    </w:p>
    <w:p w:rsidR="0062210F" w:rsidRDefault="0062210F" w:rsidP="0062210F">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If you have two elements of the same name within a Web page (or style sheet), you can use the id attribute to distinguish between elements that have the same name.</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&lt;p id="html"&gt;</w:t>
      </w:r>
      <w:proofErr w:type="gramStart"/>
      <w:r>
        <w:rPr>
          <w:rFonts w:ascii="Consolas" w:hAnsi="Consolas" w:cs="Consolas"/>
          <w:color w:val="313131"/>
          <w:sz w:val="18"/>
          <w:szCs w:val="18"/>
        </w:rPr>
        <w:t>This</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para</w:t>
      </w:r>
      <w:proofErr w:type="spellEnd"/>
      <w:r>
        <w:rPr>
          <w:rFonts w:ascii="Consolas" w:hAnsi="Consolas" w:cs="Consolas"/>
          <w:color w:val="313131"/>
          <w:sz w:val="18"/>
          <w:szCs w:val="18"/>
        </w:rPr>
        <w:t xml:space="preserve"> explains what is HTML&lt;/p&gt;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&lt;p id="</w:t>
      </w:r>
      <w:proofErr w:type="spellStart"/>
      <w:r>
        <w:rPr>
          <w:rFonts w:ascii="Consolas" w:hAnsi="Consolas" w:cs="Consolas"/>
          <w:color w:val="313131"/>
          <w:sz w:val="18"/>
          <w:szCs w:val="18"/>
        </w:rPr>
        <w:t>css</w:t>
      </w:r>
      <w:proofErr w:type="spellEnd"/>
      <w:r>
        <w:rPr>
          <w:rFonts w:ascii="Consolas" w:hAnsi="Consolas" w:cs="Consolas"/>
          <w:color w:val="313131"/>
          <w:sz w:val="18"/>
          <w:szCs w:val="18"/>
        </w:rPr>
        <w:t>"&gt;</w:t>
      </w:r>
      <w:proofErr w:type="gramStart"/>
      <w:r>
        <w:rPr>
          <w:rFonts w:ascii="Consolas" w:hAnsi="Consolas" w:cs="Consolas"/>
          <w:color w:val="313131"/>
          <w:sz w:val="18"/>
          <w:szCs w:val="18"/>
        </w:rPr>
        <w:t>This</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para</w:t>
      </w:r>
      <w:proofErr w:type="spellEnd"/>
      <w:r>
        <w:rPr>
          <w:rFonts w:ascii="Consolas" w:hAnsi="Consolas" w:cs="Consolas"/>
          <w:color w:val="313131"/>
          <w:sz w:val="18"/>
          <w:szCs w:val="18"/>
        </w:rPr>
        <w:t xml:space="preserve"> explains what is Cascading Style Sheet&lt;/p&gt;</w:t>
      </w:r>
    </w:p>
    <w:p w:rsidR="0062210F" w:rsidRDefault="0062210F" w:rsidP="0062210F">
      <w:pPr>
        <w:pStyle w:val="Heading3"/>
        <w:spacing w:before="48" w:after="48" w:line="360" w:lineRule="atLeast"/>
        <w:ind w:right="48"/>
        <w:rPr>
          <w:rFonts w:ascii="Verdana" w:hAnsi="Verdana"/>
          <w:b w:val="0"/>
          <w:bCs w:val="0"/>
          <w:color w:val="000000"/>
          <w:sz w:val="36"/>
          <w:szCs w:val="36"/>
        </w:rPr>
      </w:pPr>
    </w:p>
    <w:p w:rsidR="0062210F" w:rsidRPr="009941E1" w:rsidRDefault="0062210F" w:rsidP="0062210F">
      <w:pPr>
        <w:pStyle w:val="Heading3"/>
        <w:spacing w:before="48" w:after="48" w:line="360" w:lineRule="atLeast"/>
        <w:ind w:right="48"/>
        <w:rPr>
          <w:rFonts w:ascii="Verdana" w:hAnsi="Verdana"/>
          <w:bCs w:val="0"/>
          <w:color w:val="31849B" w:themeColor="accent5" w:themeShade="BF"/>
          <w:sz w:val="36"/>
          <w:szCs w:val="36"/>
        </w:rPr>
      </w:pPr>
      <w:r w:rsidRPr="009941E1">
        <w:rPr>
          <w:rFonts w:ascii="Verdana" w:hAnsi="Verdana"/>
          <w:bCs w:val="0"/>
          <w:color w:val="31849B" w:themeColor="accent5" w:themeShade="BF"/>
          <w:sz w:val="36"/>
          <w:szCs w:val="36"/>
        </w:rPr>
        <w:t>The title Attribute</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The </w:t>
      </w:r>
      <w:r w:rsidRPr="009941E1">
        <w:rPr>
          <w:rFonts w:ascii="Arial" w:hAnsi="Arial" w:cs="Arial"/>
          <w:b/>
          <w:bCs/>
          <w:color w:val="000000"/>
        </w:rPr>
        <w:t>title</w:t>
      </w:r>
      <w:r w:rsidRPr="009941E1">
        <w:rPr>
          <w:rFonts w:ascii="Arial" w:hAnsi="Arial" w:cs="Arial"/>
          <w:color w:val="000000"/>
        </w:rPr>
        <w:t> attribute gives a suggested title for the element. They syntax for the </w:t>
      </w:r>
      <w:r w:rsidRPr="009941E1">
        <w:rPr>
          <w:rFonts w:ascii="Arial" w:hAnsi="Arial" w:cs="Arial"/>
          <w:b/>
          <w:bCs/>
          <w:color w:val="000000"/>
        </w:rPr>
        <w:t>title</w:t>
      </w:r>
      <w:r w:rsidRPr="009941E1">
        <w:rPr>
          <w:rFonts w:ascii="Arial" w:hAnsi="Arial" w:cs="Arial"/>
          <w:color w:val="000000"/>
        </w:rPr>
        <w:t> attribute is similar as explained for </w:t>
      </w:r>
      <w:r w:rsidRPr="009941E1">
        <w:rPr>
          <w:rFonts w:ascii="Arial" w:hAnsi="Arial" w:cs="Arial"/>
          <w:b/>
          <w:bCs/>
          <w:color w:val="000000"/>
        </w:rPr>
        <w:t>id</w:t>
      </w:r>
      <w:r w:rsidRPr="009941E1">
        <w:rPr>
          <w:rFonts w:ascii="Arial" w:hAnsi="Arial" w:cs="Arial"/>
          <w:color w:val="000000"/>
        </w:rPr>
        <w:t> attribute:</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 xml:space="preserve">The behavior of this attribute will depend upon the element that carries it, although it is often displayed as a tooltip when </w:t>
      </w:r>
      <w:r w:rsidR="003E217A">
        <w:rPr>
          <w:rFonts w:ascii="Arial" w:hAnsi="Arial" w:cs="Arial"/>
          <w:color w:val="000000"/>
        </w:rPr>
        <w:t>cursor comes over the element.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title Attribute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&lt;h3</w:t>
      </w:r>
      <w:r>
        <w:rPr>
          <w:rStyle w:val="pln"/>
          <w:rFonts w:ascii="Consolas" w:hAnsi="Consolas" w:cs="Consolas"/>
          <w:color w:val="313131"/>
        </w:rPr>
        <w:t xml:space="preserve"> </w:t>
      </w:r>
      <w:r>
        <w:rPr>
          <w:rStyle w:val="atn"/>
          <w:rFonts w:ascii="Consolas" w:hAnsi="Consolas" w:cs="Consolas"/>
          <w:color w:val="7F0055"/>
        </w:rPr>
        <w:t>title</w:t>
      </w:r>
      <w:r>
        <w:rPr>
          <w:rStyle w:val="pun"/>
          <w:rFonts w:ascii="Consolas" w:hAnsi="Consolas" w:cs="Consolas"/>
          <w:color w:val="666600"/>
        </w:rPr>
        <w:t>=</w:t>
      </w:r>
      <w:r>
        <w:rPr>
          <w:rStyle w:val="atv"/>
          <w:rFonts w:ascii="Consolas" w:eastAsiaTheme="majorEastAsia" w:hAnsi="Consolas" w:cs="Consolas"/>
          <w:color w:val="008800"/>
        </w:rPr>
        <w:t>"Hello HTML!"</w:t>
      </w:r>
      <w:r>
        <w:rPr>
          <w:rStyle w:val="tag"/>
          <w:rFonts w:ascii="Consolas" w:hAnsi="Consolas" w:cs="Consolas"/>
          <w:color w:val="000088"/>
        </w:rPr>
        <w:t>&gt;</w:t>
      </w:r>
      <w:r>
        <w:rPr>
          <w:rStyle w:val="pln"/>
          <w:rFonts w:ascii="Consolas" w:hAnsi="Consolas" w:cs="Consolas"/>
          <w:color w:val="313131"/>
        </w:rPr>
        <w:t>Titled Heading Tag Example</w:t>
      </w:r>
      <w:r>
        <w:rPr>
          <w:rStyle w:val="tag"/>
          <w:rFonts w:ascii="Consolas" w:hAnsi="Consolas" w:cs="Consolas"/>
          <w:color w:val="000088"/>
        </w:rPr>
        <w:t>&lt;/h3&gt;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This will produce following result:</w:t>
      </w:r>
    </w:p>
    <w:p w:rsidR="0062210F" w:rsidRPr="009941E1" w:rsidRDefault="0062210F" w:rsidP="0062210F">
      <w:pPr>
        <w:pStyle w:val="Heading3"/>
        <w:spacing w:before="48" w:after="48" w:line="360" w:lineRule="atLeast"/>
        <w:ind w:right="48"/>
        <w:rPr>
          <w:rFonts w:ascii="Arial" w:hAnsi="Arial" w:cs="Arial"/>
          <w:b w:val="0"/>
          <w:bCs w:val="0"/>
          <w:color w:val="000000"/>
        </w:rPr>
      </w:pPr>
      <w:r w:rsidRPr="009941E1">
        <w:rPr>
          <w:rFonts w:ascii="Arial" w:hAnsi="Arial" w:cs="Arial"/>
          <w:b w:val="0"/>
          <w:bCs w:val="0"/>
          <w:color w:val="000000"/>
        </w:rPr>
        <w:t>Titled Heading Tag Example</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Now try to bring your cursor over "Titled Heading Tag Example" and you will see that whatever title you used in your code is coming out as a tooltip of the cursor.</w:t>
      </w:r>
    </w:p>
    <w:p w:rsidR="0062210F" w:rsidRDefault="0062210F" w:rsidP="0062210F">
      <w:pPr>
        <w:pStyle w:val="Heading3"/>
        <w:spacing w:before="48" w:after="48" w:line="360" w:lineRule="atLeast"/>
        <w:ind w:right="48"/>
        <w:rPr>
          <w:rFonts w:ascii="Verdana" w:hAnsi="Verdana"/>
          <w:bCs w:val="0"/>
          <w:color w:val="31849B" w:themeColor="accent5" w:themeShade="BF"/>
          <w:sz w:val="30"/>
          <w:szCs w:val="30"/>
        </w:rPr>
      </w:pPr>
    </w:p>
    <w:p w:rsidR="0062210F" w:rsidRPr="009941E1" w:rsidRDefault="0062210F" w:rsidP="0062210F">
      <w:pPr>
        <w:pStyle w:val="Heading3"/>
        <w:spacing w:before="48" w:after="48" w:line="360" w:lineRule="atLeast"/>
        <w:ind w:right="48"/>
        <w:rPr>
          <w:rFonts w:ascii="Verdana" w:hAnsi="Verdana"/>
          <w:bCs w:val="0"/>
          <w:color w:val="31849B" w:themeColor="accent5" w:themeShade="BF"/>
          <w:sz w:val="30"/>
          <w:szCs w:val="30"/>
        </w:rPr>
      </w:pPr>
      <w:r w:rsidRPr="009941E1">
        <w:rPr>
          <w:rFonts w:ascii="Verdana" w:hAnsi="Verdana"/>
          <w:bCs w:val="0"/>
          <w:color w:val="31849B" w:themeColor="accent5" w:themeShade="BF"/>
          <w:sz w:val="30"/>
          <w:szCs w:val="30"/>
        </w:rPr>
        <w:t>The class Attribute</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lastRenderedPageBreak/>
        <w:t>The </w:t>
      </w:r>
      <w:r w:rsidRPr="009941E1">
        <w:rPr>
          <w:rFonts w:ascii="Arial" w:hAnsi="Arial" w:cs="Arial"/>
          <w:b/>
          <w:bCs/>
          <w:color w:val="000000"/>
        </w:rPr>
        <w:t>class</w:t>
      </w:r>
      <w:r w:rsidRPr="009941E1">
        <w:rPr>
          <w:rFonts w:ascii="Arial" w:hAnsi="Arial" w:cs="Arial"/>
          <w:color w:val="000000"/>
        </w:rPr>
        <w:t> attribute is used to associate an element with a style sheet, and specifies the class of element. You will learn more about the use of the class attribute when you will learn Cascading Style Sheet (CSS). So for now you can avoid it.</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The value of the attribute may also be a space-separated list of class names. For example:</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Style w:val="kwd"/>
          <w:rFonts w:ascii="Consolas" w:hAnsi="Consolas" w:cs="Consolas"/>
          <w:color w:val="000088"/>
        </w:rPr>
        <w:t>class</w:t>
      </w:r>
      <w:proofErr w:type="gramEnd"/>
      <w:r>
        <w:rPr>
          <w:rStyle w:val="pun"/>
          <w:rFonts w:ascii="Consolas" w:hAnsi="Consolas" w:cs="Consolas"/>
          <w:color w:val="666600"/>
        </w:rPr>
        <w:t>=</w:t>
      </w:r>
      <w:r>
        <w:rPr>
          <w:rStyle w:val="str"/>
          <w:rFonts w:ascii="Consolas" w:hAnsi="Consolas" w:cs="Consolas"/>
          <w:color w:val="008800"/>
        </w:rPr>
        <w:t>"className1 className2 className3"</w:t>
      </w:r>
    </w:p>
    <w:p w:rsidR="0062210F" w:rsidRDefault="0062210F" w:rsidP="0062210F">
      <w:pPr>
        <w:pStyle w:val="Heading3"/>
        <w:spacing w:before="48" w:after="48" w:line="360" w:lineRule="atLeast"/>
        <w:ind w:right="48"/>
        <w:rPr>
          <w:rFonts w:ascii="Verdana" w:hAnsi="Verdana"/>
          <w:bCs w:val="0"/>
          <w:color w:val="31849B" w:themeColor="accent5" w:themeShade="BF"/>
          <w:sz w:val="36"/>
          <w:szCs w:val="36"/>
        </w:rPr>
      </w:pPr>
    </w:p>
    <w:p w:rsidR="0062210F" w:rsidRPr="009941E1" w:rsidRDefault="0062210F" w:rsidP="0062210F">
      <w:pPr>
        <w:pStyle w:val="Heading3"/>
        <w:spacing w:before="48" w:after="48" w:line="360" w:lineRule="atLeast"/>
        <w:ind w:right="48"/>
        <w:rPr>
          <w:rFonts w:ascii="Verdana" w:hAnsi="Verdana"/>
          <w:bCs w:val="0"/>
          <w:color w:val="31849B" w:themeColor="accent5" w:themeShade="BF"/>
          <w:sz w:val="30"/>
          <w:szCs w:val="30"/>
        </w:rPr>
      </w:pPr>
      <w:r w:rsidRPr="009941E1">
        <w:rPr>
          <w:rFonts w:ascii="Verdana" w:hAnsi="Verdana"/>
          <w:bCs w:val="0"/>
          <w:color w:val="31849B" w:themeColor="accent5" w:themeShade="BF"/>
          <w:sz w:val="30"/>
          <w:szCs w:val="30"/>
        </w:rPr>
        <w:t>The style Attribute</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The style attribute allows you to specify Cascading Style Sheet (CSS) rules within the element.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style Attribute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pln"/>
          <w:rFonts w:ascii="Consolas" w:hAnsi="Consolas" w:cs="Consolas"/>
          <w:color w:val="313131"/>
        </w:rPr>
        <w:t xml:space="preserve"> </w:t>
      </w:r>
      <w:r>
        <w:rPr>
          <w:rStyle w:val="atn"/>
          <w:rFonts w:ascii="Consolas" w:hAnsi="Consolas" w:cs="Consolas"/>
          <w:color w:val="7F0055"/>
        </w:rPr>
        <w:t>style</w:t>
      </w:r>
      <w:r>
        <w:rPr>
          <w:rStyle w:val="pun"/>
          <w:rFonts w:ascii="Consolas" w:hAnsi="Consolas" w:cs="Consolas"/>
          <w:color w:val="666600"/>
        </w:rPr>
        <w:t>=</w:t>
      </w:r>
      <w:r>
        <w:rPr>
          <w:rStyle w:val="atv"/>
          <w:rFonts w:ascii="Consolas" w:eastAsiaTheme="majorEastAsia" w:hAnsi="Consolas" w:cs="Consolas"/>
          <w:color w:val="008800"/>
        </w:rPr>
        <w:t>"</w:t>
      </w:r>
      <w:r>
        <w:rPr>
          <w:rStyle w:val="pln"/>
          <w:rFonts w:ascii="Consolas" w:hAnsi="Consolas" w:cs="Consolas"/>
          <w:color w:val="313131"/>
        </w:rPr>
        <w:t>font</w:t>
      </w:r>
      <w:r>
        <w:rPr>
          <w:rStyle w:val="pun"/>
          <w:rFonts w:ascii="Consolas" w:hAnsi="Consolas" w:cs="Consolas"/>
          <w:color w:val="666600"/>
        </w:rPr>
        <w:t>-</w:t>
      </w:r>
      <w:proofErr w:type="spellStart"/>
      <w:r>
        <w:rPr>
          <w:rStyle w:val="pln"/>
          <w:rFonts w:ascii="Consolas" w:hAnsi="Consolas" w:cs="Consolas"/>
          <w:color w:val="313131"/>
        </w:rPr>
        <w:t>family</w:t>
      </w:r>
      <w:proofErr w:type="gramStart"/>
      <w:r>
        <w:rPr>
          <w:rStyle w:val="pun"/>
          <w:rFonts w:ascii="Consolas" w:hAnsi="Consolas" w:cs="Consolas"/>
          <w:color w:val="666600"/>
        </w:rPr>
        <w:t>:</w:t>
      </w:r>
      <w:r>
        <w:rPr>
          <w:rStyle w:val="pln"/>
          <w:rFonts w:ascii="Consolas" w:hAnsi="Consolas" w:cs="Consolas"/>
          <w:color w:val="313131"/>
        </w:rPr>
        <w:t>arial</w:t>
      </w:r>
      <w:proofErr w:type="spellEnd"/>
      <w:proofErr w:type="gramEnd"/>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FF0000</w:t>
      </w:r>
      <w:r>
        <w:rPr>
          <w:rStyle w:val="pun"/>
          <w:rFonts w:ascii="Consolas" w:hAnsi="Consolas" w:cs="Consolas"/>
          <w:color w:val="666600"/>
        </w:rPr>
        <w:t>;</w:t>
      </w:r>
      <w:r>
        <w:rPr>
          <w:rStyle w:val="atv"/>
          <w:rFonts w:ascii="Consolas" w:eastAsiaTheme="majorEastAsia" w:hAnsi="Consolas" w:cs="Consolas"/>
          <w:color w:val="008800"/>
        </w:rPr>
        <w:t>"</w:t>
      </w:r>
      <w:r>
        <w:rPr>
          <w:rStyle w:val="tag"/>
          <w:rFonts w:ascii="Consolas" w:hAnsi="Consolas" w:cs="Consolas"/>
          <w:color w:val="000088"/>
        </w:rPr>
        <w:t>&gt;</w:t>
      </w:r>
      <w:r>
        <w:rPr>
          <w:rStyle w:val="pln"/>
          <w:rFonts w:ascii="Consolas" w:hAnsi="Consolas" w:cs="Consolas"/>
          <w:color w:val="313131"/>
        </w:rPr>
        <w:t>Some text...</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Arial" w:hAnsi="Arial" w:cs="Arial"/>
          <w:color w:val="000000"/>
        </w:rPr>
      </w:pP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This will produce following result:</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FF0000"/>
          <w:sz w:val="21"/>
          <w:szCs w:val="21"/>
        </w:rPr>
      </w:pPr>
      <w:r w:rsidRPr="009941E1">
        <w:rPr>
          <w:rFonts w:ascii="Arial" w:hAnsi="Arial" w:cs="Arial"/>
          <w:color w:val="FF0000"/>
          <w:sz w:val="21"/>
          <w:szCs w:val="21"/>
        </w:rPr>
        <w:t>Some text...</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 xml:space="preserve">At this point of time, we are not learning CSS, so just let's proceed without bothering much about CSS. Here you need to understand what </w:t>
      </w:r>
      <w:proofErr w:type="gramStart"/>
      <w:r w:rsidRPr="009941E1">
        <w:rPr>
          <w:rFonts w:ascii="Arial" w:hAnsi="Arial" w:cs="Arial"/>
          <w:color w:val="000000"/>
        </w:rPr>
        <w:t>are HTML attributes</w:t>
      </w:r>
      <w:proofErr w:type="gramEnd"/>
      <w:r w:rsidRPr="009941E1">
        <w:rPr>
          <w:rFonts w:ascii="Arial" w:hAnsi="Arial" w:cs="Arial"/>
          <w:color w:val="000000"/>
        </w:rPr>
        <w:t xml:space="preserve"> and how they can be used while formatting content.</w:t>
      </w:r>
    </w:p>
    <w:p w:rsidR="00E90503" w:rsidRDefault="00E90503" w:rsidP="0062210F">
      <w:pPr>
        <w:pStyle w:val="Heading2"/>
        <w:spacing w:before="48" w:beforeAutospacing="0" w:after="48" w:afterAutospacing="0" w:line="360" w:lineRule="atLeast"/>
        <w:ind w:right="48"/>
        <w:rPr>
          <w:rFonts w:ascii="Verdana" w:hAnsi="Verdana"/>
          <w:bCs w:val="0"/>
          <w:color w:val="31849B" w:themeColor="accent5" w:themeShade="BF"/>
          <w:spacing w:val="-15"/>
        </w:rPr>
      </w:pPr>
    </w:p>
    <w:p w:rsidR="0062210F" w:rsidRPr="009941E1"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rPr>
      </w:pPr>
      <w:r w:rsidRPr="009941E1">
        <w:rPr>
          <w:rFonts w:ascii="Verdana" w:hAnsi="Verdana"/>
          <w:bCs w:val="0"/>
          <w:color w:val="31849B" w:themeColor="accent5" w:themeShade="BF"/>
          <w:spacing w:val="-15"/>
        </w:rPr>
        <w:lastRenderedPageBreak/>
        <w:t>Internationalization Attributes</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There are three internationalization attributes, which are available for most (although not all) XHTML elements.</w:t>
      </w:r>
    </w:p>
    <w:p w:rsidR="0062210F" w:rsidRDefault="0062210F" w:rsidP="0062210F">
      <w:pPr>
        <w:numPr>
          <w:ilvl w:val="0"/>
          <w:numId w:val="30"/>
        </w:numPr>
        <w:spacing w:before="100" w:beforeAutospacing="1" w:after="100" w:afterAutospacing="1" w:line="360" w:lineRule="atLeast"/>
        <w:rPr>
          <w:rFonts w:ascii="Verdana" w:hAnsi="Verdana"/>
          <w:color w:val="313131"/>
          <w:sz w:val="21"/>
          <w:szCs w:val="21"/>
        </w:rPr>
      </w:pPr>
      <w:r>
        <w:rPr>
          <w:rFonts w:ascii="Verdana" w:hAnsi="Verdana"/>
          <w:color w:val="313131"/>
          <w:sz w:val="21"/>
          <w:szCs w:val="21"/>
        </w:rPr>
        <w:t>dir</w:t>
      </w:r>
    </w:p>
    <w:p w:rsidR="0062210F" w:rsidRDefault="0062210F" w:rsidP="0062210F">
      <w:pPr>
        <w:numPr>
          <w:ilvl w:val="0"/>
          <w:numId w:val="30"/>
        </w:numPr>
        <w:spacing w:before="100" w:beforeAutospacing="1" w:after="100" w:afterAutospacing="1" w:line="360" w:lineRule="atLeast"/>
        <w:rPr>
          <w:rFonts w:ascii="Verdana" w:hAnsi="Verdana"/>
          <w:color w:val="313131"/>
          <w:sz w:val="21"/>
          <w:szCs w:val="21"/>
        </w:rPr>
      </w:pPr>
      <w:proofErr w:type="spellStart"/>
      <w:r>
        <w:rPr>
          <w:rFonts w:ascii="Verdana" w:hAnsi="Verdana"/>
          <w:color w:val="313131"/>
          <w:sz w:val="21"/>
          <w:szCs w:val="21"/>
        </w:rPr>
        <w:t>lang</w:t>
      </w:r>
      <w:proofErr w:type="spellEnd"/>
    </w:p>
    <w:p w:rsidR="0062210F" w:rsidRPr="009941E1" w:rsidRDefault="0062210F" w:rsidP="0062210F">
      <w:pPr>
        <w:pStyle w:val="Heading3"/>
        <w:spacing w:before="48" w:after="48" w:line="360" w:lineRule="atLeast"/>
        <w:ind w:right="48"/>
        <w:rPr>
          <w:rFonts w:ascii="Verdana" w:hAnsi="Verdana"/>
          <w:bCs w:val="0"/>
          <w:color w:val="31849B" w:themeColor="accent5" w:themeShade="BF"/>
          <w:sz w:val="30"/>
          <w:szCs w:val="30"/>
        </w:rPr>
      </w:pPr>
      <w:r w:rsidRPr="009941E1">
        <w:rPr>
          <w:rFonts w:ascii="Verdana" w:hAnsi="Verdana"/>
          <w:bCs w:val="0"/>
          <w:color w:val="31849B" w:themeColor="accent5" w:themeShade="BF"/>
          <w:sz w:val="30"/>
          <w:szCs w:val="30"/>
        </w:rPr>
        <w:t>The dir Attribute</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The </w:t>
      </w:r>
      <w:r w:rsidRPr="009941E1">
        <w:rPr>
          <w:rFonts w:ascii="Arial" w:hAnsi="Arial" w:cs="Arial"/>
          <w:b/>
          <w:bCs/>
          <w:color w:val="000000"/>
        </w:rPr>
        <w:t>dir</w:t>
      </w:r>
      <w:r w:rsidRPr="009941E1">
        <w:rPr>
          <w:rFonts w:ascii="Arial" w:hAnsi="Arial" w:cs="Arial"/>
          <w:color w:val="000000"/>
        </w:rPr>
        <w:t> attribute allows you to indicate to the browser the direction in which the text should flow. The dir attribute can take one of two values, as you can see in the table that follows: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40"/>
        <w:gridCol w:w="7220"/>
      </w:tblGrid>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210F" w:rsidRDefault="0062210F" w:rsidP="00B97B6D">
            <w:pPr>
              <w:spacing w:after="300"/>
              <w:rPr>
                <w:rFonts w:ascii="Verdana" w:hAnsi="Verdana"/>
                <w:b/>
                <w:bCs/>
                <w:color w:val="313131"/>
                <w:sz w:val="21"/>
                <w:szCs w:val="21"/>
              </w:rPr>
            </w:pPr>
            <w:r>
              <w:rPr>
                <w:rFonts w:ascii="Verdana" w:hAnsi="Verdana"/>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210F" w:rsidRDefault="0062210F" w:rsidP="00B97B6D">
            <w:pPr>
              <w:spacing w:after="300"/>
              <w:rPr>
                <w:rFonts w:ascii="Verdana" w:hAnsi="Verdana"/>
                <w:b/>
                <w:bCs/>
                <w:color w:val="313131"/>
                <w:sz w:val="21"/>
                <w:szCs w:val="21"/>
              </w:rPr>
            </w:pPr>
            <w:r>
              <w:rPr>
                <w:rFonts w:ascii="Verdana" w:hAnsi="Verdana"/>
                <w:b/>
                <w:bCs/>
                <w:color w:val="313131"/>
                <w:sz w:val="21"/>
                <w:szCs w:val="21"/>
              </w:rPr>
              <w:t>Meaning</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proofErr w:type="spellStart"/>
            <w:r>
              <w:rPr>
                <w:rFonts w:ascii="Verdana" w:hAnsi="Verdana"/>
                <w:color w:val="313131"/>
                <w:sz w:val="21"/>
                <w:szCs w:val="21"/>
              </w:rPr>
              <w:t>ltr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Left to right (the default value)</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proofErr w:type="spellStart"/>
            <w:r>
              <w:rPr>
                <w:rFonts w:ascii="Verdana" w:hAnsi="Verdana"/>
                <w:color w:val="313131"/>
                <w:sz w:val="21"/>
                <w:szCs w:val="21"/>
              </w:rPr>
              <w:t>rtl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5E43A5" w:rsidP="005E43A5">
            <w:pPr>
              <w:spacing w:after="300"/>
              <w:rPr>
                <w:rFonts w:ascii="Verdana" w:hAnsi="Verdana"/>
                <w:color w:val="313131"/>
                <w:sz w:val="21"/>
                <w:szCs w:val="21"/>
              </w:rPr>
            </w:pPr>
            <w:r>
              <w:rPr>
                <w:rFonts w:ascii="Verdana" w:hAnsi="Verdana"/>
                <w:color w:val="313131"/>
                <w:sz w:val="21"/>
                <w:szCs w:val="21"/>
              </w:rPr>
              <w:t xml:space="preserve">Right to left </w:t>
            </w:r>
          </w:p>
        </w:tc>
      </w:tr>
    </w:tbl>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w:t>
      </w:r>
      <w:r>
        <w:rPr>
          <w:rStyle w:val="pln"/>
          <w:rFonts w:ascii="Consolas" w:hAnsi="Consolas" w:cs="Consolas"/>
          <w:color w:val="313131"/>
        </w:rPr>
        <w:t xml:space="preserve"> </w:t>
      </w:r>
      <w:r>
        <w:rPr>
          <w:rStyle w:val="atn"/>
          <w:rFonts w:ascii="Consolas" w:hAnsi="Consolas" w:cs="Consolas"/>
          <w:color w:val="7F0055"/>
        </w:rPr>
        <w:t>dir</w:t>
      </w:r>
      <w:r>
        <w:rPr>
          <w:rStyle w:val="pun"/>
          <w:rFonts w:ascii="Consolas" w:hAnsi="Consolas" w:cs="Consolas"/>
          <w:color w:val="666600"/>
        </w:rPr>
        <w:t>=</w:t>
      </w:r>
      <w:r>
        <w:rPr>
          <w:rStyle w:val="atv"/>
          <w:rFonts w:ascii="Consolas" w:eastAsiaTheme="majorEastAsia" w:hAnsi="Consolas" w:cs="Consolas"/>
          <w:color w:val="008800"/>
        </w:rPr>
        <w:t>"</w:t>
      </w:r>
      <w:proofErr w:type="spellStart"/>
      <w:r>
        <w:rPr>
          <w:rStyle w:val="atv"/>
          <w:rFonts w:ascii="Consolas" w:eastAsiaTheme="majorEastAsia" w:hAnsi="Consolas" w:cs="Consolas"/>
          <w:color w:val="008800"/>
        </w:rPr>
        <w:t>rtl</w:t>
      </w:r>
      <w:proofErr w:type="spellEnd"/>
      <w:r>
        <w:rPr>
          <w:rStyle w:val="atv"/>
          <w:rFonts w:ascii="Consolas" w:eastAsiaTheme="majorEastAsia" w:hAnsi="Consolas" w:cs="Consolas"/>
          <w:color w:val="008800"/>
        </w:rPr>
        <w:t>"</w:t>
      </w:r>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Display Directions</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7D19DD"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This is how </w:t>
      </w:r>
      <w:r w:rsidR="0062210F">
        <w:rPr>
          <w:rStyle w:val="pln"/>
          <w:rFonts w:ascii="Consolas" w:hAnsi="Consolas" w:cs="Consolas"/>
          <w:color w:val="313131"/>
        </w:rPr>
        <w:t>renders right-to-left directed text.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This will produce following result:</w:t>
      </w:r>
    </w:p>
    <w:p w:rsidR="0062210F" w:rsidRDefault="007D19DD" w:rsidP="0062210F">
      <w:pPr>
        <w:jc w:val="right"/>
        <w:rPr>
          <w:rFonts w:ascii="Verdana" w:hAnsi="Verdana"/>
          <w:color w:val="313131"/>
          <w:sz w:val="21"/>
          <w:szCs w:val="21"/>
        </w:rPr>
      </w:pPr>
      <w:r>
        <w:rPr>
          <w:rFonts w:ascii="Verdana" w:hAnsi="Verdana"/>
          <w:color w:val="313131"/>
          <w:sz w:val="21"/>
          <w:szCs w:val="21"/>
        </w:rPr>
        <w:t xml:space="preserve">This is </w:t>
      </w:r>
      <w:proofErr w:type="gramStart"/>
      <w:r>
        <w:rPr>
          <w:rFonts w:ascii="Verdana" w:hAnsi="Verdana"/>
          <w:color w:val="313131"/>
          <w:sz w:val="21"/>
          <w:szCs w:val="21"/>
        </w:rPr>
        <w:t xml:space="preserve">how </w:t>
      </w:r>
      <w:r w:rsidR="0062210F">
        <w:rPr>
          <w:rFonts w:ascii="Verdana" w:hAnsi="Verdana"/>
          <w:color w:val="313131"/>
          <w:sz w:val="21"/>
          <w:szCs w:val="21"/>
        </w:rPr>
        <w:t xml:space="preserve"> renders</w:t>
      </w:r>
      <w:proofErr w:type="gramEnd"/>
      <w:r w:rsidR="0062210F">
        <w:rPr>
          <w:rFonts w:ascii="Verdana" w:hAnsi="Verdana"/>
          <w:color w:val="313131"/>
          <w:sz w:val="21"/>
          <w:szCs w:val="21"/>
        </w:rPr>
        <w:t xml:space="preserve"> right-to-left directed text.</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lastRenderedPageBreak/>
        <w:t>When </w:t>
      </w:r>
      <w:r w:rsidRPr="009941E1">
        <w:rPr>
          <w:rFonts w:ascii="Arial" w:hAnsi="Arial" w:cs="Arial"/>
          <w:i/>
          <w:iCs/>
          <w:color w:val="000000"/>
        </w:rPr>
        <w:t>dir</w:t>
      </w:r>
      <w:r w:rsidRPr="009941E1">
        <w:rPr>
          <w:rFonts w:ascii="Arial" w:hAnsi="Arial" w:cs="Arial"/>
          <w:color w:val="000000"/>
        </w:rPr>
        <w:t> attribute is used within the &lt;html&gt; tag, it determines how text will be presented within the entire document. When used within another tag, it controls the text's direction for just the content of that tag.</w:t>
      </w:r>
    </w:p>
    <w:p w:rsidR="0062210F" w:rsidRPr="009941E1" w:rsidRDefault="0062210F" w:rsidP="0062210F">
      <w:pPr>
        <w:pStyle w:val="Heading3"/>
        <w:spacing w:before="48" w:after="48" w:line="360" w:lineRule="atLeast"/>
        <w:ind w:right="48"/>
        <w:rPr>
          <w:rFonts w:ascii="Verdana" w:hAnsi="Verdana"/>
          <w:bCs w:val="0"/>
          <w:color w:val="31849B" w:themeColor="accent5" w:themeShade="BF"/>
          <w:sz w:val="30"/>
          <w:szCs w:val="30"/>
        </w:rPr>
      </w:pPr>
      <w:r w:rsidRPr="009941E1">
        <w:rPr>
          <w:rFonts w:ascii="Verdana" w:hAnsi="Verdana"/>
          <w:bCs w:val="0"/>
          <w:color w:val="31849B" w:themeColor="accent5" w:themeShade="BF"/>
          <w:sz w:val="30"/>
          <w:szCs w:val="30"/>
        </w:rPr>
        <w:t xml:space="preserve">The </w:t>
      </w:r>
      <w:proofErr w:type="spellStart"/>
      <w:proofErr w:type="gramStart"/>
      <w:r w:rsidRPr="009941E1">
        <w:rPr>
          <w:rFonts w:ascii="Verdana" w:hAnsi="Verdana"/>
          <w:bCs w:val="0"/>
          <w:color w:val="31849B" w:themeColor="accent5" w:themeShade="BF"/>
          <w:sz w:val="30"/>
          <w:szCs w:val="30"/>
        </w:rPr>
        <w:t>lang</w:t>
      </w:r>
      <w:proofErr w:type="spellEnd"/>
      <w:proofErr w:type="gramEnd"/>
      <w:r w:rsidRPr="009941E1">
        <w:rPr>
          <w:rFonts w:ascii="Verdana" w:hAnsi="Verdana"/>
          <w:bCs w:val="0"/>
          <w:color w:val="31849B" w:themeColor="accent5" w:themeShade="BF"/>
          <w:sz w:val="30"/>
          <w:szCs w:val="30"/>
        </w:rPr>
        <w:t xml:space="preserve"> Attribute</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The </w:t>
      </w:r>
      <w:proofErr w:type="spellStart"/>
      <w:proofErr w:type="gramStart"/>
      <w:r w:rsidRPr="009941E1">
        <w:rPr>
          <w:rFonts w:ascii="Arial" w:hAnsi="Arial" w:cs="Arial"/>
          <w:b/>
          <w:bCs/>
          <w:color w:val="000000"/>
        </w:rPr>
        <w:t>lang</w:t>
      </w:r>
      <w:proofErr w:type="spellEnd"/>
      <w:proofErr w:type="gramEnd"/>
      <w:r w:rsidRPr="009941E1">
        <w:rPr>
          <w:rFonts w:ascii="Arial" w:hAnsi="Arial" w:cs="Arial"/>
          <w:color w:val="000000"/>
        </w:rPr>
        <w:t> attribute allows you to indicate the main language used in a document, but this attribute was kept in HTML only for backwards compatibility with earlier versions of HTML.</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The values of the </w:t>
      </w:r>
      <w:proofErr w:type="spellStart"/>
      <w:proofErr w:type="gramStart"/>
      <w:r w:rsidRPr="009941E1">
        <w:rPr>
          <w:rFonts w:ascii="Arial" w:hAnsi="Arial" w:cs="Arial"/>
          <w:i/>
          <w:iCs/>
          <w:color w:val="000000"/>
        </w:rPr>
        <w:t>lang</w:t>
      </w:r>
      <w:proofErr w:type="spellEnd"/>
      <w:proofErr w:type="gramEnd"/>
      <w:r w:rsidRPr="009941E1">
        <w:rPr>
          <w:rFonts w:ascii="Arial" w:hAnsi="Arial" w:cs="Arial"/>
          <w:color w:val="000000"/>
        </w:rPr>
        <w:t> attribute are ISO-639 standard two-character language codes. Check </w:t>
      </w:r>
      <w:hyperlink r:id="rId9" w:history="1">
        <w:r w:rsidRPr="009941E1">
          <w:rPr>
            <w:rStyle w:val="Hyperlink"/>
            <w:rFonts w:ascii="Arial" w:hAnsi="Arial" w:cs="Arial"/>
            <w:b/>
            <w:bCs/>
            <w:color w:val="313131"/>
          </w:rPr>
          <w:t>HTML Language Codes: ISO 639</w:t>
        </w:r>
      </w:hyperlink>
      <w:r w:rsidRPr="009941E1">
        <w:rPr>
          <w:rFonts w:ascii="Arial" w:hAnsi="Arial" w:cs="Arial"/>
          <w:color w:val="000000"/>
        </w:rPr>
        <w:t> for a complete list of language codes.</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w:t>
      </w:r>
      <w:r>
        <w:rPr>
          <w:rStyle w:val="pln"/>
          <w:rFonts w:ascii="Consolas" w:hAnsi="Consolas" w:cs="Consolas"/>
          <w:color w:val="313131"/>
        </w:rPr>
        <w:t xml:space="preserve"> </w:t>
      </w:r>
      <w:proofErr w:type="spellStart"/>
      <w:proofErr w:type="gramStart"/>
      <w:r>
        <w:rPr>
          <w:rStyle w:val="atn"/>
          <w:rFonts w:ascii="Consolas" w:hAnsi="Consolas" w:cs="Consolas"/>
          <w:color w:val="7F0055"/>
        </w:rPr>
        <w:t>lang</w:t>
      </w:r>
      <w:proofErr w:type="spellEnd"/>
      <w:proofErr w:type="gramEnd"/>
      <w:r>
        <w:rPr>
          <w:rStyle w:val="pun"/>
          <w:rFonts w:ascii="Consolas" w:hAnsi="Consolas" w:cs="Consolas"/>
          <w:color w:val="666600"/>
        </w:rPr>
        <w:t>=</w:t>
      </w:r>
      <w:r>
        <w:rPr>
          <w:rStyle w:val="atv"/>
          <w:rFonts w:ascii="Consolas" w:eastAsiaTheme="majorEastAsia" w:hAnsi="Consolas" w:cs="Consolas"/>
          <w:color w:val="008800"/>
        </w:rPr>
        <w:t>"en"</w:t>
      </w:r>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English Language Page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This page is using English Language</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Pr="009941E1"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9941E1">
        <w:rPr>
          <w:rFonts w:ascii="Verdana" w:hAnsi="Verdana"/>
          <w:bCs w:val="0"/>
          <w:color w:val="31849B" w:themeColor="accent5" w:themeShade="BF"/>
          <w:spacing w:val="-15"/>
          <w:sz w:val="30"/>
          <w:szCs w:val="30"/>
        </w:rPr>
        <w:t>Generic Attributes</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Here's a table of some other attributes that are readily usable with many of the HTML tags.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76"/>
        <w:gridCol w:w="2999"/>
        <w:gridCol w:w="4585"/>
      </w:tblGrid>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210F" w:rsidRDefault="0062210F" w:rsidP="00B97B6D">
            <w:pPr>
              <w:spacing w:after="300"/>
              <w:rPr>
                <w:rFonts w:ascii="Verdana" w:hAnsi="Verdana"/>
                <w:b/>
                <w:bCs/>
                <w:color w:val="313131"/>
                <w:sz w:val="21"/>
                <w:szCs w:val="21"/>
              </w:rPr>
            </w:pPr>
            <w:r>
              <w:rPr>
                <w:rFonts w:ascii="Verdana" w:hAnsi="Verdana"/>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210F" w:rsidRDefault="0062210F" w:rsidP="00B97B6D">
            <w:pPr>
              <w:spacing w:after="300"/>
              <w:rPr>
                <w:rFonts w:ascii="Verdana" w:hAnsi="Verdana"/>
                <w:b/>
                <w:bCs/>
                <w:color w:val="313131"/>
                <w:sz w:val="21"/>
                <w:szCs w:val="21"/>
              </w:rPr>
            </w:pPr>
            <w:r>
              <w:rPr>
                <w:rFonts w:ascii="Verdana" w:hAnsi="Verdana"/>
                <w:b/>
                <w:bCs/>
                <w:color w:val="313131"/>
                <w:sz w:val="21"/>
                <w:szCs w:val="21"/>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210F" w:rsidRDefault="0062210F" w:rsidP="00B97B6D">
            <w:pPr>
              <w:spacing w:after="300"/>
              <w:rPr>
                <w:rFonts w:ascii="Verdana" w:hAnsi="Verdana"/>
                <w:b/>
                <w:bCs/>
                <w:color w:val="313131"/>
                <w:sz w:val="21"/>
                <w:szCs w:val="21"/>
              </w:rPr>
            </w:pPr>
            <w:r>
              <w:rPr>
                <w:rFonts w:ascii="Verdana" w:hAnsi="Verdana"/>
                <w:b/>
                <w:bCs/>
                <w:color w:val="313131"/>
                <w:sz w:val="21"/>
                <w:szCs w:val="21"/>
              </w:rPr>
              <w:t>Function</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right, left, center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Horizontally aligns tags</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proofErr w:type="spellStart"/>
            <w:r>
              <w:rPr>
                <w:rFonts w:ascii="Verdana" w:hAnsi="Verdana"/>
                <w:color w:val="313131"/>
                <w:sz w:val="21"/>
                <w:szCs w:val="21"/>
              </w:rPr>
              <w:t>valign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top, middle, bottom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Vertically aligns tags within an HTML element.</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proofErr w:type="spellStart"/>
            <w:r>
              <w:rPr>
                <w:rFonts w:ascii="Verdana" w:hAnsi="Verdana"/>
                <w:color w:val="313131"/>
                <w:sz w:val="21"/>
                <w:szCs w:val="21"/>
              </w:rPr>
              <w:lastRenderedPageBreak/>
              <w:t>bgcolor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 xml:space="preserve">numeric, </w:t>
            </w:r>
            <w:proofErr w:type="spellStart"/>
            <w:r>
              <w:rPr>
                <w:rFonts w:ascii="Verdana" w:hAnsi="Verdana"/>
                <w:color w:val="313131"/>
                <w:sz w:val="21"/>
                <w:szCs w:val="21"/>
              </w:rPr>
              <w:t>hexidecimal</w:t>
            </w:r>
            <w:proofErr w:type="spellEnd"/>
            <w:r>
              <w:rPr>
                <w:rFonts w:ascii="Verdana" w:hAnsi="Verdana"/>
                <w:color w:val="313131"/>
                <w:sz w:val="21"/>
                <w:szCs w:val="21"/>
              </w:rPr>
              <w:t>, RGB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Places a background color behind an element</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Places a background image behind an element</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Names an element for use with Cascading Style Sheets.</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Classifies an element for use with Cascading Style Sheets.</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Specifies the width of tables, images, or table cells.</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Numeric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Specifies the height of tables, images, or table cells.</w:t>
            </w:r>
          </w:p>
        </w:tc>
      </w:tr>
      <w:tr w:rsidR="0062210F" w:rsidTr="00B97B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User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210F" w:rsidRDefault="0062210F" w:rsidP="00B97B6D">
            <w:pPr>
              <w:spacing w:after="300"/>
              <w:rPr>
                <w:rFonts w:ascii="Verdana" w:hAnsi="Verdana"/>
                <w:color w:val="313131"/>
                <w:sz w:val="21"/>
                <w:szCs w:val="21"/>
              </w:rPr>
            </w:pPr>
            <w:r>
              <w:rPr>
                <w:rFonts w:ascii="Verdana" w:hAnsi="Verdana"/>
                <w:color w:val="313131"/>
                <w:sz w:val="21"/>
                <w:szCs w:val="21"/>
              </w:rPr>
              <w:t>"Pop-up" title of the elements.</w:t>
            </w:r>
          </w:p>
        </w:tc>
      </w:tr>
    </w:tbl>
    <w:p w:rsidR="0062210F" w:rsidRDefault="0062210F" w:rsidP="0062210F">
      <w:pPr>
        <w:ind w:firstLine="720"/>
      </w:pPr>
    </w:p>
    <w:p w:rsidR="0062210F" w:rsidRPr="009941E1" w:rsidRDefault="0062210F" w:rsidP="00A4653C">
      <w:pPr>
        <w:pStyle w:val="Heading1"/>
        <w:spacing w:line="450" w:lineRule="atLeast"/>
        <w:ind w:right="48"/>
        <w:rPr>
          <w:rFonts w:ascii="Verdana" w:hAnsi="Verdana"/>
          <w:bCs w:val="0"/>
          <w:color w:val="31849B" w:themeColor="accent5" w:themeShade="BF"/>
          <w:spacing w:val="-15"/>
          <w:sz w:val="36"/>
          <w:szCs w:val="36"/>
        </w:rPr>
      </w:pPr>
      <w:r w:rsidRPr="009941E1">
        <w:rPr>
          <w:rFonts w:ascii="Verdana" w:hAnsi="Verdana"/>
          <w:bCs w:val="0"/>
          <w:color w:val="31849B" w:themeColor="accent5" w:themeShade="BF"/>
          <w:spacing w:val="-15"/>
          <w:sz w:val="36"/>
          <w:szCs w:val="36"/>
        </w:rPr>
        <w:t>HTML Formatting</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If you use a word processor, you must be familiar with the ability to make text bold, italicized, or underlined; these are just three of the ten options available to indicate how text can appear in HTML and XHTML.</w:t>
      </w:r>
    </w:p>
    <w:p w:rsidR="0062210F"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62210F" w:rsidRPr="009941E1"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9941E1">
        <w:rPr>
          <w:rFonts w:ascii="Verdana" w:hAnsi="Verdana"/>
          <w:bCs w:val="0"/>
          <w:color w:val="31849B" w:themeColor="accent5" w:themeShade="BF"/>
          <w:spacing w:val="-15"/>
          <w:sz w:val="30"/>
          <w:szCs w:val="30"/>
        </w:rPr>
        <w:t>Bold Text</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Anything that appears within </w:t>
      </w:r>
      <w:r w:rsidRPr="009941E1">
        <w:rPr>
          <w:rFonts w:ascii="Arial" w:hAnsi="Arial" w:cs="Arial"/>
          <w:b/>
          <w:bCs/>
          <w:color w:val="000000"/>
        </w:rPr>
        <w:t>&lt;b&gt;...&lt;/b&gt;</w:t>
      </w:r>
      <w:r w:rsidRPr="009941E1">
        <w:rPr>
          <w:rFonts w:ascii="Arial" w:hAnsi="Arial" w:cs="Arial"/>
          <w:color w:val="000000"/>
        </w:rPr>
        <w:t> element, is displayed in bold as shown below:</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Bold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&lt;b&gt;</w:t>
      </w:r>
      <w:r>
        <w:rPr>
          <w:rStyle w:val="pln"/>
          <w:rFonts w:ascii="Consolas" w:hAnsi="Consolas" w:cs="Consolas"/>
          <w:color w:val="313131"/>
        </w:rPr>
        <w:t>bold</w:t>
      </w:r>
      <w:r>
        <w:rPr>
          <w:rStyle w:val="tag"/>
          <w:rFonts w:ascii="Consolas" w:hAnsi="Consolas" w:cs="Consolas"/>
          <w:color w:val="000088"/>
        </w:rPr>
        <w:t>&lt;/b&gt;</w:t>
      </w:r>
      <w:r>
        <w:rPr>
          <w:rStyle w:val="pln"/>
          <w:rFonts w:ascii="Consolas" w:hAnsi="Consolas" w:cs="Consolas"/>
          <w:color w:val="313131"/>
        </w:rPr>
        <w:t xml:space="preserve"> typeface</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following word uses a </w:t>
      </w:r>
      <w:r>
        <w:rPr>
          <w:rFonts w:ascii="Verdana" w:hAnsi="Verdana"/>
          <w:b/>
          <w:bCs/>
          <w:color w:val="000000"/>
          <w:sz w:val="21"/>
          <w:szCs w:val="21"/>
        </w:rPr>
        <w:t>bold</w:t>
      </w:r>
      <w:r>
        <w:rPr>
          <w:rFonts w:ascii="Verdana" w:hAnsi="Verdana"/>
          <w:color w:val="000000"/>
          <w:sz w:val="21"/>
          <w:szCs w:val="21"/>
        </w:rPr>
        <w:t> typeface.</w:t>
      </w:r>
    </w:p>
    <w:p w:rsidR="00A6252F" w:rsidRDefault="00A6252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62210F" w:rsidRPr="009941E1"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9941E1">
        <w:rPr>
          <w:rFonts w:ascii="Verdana" w:hAnsi="Verdana"/>
          <w:bCs w:val="0"/>
          <w:color w:val="31849B" w:themeColor="accent5" w:themeShade="BF"/>
          <w:spacing w:val="-15"/>
          <w:sz w:val="30"/>
          <w:szCs w:val="30"/>
        </w:rPr>
        <w:t>Italic Text</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Anything that appears within </w:t>
      </w:r>
      <w:r w:rsidRPr="009941E1">
        <w:rPr>
          <w:rFonts w:ascii="Arial" w:hAnsi="Arial" w:cs="Arial"/>
          <w:b/>
          <w:bCs/>
          <w:color w:val="000000"/>
        </w:rPr>
        <w:t>&lt;</w:t>
      </w:r>
      <w:proofErr w:type="spellStart"/>
      <w:r w:rsidRPr="009941E1">
        <w:rPr>
          <w:rFonts w:ascii="Arial" w:hAnsi="Arial" w:cs="Arial"/>
          <w:b/>
          <w:bCs/>
          <w:color w:val="000000"/>
        </w:rPr>
        <w:t>i</w:t>
      </w:r>
      <w:proofErr w:type="spellEnd"/>
      <w:r w:rsidRPr="009941E1">
        <w:rPr>
          <w:rFonts w:ascii="Arial" w:hAnsi="Arial" w:cs="Arial"/>
          <w:b/>
          <w:bCs/>
          <w:color w:val="000000"/>
        </w:rPr>
        <w:t>&gt;...&lt;/</w:t>
      </w:r>
      <w:proofErr w:type="spellStart"/>
      <w:r w:rsidRPr="009941E1">
        <w:rPr>
          <w:rFonts w:ascii="Arial" w:hAnsi="Arial" w:cs="Arial"/>
          <w:b/>
          <w:bCs/>
          <w:color w:val="000000"/>
        </w:rPr>
        <w:t>i</w:t>
      </w:r>
      <w:proofErr w:type="spellEnd"/>
      <w:r w:rsidRPr="009941E1">
        <w:rPr>
          <w:rFonts w:ascii="Arial" w:hAnsi="Arial" w:cs="Arial"/>
          <w:b/>
          <w:bCs/>
          <w:color w:val="000000"/>
        </w:rPr>
        <w:t>&gt;</w:t>
      </w:r>
      <w:r w:rsidRPr="009941E1">
        <w:rPr>
          <w:rFonts w:ascii="Arial" w:hAnsi="Arial" w:cs="Arial"/>
          <w:color w:val="000000"/>
        </w:rPr>
        <w:t> element is displayed in italicized as shown below:</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Italic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w:t>
      </w:r>
      <w:proofErr w:type="spellStart"/>
      <w:r>
        <w:rPr>
          <w:rStyle w:val="tag"/>
          <w:rFonts w:ascii="Consolas" w:hAnsi="Consolas" w:cs="Consolas"/>
          <w:color w:val="000088"/>
        </w:rPr>
        <w:t>i</w:t>
      </w:r>
      <w:proofErr w:type="spellEnd"/>
      <w:r>
        <w:rPr>
          <w:rStyle w:val="tag"/>
          <w:rFonts w:ascii="Consolas" w:hAnsi="Consolas" w:cs="Consolas"/>
          <w:color w:val="000088"/>
        </w:rPr>
        <w:t>&gt;</w:t>
      </w:r>
      <w:r>
        <w:rPr>
          <w:rStyle w:val="pln"/>
          <w:rFonts w:ascii="Consolas" w:hAnsi="Consolas" w:cs="Consolas"/>
          <w:color w:val="313131"/>
        </w:rPr>
        <w:t>italicized</w:t>
      </w:r>
      <w:r>
        <w:rPr>
          <w:rStyle w:val="tag"/>
          <w:rFonts w:ascii="Consolas" w:hAnsi="Consolas" w:cs="Consolas"/>
          <w:color w:val="000088"/>
        </w:rPr>
        <w:t>&lt;/</w:t>
      </w:r>
      <w:proofErr w:type="spellStart"/>
      <w:r>
        <w:rPr>
          <w:rStyle w:val="tag"/>
          <w:rFonts w:ascii="Consolas" w:hAnsi="Consolas" w:cs="Consolas"/>
          <w:color w:val="000088"/>
        </w:rPr>
        <w:t>i</w:t>
      </w:r>
      <w:proofErr w:type="spellEnd"/>
      <w:r>
        <w:rPr>
          <w:rStyle w:val="tag"/>
          <w:rFonts w:ascii="Consolas" w:hAnsi="Consolas" w:cs="Consolas"/>
          <w:color w:val="000088"/>
        </w:rPr>
        <w:t>&gt;</w:t>
      </w:r>
      <w:r>
        <w:rPr>
          <w:rStyle w:val="pln"/>
          <w:rFonts w:ascii="Consolas" w:hAnsi="Consolas" w:cs="Consolas"/>
          <w:color w:val="313131"/>
        </w:rPr>
        <w:t xml:space="preserve"> typeface</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following word uses </w:t>
      </w:r>
      <w:proofErr w:type="gramStart"/>
      <w:r>
        <w:rPr>
          <w:rFonts w:ascii="Verdana" w:hAnsi="Verdana"/>
          <w:color w:val="000000"/>
          <w:sz w:val="21"/>
          <w:szCs w:val="21"/>
        </w:rPr>
        <w:t>a</w:t>
      </w:r>
      <w:proofErr w:type="gramEnd"/>
      <w:r>
        <w:rPr>
          <w:rFonts w:ascii="Verdana" w:hAnsi="Verdana"/>
          <w:color w:val="000000"/>
          <w:sz w:val="21"/>
          <w:szCs w:val="21"/>
        </w:rPr>
        <w:t> </w:t>
      </w:r>
      <w:r>
        <w:rPr>
          <w:rFonts w:ascii="Verdana" w:hAnsi="Verdana"/>
          <w:i/>
          <w:iCs/>
          <w:color w:val="000000"/>
          <w:sz w:val="21"/>
          <w:szCs w:val="21"/>
        </w:rPr>
        <w:t>italicized</w:t>
      </w:r>
      <w:r>
        <w:rPr>
          <w:rFonts w:ascii="Verdana" w:hAnsi="Verdana"/>
          <w:color w:val="000000"/>
          <w:sz w:val="21"/>
          <w:szCs w:val="21"/>
        </w:rPr>
        <w:t> typeface.</w:t>
      </w:r>
    </w:p>
    <w:p w:rsidR="0062210F"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62210F" w:rsidRPr="009941E1"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9941E1">
        <w:rPr>
          <w:rFonts w:ascii="Verdana" w:hAnsi="Verdana"/>
          <w:bCs w:val="0"/>
          <w:color w:val="31849B" w:themeColor="accent5" w:themeShade="BF"/>
          <w:spacing w:val="-15"/>
          <w:sz w:val="30"/>
          <w:szCs w:val="30"/>
        </w:rPr>
        <w:t>Underlined Text</w:t>
      </w:r>
    </w:p>
    <w:p w:rsidR="0062210F" w:rsidRPr="009941E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9941E1">
        <w:rPr>
          <w:rFonts w:ascii="Arial" w:hAnsi="Arial" w:cs="Arial"/>
          <w:color w:val="000000"/>
        </w:rPr>
        <w:t>Anything that appears within </w:t>
      </w:r>
      <w:r w:rsidRPr="009941E1">
        <w:rPr>
          <w:rFonts w:ascii="Arial" w:hAnsi="Arial" w:cs="Arial"/>
          <w:b/>
          <w:bCs/>
          <w:color w:val="000000"/>
        </w:rPr>
        <w:t>&lt;u&gt;...&lt;/u&gt;</w:t>
      </w:r>
      <w:r w:rsidRPr="009941E1">
        <w:rPr>
          <w:rFonts w:ascii="Arial" w:hAnsi="Arial" w:cs="Arial"/>
          <w:color w:val="000000"/>
        </w:rPr>
        <w:t> element, is displayed with underline as shown below:</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lastRenderedPageBreak/>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Underlined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&lt;u&gt;</w:t>
      </w:r>
      <w:r>
        <w:rPr>
          <w:rStyle w:val="pln"/>
          <w:rFonts w:ascii="Consolas" w:hAnsi="Consolas" w:cs="Consolas"/>
          <w:color w:val="313131"/>
        </w:rPr>
        <w:t>underlined</w:t>
      </w:r>
      <w:r>
        <w:rPr>
          <w:rStyle w:val="tag"/>
          <w:rFonts w:ascii="Consolas" w:hAnsi="Consolas" w:cs="Consolas"/>
          <w:color w:val="000088"/>
        </w:rPr>
        <w:t>&lt;/u&gt;</w:t>
      </w:r>
      <w:r>
        <w:rPr>
          <w:rStyle w:val="pln"/>
          <w:rFonts w:ascii="Consolas" w:hAnsi="Consolas" w:cs="Consolas"/>
          <w:color w:val="313131"/>
        </w:rPr>
        <w:t xml:space="preserve"> typeface</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following word uses </w:t>
      </w:r>
      <w:proofErr w:type="gramStart"/>
      <w:r>
        <w:rPr>
          <w:rFonts w:ascii="Verdana" w:hAnsi="Verdana"/>
          <w:color w:val="000000"/>
          <w:sz w:val="21"/>
          <w:szCs w:val="21"/>
        </w:rPr>
        <w:t>a</w:t>
      </w:r>
      <w:proofErr w:type="gramEnd"/>
      <w:r>
        <w:rPr>
          <w:rFonts w:ascii="Verdana" w:hAnsi="Verdana"/>
          <w:color w:val="000000"/>
          <w:sz w:val="21"/>
          <w:szCs w:val="21"/>
        </w:rPr>
        <w:t> </w:t>
      </w:r>
      <w:r>
        <w:rPr>
          <w:rFonts w:ascii="Verdana" w:hAnsi="Verdana"/>
          <w:color w:val="000000"/>
          <w:sz w:val="21"/>
          <w:szCs w:val="21"/>
          <w:u w:val="single"/>
        </w:rPr>
        <w:t>underlined</w:t>
      </w:r>
      <w:r>
        <w:rPr>
          <w:rFonts w:ascii="Verdana" w:hAnsi="Verdana"/>
          <w:color w:val="000000"/>
          <w:sz w:val="21"/>
          <w:szCs w:val="21"/>
        </w:rPr>
        <w:t> typeface.</w:t>
      </w:r>
    </w:p>
    <w:p w:rsidR="000237F2" w:rsidRDefault="000237F2"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62210F" w:rsidRPr="004E45A6"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4E45A6">
        <w:rPr>
          <w:rFonts w:ascii="Verdana" w:hAnsi="Verdana"/>
          <w:bCs w:val="0"/>
          <w:color w:val="31849B" w:themeColor="accent5" w:themeShade="BF"/>
          <w:spacing w:val="-15"/>
          <w:sz w:val="30"/>
          <w:szCs w:val="30"/>
        </w:rPr>
        <w:t>Strike Text</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Anything that appears within </w:t>
      </w:r>
      <w:r w:rsidRPr="004E45A6">
        <w:rPr>
          <w:rFonts w:ascii="Arial" w:hAnsi="Arial" w:cs="Arial"/>
          <w:b/>
          <w:bCs/>
          <w:color w:val="000000"/>
        </w:rPr>
        <w:t>&lt;strike&gt;...&lt;/strike&gt;</w:t>
      </w:r>
      <w:r w:rsidRPr="004E45A6">
        <w:rPr>
          <w:rFonts w:ascii="Arial" w:hAnsi="Arial" w:cs="Arial"/>
          <w:color w:val="000000"/>
        </w:rPr>
        <w:t> element is displayed with strikethrough, which is a thin line through the text as shown below:</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Strike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&lt;strike&gt;</w:t>
      </w:r>
      <w:r>
        <w:rPr>
          <w:rStyle w:val="pln"/>
          <w:rFonts w:ascii="Consolas" w:hAnsi="Consolas" w:cs="Consolas"/>
          <w:color w:val="313131"/>
        </w:rPr>
        <w:t>strikethrough</w:t>
      </w:r>
      <w:r>
        <w:rPr>
          <w:rStyle w:val="tag"/>
          <w:rFonts w:ascii="Consolas" w:hAnsi="Consolas" w:cs="Consolas"/>
          <w:color w:val="000088"/>
        </w:rPr>
        <w:t>&lt;/strike&gt;</w:t>
      </w:r>
      <w:r>
        <w:rPr>
          <w:rStyle w:val="pln"/>
          <w:rFonts w:ascii="Consolas" w:hAnsi="Consolas" w:cs="Consolas"/>
          <w:color w:val="313131"/>
        </w:rPr>
        <w:t xml:space="preserve"> typeface</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following word uses a </w:t>
      </w:r>
      <w:r>
        <w:rPr>
          <w:rFonts w:ascii="Verdana" w:hAnsi="Verdana"/>
          <w:strike/>
          <w:color w:val="000000"/>
          <w:sz w:val="21"/>
          <w:szCs w:val="21"/>
        </w:rPr>
        <w:t>strikethrough</w:t>
      </w:r>
      <w:r>
        <w:rPr>
          <w:rFonts w:ascii="Verdana" w:hAnsi="Verdana"/>
          <w:color w:val="000000"/>
          <w:sz w:val="21"/>
          <w:szCs w:val="21"/>
        </w:rPr>
        <w:t> typeface.</w:t>
      </w:r>
    </w:p>
    <w:p w:rsidR="000237F2" w:rsidRDefault="000237F2"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0237F2" w:rsidRDefault="000237F2"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B64DB7" w:rsidRDefault="00B64DB7"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62210F"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4E45A6">
        <w:rPr>
          <w:rFonts w:ascii="Verdana" w:hAnsi="Verdana"/>
          <w:bCs w:val="0"/>
          <w:color w:val="31849B" w:themeColor="accent5" w:themeShade="BF"/>
          <w:spacing w:val="-15"/>
          <w:sz w:val="30"/>
          <w:szCs w:val="30"/>
        </w:rPr>
        <w:lastRenderedPageBreak/>
        <w:t>Superscript Text</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The content of a </w:t>
      </w:r>
      <w:r w:rsidRPr="004E45A6">
        <w:rPr>
          <w:rFonts w:ascii="Arial" w:hAnsi="Arial" w:cs="Arial"/>
          <w:b/>
          <w:bCs/>
          <w:color w:val="000000"/>
        </w:rPr>
        <w:t>&lt;sup&gt;...&lt;/sup&gt;</w:t>
      </w:r>
      <w:r w:rsidRPr="004E45A6">
        <w:rPr>
          <w:rFonts w:ascii="Arial" w:hAnsi="Arial" w:cs="Arial"/>
          <w:color w:val="000000"/>
        </w:rPr>
        <w:t> element is written in superscript; the font size used is the same size as the characters surrounding it but is displayed half a character's height above the other characters.</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Superscript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&lt;sup&gt;</w:t>
      </w:r>
      <w:r>
        <w:rPr>
          <w:rStyle w:val="pln"/>
          <w:rFonts w:ascii="Consolas" w:hAnsi="Consolas" w:cs="Consolas"/>
          <w:color w:val="313131"/>
        </w:rPr>
        <w:t>superscript</w:t>
      </w:r>
      <w:r>
        <w:rPr>
          <w:rStyle w:val="tag"/>
          <w:rFonts w:ascii="Consolas" w:hAnsi="Consolas" w:cs="Consolas"/>
          <w:color w:val="000088"/>
        </w:rPr>
        <w:t>&lt;/sup&gt;</w:t>
      </w:r>
      <w:r>
        <w:rPr>
          <w:rStyle w:val="pln"/>
          <w:rFonts w:ascii="Consolas" w:hAnsi="Consolas" w:cs="Consolas"/>
          <w:color w:val="313131"/>
        </w:rPr>
        <w:t xml:space="preserve"> typeface</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following word uses a </w:t>
      </w:r>
      <w:r>
        <w:rPr>
          <w:rFonts w:ascii="Verdana" w:hAnsi="Verdana"/>
          <w:color w:val="000000"/>
          <w:sz w:val="21"/>
          <w:szCs w:val="21"/>
          <w:vertAlign w:val="superscript"/>
        </w:rPr>
        <w:t>superscript</w:t>
      </w:r>
      <w:r>
        <w:rPr>
          <w:rFonts w:ascii="Verdana" w:hAnsi="Verdana"/>
          <w:color w:val="000000"/>
          <w:sz w:val="21"/>
          <w:szCs w:val="21"/>
        </w:rPr>
        <w:t> typeface.</w:t>
      </w:r>
    </w:p>
    <w:p w:rsidR="0062210F" w:rsidRPr="004E45A6"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4E45A6">
        <w:rPr>
          <w:rFonts w:ascii="Verdana" w:hAnsi="Verdana"/>
          <w:bCs w:val="0"/>
          <w:color w:val="31849B" w:themeColor="accent5" w:themeShade="BF"/>
          <w:spacing w:val="-15"/>
          <w:sz w:val="30"/>
          <w:szCs w:val="30"/>
        </w:rPr>
        <w:t>Subscript Text</w:t>
      </w:r>
    </w:p>
    <w:p w:rsidR="0062210F"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The content of a </w:t>
      </w:r>
      <w:r w:rsidRPr="004E45A6">
        <w:rPr>
          <w:rFonts w:ascii="Arial" w:hAnsi="Arial" w:cs="Arial"/>
          <w:b/>
          <w:bCs/>
          <w:color w:val="000000"/>
        </w:rPr>
        <w:t>&lt;sub&gt;...&lt;/sub&gt;</w:t>
      </w:r>
      <w:r w:rsidRPr="004E45A6">
        <w:rPr>
          <w:rFonts w:ascii="Arial" w:hAnsi="Arial" w:cs="Arial"/>
          <w:color w:val="000000"/>
        </w:rPr>
        <w:t> element is written in subscript; the font size used is the same as the characters surrounding it, but is displayed half a character's height beneath the other characters.</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dec"/>
          <w:rFonts w:ascii="Consolas" w:hAnsi="Consolas" w:cs="Consolas"/>
          <w:color w:val="7F0055"/>
        </w:rPr>
      </w:pP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Subscript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&lt;sub&gt;</w:t>
      </w:r>
      <w:r>
        <w:rPr>
          <w:rStyle w:val="pln"/>
          <w:rFonts w:ascii="Consolas" w:hAnsi="Consolas" w:cs="Consolas"/>
          <w:color w:val="313131"/>
        </w:rPr>
        <w:t>subscript</w:t>
      </w:r>
      <w:r>
        <w:rPr>
          <w:rStyle w:val="tag"/>
          <w:rFonts w:ascii="Consolas" w:hAnsi="Consolas" w:cs="Consolas"/>
          <w:color w:val="000088"/>
        </w:rPr>
        <w:t>&lt;/sub&gt;</w:t>
      </w:r>
      <w:r>
        <w:rPr>
          <w:rStyle w:val="pln"/>
          <w:rFonts w:ascii="Consolas" w:hAnsi="Consolas" w:cs="Consolas"/>
          <w:color w:val="313131"/>
        </w:rPr>
        <w:t xml:space="preserve"> typeface</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The following word uses a </w:t>
      </w:r>
      <w:r>
        <w:rPr>
          <w:rFonts w:ascii="Verdana" w:hAnsi="Verdana"/>
          <w:color w:val="000000"/>
          <w:sz w:val="21"/>
          <w:szCs w:val="21"/>
          <w:vertAlign w:val="subscript"/>
        </w:rPr>
        <w:t>subscript</w:t>
      </w:r>
      <w:r>
        <w:rPr>
          <w:rFonts w:ascii="Verdana" w:hAnsi="Verdana"/>
          <w:color w:val="000000"/>
          <w:sz w:val="21"/>
          <w:szCs w:val="21"/>
        </w:rPr>
        <w:t> typeface.</w:t>
      </w:r>
    </w:p>
    <w:p w:rsidR="0062210F" w:rsidRPr="000120B4" w:rsidRDefault="0062210F" w:rsidP="0062210F">
      <w:pPr>
        <w:pStyle w:val="Heading2"/>
        <w:spacing w:before="48" w:beforeAutospacing="0" w:after="48" w:afterAutospacing="0" w:line="360" w:lineRule="atLeast"/>
        <w:ind w:right="48"/>
        <w:rPr>
          <w:rFonts w:ascii="Verdana" w:hAnsi="Verdana"/>
          <w:bCs w:val="0"/>
          <w:i/>
          <w:color w:val="31849B" w:themeColor="accent5" w:themeShade="BF"/>
          <w:spacing w:val="-15"/>
          <w:sz w:val="30"/>
          <w:szCs w:val="30"/>
        </w:rPr>
      </w:pPr>
      <w:r w:rsidRPr="000120B4">
        <w:rPr>
          <w:rFonts w:ascii="Verdana" w:hAnsi="Verdana"/>
          <w:bCs w:val="0"/>
          <w:i/>
          <w:color w:val="31849B" w:themeColor="accent5" w:themeShade="BF"/>
          <w:spacing w:val="-15"/>
          <w:sz w:val="30"/>
          <w:szCs w:val="30"/>
        </w:rPr>
        <w:t>Inserted Text</w:t>
      </w:r>
    </w:p>
    <w:p w:rsidR="0062210F" w:rsidRPr="000120B4" w:rsidRDefault="0062210F" w:rsidP="0062210F">
      <w:pPr>
        <w:pStyle w:val="NormalWeb"/>
        <w:spacing w:before="0" w:beforeAutospacing="0" w:after="240" w:afterAutospacing="0" w:line="360" w:lineRule="atLeast"/>
        <w:ind w:left="48" w:right="48"/>
        <w:jc w:val="both"/>
        <w:rPr>
          <w:rFonts w:ascii="Arial" w:hAnsi="Arial" w:cs="Arial"/>
          <w:i/>
          <w:color w:val="000000"/>
        </w:rPr>
      </w:pPr>
      <w:r w:rsidRPr="000120B4">
        <w:rPr>
          <w:rFonts w:ascii="Arial" w:hAnsi="Arial" w:cs="Arial"/>
          <w:i/>
          <w:color w:val="000000"/>
        </w:rPr>
        <w:t>Anything that appears within </w:t>
      </w:r>
      <w:r w:rsidRPr="000120B4">
        <w:rPr>
          <w:rFonts w:ascii="Arial" w:hAnsi="Arial" w:cs="Arial"/>
          <w:b/>
          <w:bCs/>
          <w:i/>
          <w:color w:val="000000"/>
        </w:rPr>
        <w:t>&lt;</w:t>
      </w:r>
      <w:proofErr w:type="gramStart"/>
      <w:r w:rsidRPr="000120B4">
        <w:rPr>
          <w:rFonts w:ascii="Arial" w:hAnsi="Arial" w:cs="Arial"/>
          <w:b/>
          <w:bCs/>
          <w:i/>
          <w:color w:val="000000"/>
        </w:rPr>
        <w:t>ins</w:t>
      </w:r>
      <w:proofErr w:type="gramEnd"/>
      <w:r w:rsidRPr="000120B4">
        <w:rPr>
          <w:rFonts w:ascii="Arial" w:hAnsi="Arial" w:cs="Arial"/>
          <w:b/>
          <w:bCs/>
          <w:i/>
          <w:color w:val="000000"/>
        </w:rPr>
        <w:t>&gt;...&lt;/ins&gt;</w:t>
      </w:r>
      <w:r w:rsidRPr="000120B4">
        <w:rPr>
          <w:rFonts w:ascii="Arial" w:hAnsi="Arial" w:cs="Arial"/>
          <w:i/>
          <w:color w:val="000000"/>
        </w:rPr>
        <w:t> element is displayed as inserted text.</w:t>
      </w:r>
    </w:p>
    <w:p w:rsidR="0062210F" w:rsidRPr="000120B4"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i/>
          <w:color w:val="313131"/>
        </w:rPr>
      </w:pPr>
      <w:proofErr w:type="gramStart"/>
      <w:r w:rsidRPr="000120B4">
        <w:rPr>
          <w:rStyle w:val="dec"/>
          <w:rFonts w:ascii="Consolas" w:hAnsi="Consolas" w:cs="Consolas"/>
          <w:i/>
          <w:color w:val="7F0055"/>
        </w:rPr>
        <w:t>&lt;!DOCTYPE</w:t>
      </w:r>
      <w:proofErr w:type="gramEnd"/>
      <w:r w:rsidRPr="000120B4">
        <w:rPr>
          <w:rStyle w:val="dec"/>
          <w:rFonts w:ascii="Consolas" w:hAnsi="Consolas" w:cs="Consolas"/>
          <w:i/>
          <w:color w:val="7F0055"/>
        </w:rPr>
        <w:t xml:space="preserve"> html&gt;</w:t>
      </w:r>
    </w:p>
    <w:p w:rsidR="0062210F" w:rsidRPr="000120B4"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i/>
          <w:color w:val="313131"/>
        </w:rPr>
      </w:pPr>
      <w:r w:rsidRPr="000120B4">
        <w:rPr>
          <w:rStyle w:val="tag"/>
          <w:rFonts w:ascii="Consolas" w:hAnsi="Consolas" w:cs="Consolas"/>
          <w:i/>
          <w:color w:val="000088"/>
        </w:rPr>
        <w:t>&lt;</w:t>
      </w:r>
      <w:proofErr w:type="gramStart"/>
      <w:r w:rsidRPr="000120B4">
        <w:rPr>
          <w:rStyle w:val="tag"/>
          <w:rFonts w:ascii="Consolas" w:hAnsi="Consolas" w:cs="Consolas"/>
          <w:i/>
          <w:color w:val="000088"/>
        </w:rPr>
        <w:t>html</w:t>
      </w:r>
      <w:proofErr w:type="gramEnd"/>
      <w:r w:rsidRPr="000120B4">
        <w:rPr>
          <w:rStyle w:val="tag"/>
          <w:rFonts w:ascii="Consolas" w:hAnsi="Consolas" w:cs="Consolas"/>
          <w:i/>
          <w:color w:val="000088"/>
        </w:rPr>
        <w:t>&gt;</w:t>
      </w:r>
    </w:p>
    <w:p w:rsidR="0062210F" w:rsidRPr="000120B4"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i/>
          <w:color w:val="313131"/>
        </w:rPr>
      </w:pPr>
      <w:r w:rsidRPr="000120B4">
        <w:rPr>
          <w:rStyle w:val="tag"/>
          <w:rFonts w:ascii="Consolas" w:hAnsi="Consolas" w:cs="Consolas"/>
          <w:i/>
          <w:color w:val="000088"/>
        </w:rPr>
        <w:t>&lt;</w:t>
      </w:r>
      <w:proofErr w:type="gramStart"/>
      <w:r w:rsidRPr="000120B4">
        <w:rPr>
          <w:rStyle w:val="tag"/>
          <w:rFonts w:ascii="Consolas" w:hAnsi="Consolas" w:cs="Consolas"/>
          <w:i/>
          <w:color w:val="000088"/>
        </w:rPr>
        <w:t>head</w:t>
      </w:r>
      <w:proofErr w:type="gramEnd"/>
      <w:r w:rsidRPr="000120B4">
        <w:rPr>
          <w:rStyle w:val="tag"/>
          <w:rFonts w:ascii="Consolas" w:hAnsi="Consolas" w:cs="Consolas"/>
          <w:i/>
          <w:color w:val="000088"/>
        </w:rPr>
        <w:t>&gt;</w:t>
      </w:r>
    </w:p>
    <w:p w:rsidR="0062210F" w:rsidRPr="000120B4"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i/>
          <w:color w:val="313131"/>
        </w:rPr>
      </w:pPr>
      <w:r w:rsidRPr="000120B4">
        <w:rPr>
          <w:rStyle w:val="tag"/>
          <w:rFonts w:ascii="Consolas" w:hAnsi="Consolas" w:cs="Consolas"/>
          <w:i/>
          <w:color w:val="000088"/>
        </w:rPr>
        <w:t>&lt;</w:t>
      </w:r>
      <w:proofErr w:type="gramStart"/>
      <w:r w:rsidRPr="000120B4">
        <w:rPr>
          <w:rStyle w:val="tag"/>
          <w:rFonts w:ascii="Consolas" w:hAnsi="Consolas" w:cs="Consolas"/>
          <w:i/>
          <w:color w:val="000088"/>
        </w:rPr>
        <w:t>title&gt;</w:t>
      </w:r>
      <w:proofErr w:type="gramEnd"/>
      <w:r w:rsidRPr="000120B4">
        <w:rPr>
          <w:rStyle w:val="pln"/>
          <w:rFonts w:ascii="Consolas" w:hAnsi="Consolas" w:cs="Consolas"/>
          <w:i/>
          <w:color w:val="313131"/>
        </w:rPr>
        <w:t>Inserted Text Example</w:t>
      </w:r>
      <w:r w:rsidRPr="000120B4">
        <w:rPr>
          <w:rStyle w:val="tag"/>
          <w:rFonts w:ascii="Consolas" w:hAnsi="Consolas" w:cs="Consolas"/>
          <w:i/>
          <w:color w:val="000088"/>
        </w:rPr>
        <w:t>&lt;/title&gt;</w:t>
      </w:r>
    </w:p>
    <w:p w:rsidR="0062210F" w:rsidRPr="000120B4"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i/>
          <w:color w:val="313131"/>
        </w:rPr>
      </w:pPr>
      <w:r w:rsidRPr="000120B4">
        <w:rPr>
          <w:rStyle w:val="tag"/>
          <w:rFonts w:ascii="Consolas" w:hAnsi="Consolas" w:cs="Consolas"/>
          <w:i/>
          <w:color w:val="000088"/>
        </w:rPr>
        <w:t>&lt;/head&gt;</w:t>
      </w:r>
    </w:p>
    <w:p w:rsidR="0062210F" w:rsidRPr="000120B4"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i/>
          <w:color w:val="313131"/>
        </w:rPr>
      </w:pPr>
      <w:r w:rsidRPr="000120B4">
        <w:rPr>
          <w:rStyle w:val="tag"/>
          <w:rFonts w:ascii="Consolas" w:hAnsi="Consolas" w:cs="Consolas"/>
          <w:i/>
          <w:color w:val="000088"/>
        </w:rPr>
        <w:t>&lt;</w:t>
      </w:r>
      <w:proofErr w:type="gramStart"/>
      <w:r w:rsidRPr="000120B4">
        <w:rPr>
          <w:rStyle w:val="tag"/>
          <w:rFonts w:ascii="Consolas" w:hAnsi="Consolas" w:cs="Consolas"/>
          <w:i/>
          <w:color w:val="000088"/>
        </w:rPr>
        <w:t>body</w:t>
      </w:r>
      <w:proofErr w:type="gramEnd"/>
      <w:r w:rsidRPr="000120B4">
        <w:rPr>
          <w:rStyle w:val="tag"/>
          <w:rFonts w:ascii="Consolas" w:hAnsi="Consolas" w:cs="Consolas"/>
          <w:i/>
          <w:color w:val="000088"/>
        </w:rPr>
        <w:t>&gt;</w:t>
      </w:r>
    </w:p>
    <w:p w:rsidR="0062210F" w:rsidRPr="000120B4"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i/>
          <w:color w:val="313131"/>
        </w:rPr>
      </w:pPr>
      <w:r w:rsidRPr="000120B4">
        <w:rPr>
          <w:rStyle w:val="tag"/>
          <w:rFonts w:ascii="Consolas" w:hAnsi="Consolas" w:cs="Consolas"/>
          <w:i/>
          <w:color w:val="000088"/>
        </w:rPr>
        <w:t>&lt;p&gt;</w:t>
      </w:r>
      <w:r w:rsidRPr="000120B4">
        <w:rPr>
          <w:rStyle w:val="pln"/>
          <w:rFonts w:ascii="Consolas" w:hAnsi="Consolas" w:cs="Consolas"/>
          <w:i/>
          <w:color w:val="313131"/>
        </w:rPr>
        <w:t xml:space="preserve">I want to drink </w:t>
      </w:r>
      <w:r w:rsidRPr="000120B4">
        <w:rPr>
          <w:rStyle w:val="tag"/>
          <w:rFonts w:ascii="Consolas" w:hAnsi="Consolas" w:cs="Consolas"/>
          <w:i/>
          <w:color w:val="000088"/>
        </w:rPr>
        <w:t>&lt;</w:t>
      </w:r>
      <w:proofErr w:type="gramStart"/>
      <w:r w:rsidRPr="000120B4">
        <w:rPr>
          <w:rStyle w:val="tag"/>
          <w:rFonts w:ascii="Consolas" w:hAnsi="Consolas" w:cs="Consolas"/>
          <w:i/>
          <w:color w:val="000088"/>
        </w:rPr>
        <w:t>del&gt;</w:t>
      </w:r>
      <w:proofErr w:type="gramEnd"/>
      <w:r w:rsidRPr="000120B4">
        <w:rPr>
          <w:rStyle w:val="pln"/>
          <w:rFonts w:ascii="Consolas" w:hAnsi="Consolas" w:cs="Consolas"/>
          <w:i/>
          <w:color w:val="313131"/>
        </w:rPr>
        <w:t>cola</w:t>
      </w:r>
      <w:r w:rsidRPr="000120B4">
        <w:rPr>
          <w:rStyle w:val="tag"/>
          <w:rFonts w:ascii="Consolas" w:hAnsi="Consolas" w:cs="Consolas"/>
          <w:i/>
          <w:color w:val="000088"/>
        </w:rPr>
        <w:t>&lt;/del&gt;</w:t>
      </w:r>
      <w:r w:rsidRPr="000120B4">
        <w:rPr>
          <w:rStyle w:val="pln"/>
          <w:rFonts w:ascii="Consolas" w:hAnsi="Consolas" w:cs="Consolas"/>
          <w:i/>
          <w:color w:val="313131"/>
        </w:rPr>
        <w:t xml:space="preserve"> </w:t>
      </w:r>
      <w:r w:rsidRPr="000120B4">
        <w:rPr>
          <w:rStyle w:val="tag"/>
          <w:rFonts w:ascii="Consolas" w:hAnsi="Consolas" w:cs="Consolas"/>
          <w:i/>
          <w:color w:val="000088"/>
        </w:rPr>
        <w:t>&lt;ins&gt;</w:t>
      </w:r>
      <w:r w:rsidRPr="000120B4">
        <w:rPr>
          <w:rStyle w:val="pln"/>
          <w:rFonts w:ascii="Consolas" w:hAnsi="Consolas" w:cs="Consolas"/>
          <w:i/>
          <w:color w:val="313131"/>
        </w:rPr>
        <w:t>wine</w:t>
      </w:r>
      <w:r w:rsidRPr="000120B4">
        <w:rPr>
          <w:rStyle w:val="tag"/>
          <w:rFonts w:ascii="Consolas" w:hAnsi="Consolas" w:cs="Consolas"/>
          <w:i/>
          <w:color w:val="000088"/>
        </w:rPr>
        <w:t>&lt;/ins&gt;&lt;/p&gt;</w:t>
      </w:r>
    </w:p>
    <w:p w:rsidR="0062210F" w:rsidRPr="000120B4"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i/>
          <w:color w:val="313131"/>
        </w:rPr>
      </w:pPr>
      <w:r w:rsidRPr="000120B4">
        <w:rPr>
          <w:rStyle w:val="tag"/>
          <w:rFonts w:ascii="Consolas" w:hAnsi="Consolas" w:cs="Consolas"/>
          <w:i/>
          <w:color w:val="000088"/>
        </w:rPr>
        <w:t>&lt;/body&gt;</w:t>
      </w:r>
    </w:p>
    <w:p w:rsidR="0062210F" w:rsidRPr="000120B4"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i/>
          <w:color w:val="313131"/>
        </w:rPr>
      </w:pPr>
      <w:r w:rsidRPr="000120B4">
        <w:rPr>
          <w:rStyle w:val="tag"/>
          <w:rFonts w:ascii="Consolas" w:hAnsi="Consolas" w:cs="Consolas"/>
          <w:i/>
          <w:color w:val="000088"/>
        </w:rPr>
        <w:t>&lt;/html&gt;</w:t>
      </w:r>
    </w:p>
    <w:p w:rsidR="0062210F" w:rsidRPr="000120B4" w:rsidRDefault="0062210F" w:rsidP="0062210F">
      <w:pPr>
        <w:pStyle w:val="NormalWeb"/>
        <w:spacing w:before="0" w:beforeAutospacing="0" w:after="240" w:afterAutospacing="0" w:line="360" w:lineRule="atLeast"/>
        <w:ind w:left="48" w:right="48"/>
        <w:jc w:val="both"/>
        <w:rPr>
          <w:rFonts w:ascii="Verdana" w:hAnsi="Verdana"/>
          <w:i/>
          <w:color w:val="000000"/>
        </w:rPr>
      </w:pPr>
      <w:r w:rsidRPr="000120B4">
        <w:rPr>
          <w:rFonts w:ascii="Verdana" w:hAnsi="Verdana"/>
          <w:i/>
          <w:color w:val="000000"/>
        </w:rPr>
        <w:t>This will produce following result:</w:t>
      </w:r>
    </w:p>
    <w:p w:rsidR="0062210F" w:rsidRPr="000120B4" w:rsidRDefault="0062210F" w:rsidP="0062210F">
      <w:pPr>
        <w:pStyle w:val="NormalWeb"/>
        <w:spacing w:before="0" w:beforeAutospacing="0" w:after="240" w:afterAutospacing="0" w:line="360" w:lineRule="atLeast"/>
        <w:ind w:left="48" w:right="48"/>
        <w:jc w:val="both"/>
        <w:rPr>
          <w:rFonts w:ascii="Verdana" w:hAnsi="Verdana"/>
          <w:i/>
          <w:color w:val="000000"/>
          <w:sz w:val="21"/>
          <w:szCs w:val="21"/>
        </w:rPr>
      </w:pPr>
      <w:r w:rsidRPr="000120B4">
        <w:rPr>
          <w:rFonts w:ascii="Verdana" w:hAnsi="Verdana"/>
          <w:i/>
          <w:color w:val="000000"/>
          <w:sz w:val="21"/>
          <w:szCs w:val="21"/>
        </w:rPr>
        <w:t>I want to drink </w:t>
      </w:r>
      <w:del w:id="0" w:author="Unknown">
        <w:r w:rsidRPr="000120B4">
          <w:rPr>
            <w:rFonts w:ascii="Verdana" w:hAnsi="Verdana"/>
            <w:i/>
            <w:color w:val="000000"/>
            <w:sz w:val="21"/>
            <w:szCs w:val="21"/>
          </w:rPr>
          <w:delText>cola</w:delText>
        </w:r>
      </w:del>
      <w:r w:rsidRPr="000120B4">
        <w:rPr>
          <w:rFonts w:ascii="Verdana" w:hAnsi="Verdana"/>
          <w:i/>
          <w:color w:val="000000"/>
          <w:sz w:val="21"/>
          <w:szCs w:val="21"/>
        </w:rPr>
        <w:t> </w:t>
      </w:r>
      <w:ins w:id="1" w:author="Unknown">
        <w:r w:rsidRPr="000120B4">
          <w:rPr>
            <w:rFonts w:ascii="Verdana" w:hAnsi="Verdana"/>
            <w:i/>
            <w:color w:val="000000"/>
            <w:sz w:val="21"/>
            <w:szCs w:val="21"/>
          </w:rPr>
          <w:t>wine</w:t>
        </w:r>
      </w:ins>
    </w:p>
    <w:p w:rsidR="0062210F" w:rsidRPr="004E45A6"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4E45A6">
        <w:rPr>
          <w:rFonts w:ascii="Verdana" w:hAnsi="Verdana"/>
          <w:bCs w:val="0"/>
          <w:color w:val="31849B" w:themeColor="accent5" w:themeShade="BF"/>
          <w:spacing w:val="-15"/>
          <w:sz w:val="30"/>
          <w:szCs w:val="30"/>
        </w:rPr>
        <w:t>Deleted Text</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Anything that appears within </w:t>
      </w:r>
      <w:r w:rsidRPr="004E45A6">
        <w:rPr>
          <w:rFonts w:ascii="Arial" w:hAnsi="Arial" w:cs="Arial"/>
          <w:b/>
          <w:bCs/>
          <w:color w:val="000000"/>
        </w:rPr>
        <w:t>&lt;</w:t>
      </w:r>
      <w:proofErr w:type="gramStart"/>
      <w:r w:rsidRPr="004E45A6">
        <w:rPr>
          <w:rFonts w:ascii="Arial" w:hAnsi="Arial" w:cs="Arial"/>
          <w:b/>
          <w:bCs/>
          <w:color w:val="000000"/>
        </w:rPr>
        <w:t>del</w:t>
      </w:r>
      <w:proofErr w:type="gramEnd"/>
      <w:r w:rsidRPr="004E45A6">
        <w:rPr>
          <w:rFonts w:ascii="Arial" w:hAnsi="Arial" w:cs="Arial"/>
          <w:b/>
          <w:bCs/>
          <w:color w:val="000000"/>
        </w:rPr>
        <w:t>&gt;...&lt;/del&gt;</w:t>
      </w:r>
      <w:r w:rsidRPr="004E45A6">
        <w:rPr>
          <w:rFonts w:ascii="Arial" w:hAnsi="Arial" w:cs="Arial"/>
          <w:color w:val="000000"/>
        </w:rPr>
        <w:t> element, is displayed as deleted text.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Deleted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I want to drink </w:t>
      </w:r>
      <w:r>
        <w:rPr>
          <w:rStyle w:val="tag"/>
          <w:rFonts w:ascii="Consolas" w:hAnsi="Consolas" w:cs="Consolas"/>
          <w:color w:val="000088"/>
        </w:rPr>
        <w:t>&lt;</w:t>
      </w:r>
      <w:proofErr w:type="gramStart"/>
      <w:r>
        <w:rPr>
          <w:rStyle w:val="tag"/>
          <w:rFonts w:ascii="Consolas" w:hAnsi="Consolas" w:cs="Consolas"/>
          <w:color w:val="000088"/>
        </w:rPr>
        <w:t>del&gt;</w:t>
      </w:r>
      <w:proofErr w:type="gramEnd"/>
      <w:r>
        <w:rPr>
          <w:rStyle w:val="pln"/>
          <w:rFonts w:ascii="Consolas" w:hAnsi="Consolas" w:cs="Consolas"/>
          <w:color w:val="313131"/>
        </w:rPr>
        <w:t>cola</w:t>
      </w:r>
      <w:r>
        <w:rPr>
          <w:rStyle w:val="tag"/>
          <w:rFonts w:ascii="Consolas" w:hAnsi="Consolas" w:cs="Consolas"/>
          <w:color w:val="000088"/>
        </w:rPr>
        <w:t>&lt;/del&gt;</w:t>
      </w:r>
      <w:r>
        <w:rPr>
          <w:rStyle w:val="pln"/>
          <w:rFonts w:ascii="Consolas" w:hAnsi="Consolas" w:cs="Consolas"/>
          <w:color w:val="313131"/>
        </w:rPr>
        <w:t xml:space="preserve"> </w:t>
      </w:r>
      <w:r>
        <w:rPr>
          <w:rStyle w:val="tag"/>
          <w:rFonts w:ascii="Consolas" w:hAnsi="Consolas" w:cs="Consolas"/>
          <w:color w:val="000088"/>
        </w:rPr>
        <w:t>&lt;ins&gt;</w:t>
      </w:r>
      <w:r>
        <w:rPr>
          <w:rStyle w:val="pln"/>
          <w:rFonts w:ascii="Consolas" w:hAnsi="Consolas" w:cs="Consolas"/>
          <w:color w:val="313131"/>
        </w:rPr>
        <w:t>wine</w:t>
      </w:r>
      <w:r>
        <w:rPr>
          <w:rStyle w:val="tag"/>
          <w:rFonts w:ascii="Consolas" w:hAnsi="Consolas" w:cs="Consolas"/>
          <w:color w:val="000088"/>
        </w:rPr>
        <w:t>&lt;/ins&gt;&lt;/p&gt;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 want to drink </w:t>
      </w:r>
      <w:del w:id="2" w:author="Unknown">
        <w:r>
          <w:rPr>
            <w:rFonts w:ascii="Verdana" w:hAnsi="Verdana"/>
            <w:color w:val="000000"/>
            <w:sz w:val="21"/>
            <w:szCs w:val="21"/>
          </w:rPr>
          <w:delText>cola</w:delText>
        </w:r>
      </w:del>
      <w:r>
        <w:rPr>
          <w:rFonts w:ascii="Verdana" w:hAnsi="Verdana"/>
          <w:color w:val="000000"/>
          <w:sz w:val="21"/>
          <w:szCs w:val="21"/>
        </w:rPr>
        <w:t> </w:t>
      </w:r>
      <w:ins w:id="3" w:author="Unknown">
        <w:r>
          <w:rPr>
            <w:rFonts w:ascii="Verdana" w:hAnsi="Verdana"/>
            <w:color w:val="000000"/>
            <w:sz w:val="21"/>
            <w:szCs w:val="21"/>
          </w:rPr>
          <w:t>wine</w:t>
        </w:r>
      </w:ins>
    </w:p>
    <w:p w:rsidR="00A6252F" w:rsidRDefault="00A6252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62210F" w:rsidRPr="004E45A6"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4E45A6">
        <w:rPr>
          <w:rFonts w:ascii="Verdana" w:hAnsi="Verdana"/>
          <w:bCs w:val="0"/>
          <w:color w:val="31849B" w:themeColor="accent5" w:themeShade="BF"/>
          <w:spacing w:val="-15"/>
          <w:sz w:val="30"/>
          <w:szCs w:val="30"/>
        </w:rPr>
        <w:lastRenderedPageBreak/>
        <w:t>Larger Text</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The content of the </w:t>
      </w:r>
      <w:r w:rsidRPr="004E45A6">
        <w:rPr>
          <w:rFonts w:ascii="Arial" w:hAnsi="Arial" w:cs="Arial"/>
          <w:b/>
          <w:bCs/>
          <w:color w:val="000000"/>
        </w:rPr>
        <w:t>&lt;big&gt;...&lt;/big&gt;</w:t>
      </w:r>
      <w:r w:rsidRPr="004E45A6">
        <w:rPr>
          <w:rFonts w:ascii="Arial" w:hAnsi="Arial" w:cs="Arial"/>
          <w:color w:val="000000"/>
        </w:rPr>
        <w:t> element is displayed one font size larger than the rest of the text surrounding it as shown below:</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Larger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&lt;big&gt;</w:t>
      </w:r>
      <w:r>
        <w:rPr>
          <w:rStyle w:val="pln"/>
          <w:rFonts w:ascii="Consolas" w:hAnsi="Consolas" w:cs="Consolas"/>
          <w:color w:val="313131"/>
        </w:rPr>
        <w:t>big</w:t>
      </w:r>
      <w:r>
        <w:rPr>
          <w:rStyle w:val="tag"/>
          <w:rFonts w:ascii="Consolas" w:hAnsi="Consolas" w:cs="Consolas"/>
          <w:color w:val="000088"/>
        </w:rPr>
        <w:t>&lt;/big&gt;</w:t>
      </w:r>
      <w:r>
        <w:rPr>
          <w:rStyle w:val="pln"/>
          <w:rFonts w:ascii="Consolas" w:hAnsi="Consolas" w:cs="Consolas"/>
          <w:color w:val="313131"/>
        </w:rPr>
        <w:t xml:space="preserve"> typeface</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following word uses a </w:t>
      </w:r>
      <w:r>
        <w:rPr>
          <w:rFonts w:ascii="Verdana" w:hAnsi="Verdana"/>
          <w:color w:val="000000"/>
        </w:rPr>
        <w:t>big</w:t>
      </w:r>
      <w:r>
        <w:rPr>
          <w:rFonts w:ascii="Verdana" w:hAnsi="Verdana"/>
          <w:color w:val="000000"/>
          <w:sz w:val="21"/>
          <w:szCs w:val="21"/>
        </w:rPr>
        <w:t> typeface.</w:t>
      </w:r>
    </w:p>
    <w:p w:rsidR="0062210F"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62210F" w:rsidRPr="004E45A6"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4E45A6">
        <w:rPr>
          <w:rFonts w:ascii="Verdana" w:hAnsi="Verdana"/>
          <w:bCs w:val="0"/>
          <w:color w:val="31849B" w:themeColor="accent5" w:themeShade="BF"/>
          <w:spacing w:val="-15"/>
          <w:sz w:val="30"/>
          <w:szCs w:val="30"/>
        </w:rPr>
        <w:t>Smaller Text</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The content of the </w:t>
      </w:r>
      <w:r w:rsidRPr="004E45A6">
        <w:rPr>
          <w:rFonts w:ascii="Arial" w:hAnsi="Arial" w:cs="Arial"/>
          <w:b/>
          <w:bCs/>
          <w:color w:val="000000"/>
        </w:rPr>
        <w:t>&lt;small&gt;...&lt;/small&gt;</w:t>
      </w:r>
      <w:r w:rsidRPr="004E45A6">
        <w:rPr>
          <w:rFonts w:ascii="Arial" w:hAnsi="Arial" w:cs="Arial"/>
          <w:color w:val="000000"/>
        </w:rPr>
        <w:t> element is displayed one font size smaller than the rest of the text surrounding it as shown below:</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Smaller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&lt;small&gt;</w:t>
      </w:r>
      <w:r>
        <w:rPr>
          <w:rStyle w:val="pln"/>
          <w:rFonts w:ascii="Consolas" w:hAnsi="Consolas" w:cs="Consolas"/>
          <w:color w:val="313131"/>
        </w:rPr>
        <w:t>small</w:t>
      </w:r>
      <w:r>
        <w:rPr>
          <w:rStyle w:val="tag"/>
          <w:rFonts w:ascii="Consolas" w:hAnsi="Consolas" w:cs="Consolas"/>
          <w:color w:val="000088"/>
        </w:rPr>
        <w:t>&lt;/small&gt;</w:t>
      </w:r>
      <w:r>
        <w:rPr>
          <w:rStyle w:val="pln"/>
          <w:rFonts w:ascii="Consolas" w:hAnsi="Consolas" w:cs="Consolas"/>
          <w:color w:val="313131"/>
        </w:rPr>
        <w:t xml:space="preserve"> typeface</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following word uses a </w:t>
      </w:r>
      <w:r>
        <w:rPr>
          <w:rFonts w:ascii="Verdana" w:hAnsi="Verdana"/>
          <w:color w:val="000000"/>
          <w:sz w:val="15"/>
          <w:szCs w:val="15"/>
        </w:rPr>
        <w:t>small</w:t>
      </w:r>
      <w:r>
        <w:rPr>
          <w:rFonts w:ascii="Verdana" w:hAnsi="Verdana"/>
          <w:color w:val="000000"/>
          <w:sz w:val="21"/>
          <w:szCs w:val="21"/>
        </w:rPr>
        <w:t> typeface.</w:t>
      </w:r>
    </w:p>
    <w:p w:rsidR="00A6252F" w:rsidRDefault="00A6252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62210F" w:rsidRPr="004E45A6"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4E45A6">
        <w:rPr>
          <w:rFonts w:ascii="Verdana" w:hAnsi="Verdana"/>
          <w:bCs w:val="0"/>
          <w:color w:val="31849B" w:themeColor="accent5" w:themeShade="BF"/>
          <w:spacing w:val="-15"/>
          <w:sz w:val="30"/>
          <w:szCs w:val="30"/>
        </w:rPr>
        <w:t>Grouping Content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&lt;div&gt;</w:t>
      </w:r>
      <w:r>
        <w:rPr>
          <w:rFonts w:ascii="Verdana" w:hAnsi="Verdana"/>
          <w:color w:val="000000"/>
        </w:rPr>
        <w:t> and </w:t>
      </w:r>
      <w:r>
        <w:rPr>
          <w:rFonts w:ascii="Verdana" w:hAnsi="Verdana"/>
          <w:b/>
          <w:bCs/>
          <w:color w:val="000000"/>
        </w:rPr>
        <w:t>&lt;span&gt;</w:t>
      </w:r>
      <w:r>
        <w:rPr>
          <w:rFonts w:ascii="Verdana" w:hAnsi="Verdana"/>
          <w:color w:val="000000"/>
        </w:rPr>
        <w:t> elements allow you to group together several elements to create sections or subsections of a page.</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Div Tag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eastAsiaTheme="majorEastAsia" w:hAnsi="Consolas" w:cs="Consolas"/>
          <w:color w:val="7F0055"/>
        </w:rPr>
        <w:t>id</w:t>
      </w:r>
      <w:r>
        <w:rPr>
          <w:rStyle w:val="pun"/>
          <w:rFonts w:ascii="Consolas" w:hAnsi="Consolas" w:cs="Consolas"/>
          <w:color w:val="666600"/>
        </w:rPr>
        <w:t>=</w:t>
      </w:r>
      <w:r>
        <w:rPr>
          <w:rStyle w:val="atv"/>
          <w:rFonts w:ascii="Consolas" w:hAnsi="Consolas" w:cs="Consolas"/>
          <w:color w:val="008800"/>
        </w:rPr>
        <w:t>"menu"</w:t>
      </w:r>
      <w:r>
        <w:rPr>
          <w:rStyle w:val="pln"/>
          <w:rFonts w:ascii="Consolas" w:hAnsi="Consolas" w:cs="Consolas"/>
          <w:color w:val="313131"/>
        </w:rPr>
        <w:t xml:space="preserve"> </w:t>
      </w:r>
      <w:r>
        <w:rPr>
          <w:rStyle w:val="atn"/>
          <w:rFonts w:ascii="Consolas" w:eastAsiaTheme="majorEastAsia" w:hAnsi="Consolas" w:cs="Consolas"/>
          <w:color w:val="7F0055"/>
        </w:rPr>
        <w:t>align</w:t>
      </w:r>
      <w:r>
        <w:rPr>
          <w:rStyle w:val="pun"/>
          <w:rFonts w:ascii="Consolas" w:hAnsi="Consolas" w:cs="Consolas"/>
          <w:color w:val="666600"/>
        </w:rPr>
        <w:t>=</w:t>
      </w:r>
      <w:r>
        <w:rPr>
          <w:rStyle w:val="atv"/>
          <w:rFonts w:ascii="Consolas" w:hAnsi="Consolas" w:cs="Consolas"/>
          <w:color w:val="008800"/>
        </w:rPr>
        <w:t>"middle"</w:t>
      </w:r>
      <w:r>
        <w:rPr>
          <w:rStyle w:val="pln"/>
          <w:rFonts w:ascii="Consolas" w:hAnsi="Consolas" w:cs="Consolas"/>
          <w:color w:val="313131"/>
        </w:rPr>
        <w:t xml:space="preserve"> </w:t>
      </w:r>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a</w:t>
      </w:r>
      <w:proofErr w:type="gramEnd"/>
      <w:r>
        <w:rPr>
          <w:rStyle w:val="pln"/>
          <w:rFonts w:ascii="Consolas" w:hAnsi="Consolas" w:cs="Consolas"/>
          <w:color w:val="313131"/>
        </w:rPr>
        <w:t xml:space="preserve"> </w:t>
      </w:r>
      <w:proofErr w:type="spellStart"/>
      <w:r>
        <w:rPr>
          <w:rStyle w:val="atn"/>
          <w:rFonts w:ascii="Consolas" w:eastAsiaTheme="majorEastAsia" w:hAnsi="Consolas" w:cs="Consolas"/>
          <w:color w:val="7F0055"/>
        </w:rPr>
        <w:t>href</w:t>
      </w:r>
      <w:proofErr w:type="spellEnd"/>
      <w:r>
        <w:rPr>
          <w:rStyle w:val="pun"/>
          <w:rFonts w:ascii="Consolas" w:hAnsi="Consolas" w:cs="Consolas"/>
          <w:color w:val="666600"/>
        </w:rPr>
        <w:t>=</w:t>
      </w:r>
      <w:r>
        <w:rPr>
          <w:rStyle w:val="atv"/>
          <w:rFonts w:ascii="Consolas" w:hAnsi="Consolas" w:cs="Consolas"/>
          <w:color w:val="008800"/>
        </w:rPr>
        <w:t>"/index.htm"</w:t>
      </w:r>
      <w:r>
        <w:rPr>
          <w:rStyle w:val="tag"/>
          <w:rFonts w:ascii="Consolas" w:hAnsi="Consolas" w:cs="Consolas"/>
          <w:color w:val="000088"/>
        </w:rPr>
        <w:t>&gt;</w:t>
      </w:r>
      <w:r>
        <w:rPr>
          <w:rStyle w:val="pln"/>
          <w:rFonts w:ascii="Consolas" w:hAnsi="Consolas" w:cs="Consolas"/>
          <w:color w:val="313131"/>
        </w:rPr>
        <w:t>HOME</w:t>
      </w:r>
      <w:r>
        <w:rPr>
          <w:rStyle w:val="tag"/>
          <w:rFonts w:ascii="Consolas" w:hAnsi="Consolas" w:cs="Consolas"/>
          <w:color w:val="000088"/>
        </w:rPr>
        <w:t>&lt;/a&gt;</w:t>
      </w:r>
      <w:r>
        <w:rPr>
          <w:rStyle w:val="pln"/>
          <w:rFonts w:ascii="Consolas" w:hAnsi="Consolas" w:cs="Consolas"/>
          <w:color w:val="313131"/>
        </w:rPr>
        <w:t xml:space="preserve"> | </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a</w:t>
      </w:r>
      <w:proofErr w:type="gramEnd"/>
      <w:r>
        <w:rPr>
          <w:rStyle w:val="pln"/>
          <w:rFonts w:ascii="Consolas" w:hAnsi="Consolas" w:cs="Consolas"/>
          <w:color w:val="313131"/>
        </w:rPr>
        <w:t xml:space="preserve"> </w:t>
      </w:r>
      <w:proofErr w:type="spellStart"/>
      <w:r>
        <w:rPr>
          <w:rStyle w:val="atn"/>
          <w:rFonts w:ascii="Consolas" w:eastAsiaTheme="majorEastAsia" w:hAnsi="Consolas" w:cs="Consolas"/>
          <w:color w:val="7F0055"/>
        </w:rPr>
        <w:t>href</w:t>
      </w:r>
      <w:proofErr w:type="spellEnd"/>
      <w:r>
        <w:rPr>
          <w:rStyle w:val="pun"/>
          <w:rFonts w:ascii="Consolas" w:hAnsi="Consolas" w:cs="Consolas"/>
          <w:color w:val="666600"/>
        </w:rPr>
        <w:t>=</w:t>
      </w:r>
      <w:r>
        <w:rPr>
          <w:rStyle w:val="atv"/>
          <w:rFonts w:ascii="Consolas" w:hAnsi="Consolas" w:cs="Consolas"/>
          <w:color w:val="008800"/>
        </w:rPr>
        <w:t>"/about/contact_us.htm"</w:t>
      </w:r>
      <w:r>
        <w:rPr>
          <w:rStyle w:val="tag"/>
          <w:rFonts w:ascii="Consolas" w:hAnsi="Consolas" w:cs="Consolas"/>
          <w:color w:val="000088"/>
        </w:rPr>
        <w:t>&gt;</w:t>
      </w:r>
      <w:r>
        <w:rPr>
          <w:rStyle w:val="pln"/>
          <w:rFonts w:ascii="Consolas" w:hAnsi="Consolas" w:cs="Consolas"/>
          <w:color w:val="313131"/>
        </w:rPr>
        <w:t>CONTACT</w:t>
      </w:r>
      <w:r>
        <w:rPr>
          <w:rStyle w:val="tag"/>
          <w:rFonts w:ascii="Consolas" w:hAnsi="Consolas" w:cs="Consolas"/>
          <w:color w:val="000088"/>
        </w:rPr>
        <w:t>&lt;/a&gt;</w:t>
      </w:r>
      <w:r>
        <w:rPr>
          <w:rStyle w:val="pln"/>
          <w:rFonts w:ascii="Consolas" w:hAnsi="Consolas" w:cs="Consolas"/>
          <w:color w:val="313131"/>
        </w:rPr>
        <w:t xml:space="preserve"> | </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a</w:t>
      </w:r>
      <w:proofErr w:type="gramEnd"/>
      <w:r>
        <w:rPr>
          <w:rStyle w:val="pln"/>
          <w:rFonts w:ascii="Consolas" w:hAnsi="Consolas" w:cs="Consolas"/>
          <w:color w:val="313131"/>
        </w:rPr>
        <w:t xml:space="preserve"> </w:t>
      </w:r>
      <w:proofErr w:type="spellStart"/>
      <w:r>
        <w:rPr>
          <w:rStyle w:val="atn"/>
          <w:rFonts w:ascii="Consolas" w:eastAsiaTheme="majorEastAsia" w:hAnsi="Consolas" w:cs="Consolas"/>
          <w:color w:val="7F0055"/>
        </w:rPr>
        <w:t>href</w:t>
      </w:r>
      <w:proofErr w:type="spellEnd"/>
      <w:r>
        <w:rPr>
          <w:rStyle w:val="pun"/>
          <w:rFonts w:ascii="Consolas" w:hAnsi="Consolas" w:cs="Consolas"/>
          <w:color w:val="666600"/>
        </w:rPr>
        <w:t>=</w:t>
      </w:r>
      <w:r>
        <w:rPr>
          <w:rStyle w:val="atv"/>
          <w:rFonts w:ascii="Consolas" w:hAnsi="Consolas" w:cs="Consolas"/>
          <w:color w:val="008800"/>
        </w:rPr>
        <w:t>"/about/index.htm"</w:t>
      </w:r>
      <w:r>
        <w:rPr>
          <w:rStyle w:val="tag"/>
          <w:rFonts w:ascii="Consolas" w:hAnsi="Consolas" w:cs="Consolas"/>
          <w:color w:val="000088"/>
        </w:rPr>
        <w:t>&gt;</w:t>
      </w:r>
      <w:r>
        <w:rPr>
          <w:rStyle w:val="pln"/>
          <w:rFonts w:ascii="Consolas" w:hAnsi="Consolas" w:cs="Consolas"/>
          <w:color w:val="313131"/>
        </w:rPr>
        <w:t>ABOUT</w:t>
      </w:r>
      <w:r>
        <w:rPr>
          <w:rStyle w:val="tag"/>
          <w:rFonts w:ascii="Consolas" w:hAnsi="Consolas" w:cs="Consolas"/>
          <w:color w:val="000088"/>
        </w:rPr>
        <w:t>&lt;/a&gt;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pln"/>
          <w:rFonts w:ascii="Consolas" w:hAnsi="Consolas" w:cs="Consolas"/>
          <w:color w:val="313131"/>
        </w:rPr>
        <w:t xml:space="preserve"> </w:t>
      </w:r>
      <w:r>
        <w:rPr>
          <w:rStyle w:val="atn"/>
          <w:rFonts w:ascii="Consolas" w:eastAsiaTheme="majorEastAsia" w:hAnsi="Consolas" w:cs="Consolas"/>
          <w:color w:val="7F0055"/>
        </w:rPr>
        <w:t>id</w:t>
      </w:r>
      <w:r>
        <w:rPr>
          <w:rStyle w:val="pun"/>
          <w:rFonts w:ascii="Consolas" w:hAnsi="Consolas" w:cs="Consolas"/>
          <w:color w:val="666600"/>
        </w:rPr>
        <w:t>=</w:t>
      </w:r>
      <w:r>
        <w:rPr>
          <w:rStyle w:val="atv"/>
          <w:rFonts w:ascii="Consolas" w:hAnsi="Consolas" w:cs="Consolas"/>
          <w:color w:val="008800"/>
        </w:rPr>
        <w:t>"content"</w:t>
      </w:r>
      <w:r>
        <w:rPr>
          <w:rStyle w:val="pln"/>
          <w:rFonts w:ascii="Consolas" w:hAnsi="Consolas" w:cs="Consolas"/>
          <w:color w:val="313131"/>
        </w:rPr>
        <w:t xml:space="preserve"> </w:t>
      </w:r>
      <w:r>
        <w:rPr>
          <w:rStyle w:val="atn"/>
          <w:rFonts w:ascii="Consolas" w:eastAsiaTheme="majorEastAsia" w:hAnsi="Consolas" w:cs="Consolas"/>
          <w:color w:val="7F0055"/>
        </w:rPr>
        <w:t>align</w:t>
      </w:r>
      <w:r>
        <w:rPr>
          <w:rStyle w:val="pun"/>
          <w:rFonts w:ascii="Consolas" w:hAnsi="Consolas" w:cs="Consolas"/>
          <w:color w:val="666600"/>
        </w:rPr>
        <w:t>=</w:t>
      </w:r>
      <w:r>
        <w:rPr>
          <w:rStyle w:val="atv"/>
          <w:rFonts w:ascii="Consolas" w:hAnsi="Consolas" w:cs="Consolas"/>
          <w:color w:val="008800"/>
        </w:rPr>
        <w:t>"left"</w:t>
      </w:r>
      <w:r>
        <w:rPr>
          <w:rStyle w:val="pln"/>
          <w:rFonts w:ascii="Consolas" w:hAnsi="Consolas" w:cs="Consolas"/>
          <w:color w:val="313131"/>
        </w:rPr>
        <w:t xml:space="preserve"> </w:t>
      </w:r>
      <w:proofErr w:type="spellStart"/>
      <w:r>
        <w:rPr>
          <w:rStyle w:val="atn"/>
          <w:rFonts w:ascii="Consolas" w:eastAsiaTheme="majorEastAsia" w:hAnsi="Consolas" w:cs="Consolas"/>
          <w:color w:val="7F0055"/>
        </w:rPr>
        <w:t>bgcolor</w:t>
      </w:r>
      <w:proofErr w:type="spellEnd"/>
      <w:r>
        <w:rPr>
          <w:rStyle w:val="pun"/>
          <w:rFonts w:ascii="Consolas" w:hAnsi="Consolas" w:cs="Consolas"/>
          <w:color w:val="666600"/>
        </w:rPr>
        <w:t>=</w:t>
      </w:r>
      <w:r>
        <w:rPr>
          <w:rStyle w:val="atv"/>
          <w:rFonts w:ascii="Consolas" w:hAnsi="Consolas" w:cs="Consolas"/>
          <w:color w:val="008800"/>
        </w:rPr>
        <w:t>"white"</w:t>
      </w:r>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&lt;h5&gt;</w:t>
      </w:r>
      <w:r>
        <w:rPr>
          <w:rStyle w:val="pln"/>
          <w:rFonts w:ascii="Consolas" w:hAnsi="Consolas" w:cs="Consolas"/>
          <w:color w:val="313131"/>
        </w:rPr>
        <w:t>Content Articles</w:t>
      </w:r>
      <w:r>
        <w:rPr>
          <w:rStyle w:val="tag"/>
          <w:rFonts w:ascii="Consolas" w:hAnsi="Consolas" w:cs="Consolas"/>
          <w:color w:val="000088"/>
        </w:rPr>
        <w:t>&lt;/h5&gt;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Actual content goes here.....</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253719" w:rsidP="0062210F">
      <w:pPr>
        <w:jc w:val="center"/>
        <w:rPr>
          <w:rFonts w:ascii="Verdana" w:hAnsi="Verdana"/>
          <w:color w:val="313131"/>
          <w:sz w:val="21"/>
          <w:szCs w:val="21"/>
        </w:rPr>
      </w:pPr>
      <w:hyperlink r:id="rId10" w:history="1">
        <w:r w:rsidR="0062210F">
          <w:rPr>
            <w:rStyle w:val="Hyperlink"/>
            <w:rFonts w:ascii="Verdana" w:hAnsi="Verdana"/>
            <w:color w:val="000000"/>
            <w:sz w:val="21"/>
            <w:szCs w:val="21"/>
          </w:rPr>
          <w:t>HOME</w:t>
        </w:r>
      </w:hyperlink>
      <w:r w:rsidR="0062210F">
        <w:rPr>
          <w:rFonts w:ascii="Verdana" w:hAnsi="Verdana"/>
          <w:color w:val="313131"/>
          <w:sz w:val="21"/>
          <w:szCs w:val="21"/>
        </w:rPr>
        <w:t> | </w:t>
      </w:r>
      <w:hyperlink r:id="rId11" w:history="1">
        <w:r w:rsidR="0062210F">
          <w:rPr>
            <w:rStyle w:val="Hyperlink"/>
            <w:rFonts w:ascii="Verdana" w:hAnsi="Verdana"/>
            <w:color w:val="000000"/>
            <w:sz w:val="21"/>
            <w:szCs w:val="21"/>
          </w:rPr>
          <w:t>CONTACT</w:t>
        </w:r>
      </w:hyperlink>
      <w:r w:rsidR="0062210F">
        <w:rPr>
          <w:rFonts w:ascii="Verdana" w:hAnsi="Verdana"/>
          <w:color w:val="313131"/>
          <w:sz w:val="21"/>
          <w:szCs w:val="21"/>
        </w:rPr>
        <w:t> | </w:t>
      </w:r>
      <w:hyperlink r:id="rId12" w:history="1">
        <w:r w:rsidR="0062210F">
          <w:rPr>
            <w:rStyle w:val="Hyperlink"/>
            <w:rFonts w:ascii="Verdana" w:hAnsi="Verdana"/>
            <w:color w:val="000000"/>
            <w:sz w:val="21"/>
            <w:szCs w:val="21"/>
          </w:rPr>
          <w:t>ABOUT</w:t>
        </w:r>
      </w:hyperlink>
    </w:p>
    <w:p w:rsidR="0062210F" w:rsidRDefault="0062210F" w:rsidP="0062210F">
      <w:pPr>
        <w:pStyle w:val="Heading5"/>
        <w:spacing w:before="0" w:after="210" w:line="270" w:lineRule="atLeast"/>
        <w:rPr>
          <w:rFonts w:ascii="Verdana" w:hAnsi="Verdana"/>
          <w:caps/>
          <w:color w:val="CCCCCC"/>
          <w:sz w:val="23"/>
          <w:szCs w:val="23"/>
        </w:rPr>
      </w:pPr>
      <w:r>
        <w:rPr>
          <w:rFonts w:ascii="Verdana" w:hAnsi="Verdana"/>
          <w:caps/>
          <w:color w:val="CCCCCC"/>
          <w:sz w:val="23"/>
          <w:szCs w:val="23"/>
        </w:rPr>
        <w:t>CONTENT ARTICLES</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Actual content goes here.....</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The &lt;span&gt; element, on the other hand, can be used to group inline elements only. So, if you have a part of a sentence or paragraph which you want to group together, you could use the &lt;span&gt; element as follows</w:t>
      </w:r>
    </w:p>
    <w:p w:rsidR="0062210F" w:rsidRDefault="0062210F" w:rsidP="0062210F">
      <w:pPr>
        <w:pStyle w:val="Heading3"/>
        <w:tabs>
          <w:tab w:val="left" w:pos="1845"/>
        </w:tabs>
        <w:spacing w:before="48" w:after="48" w:line="360" w:lineRule="atLeast"/>
        <w:ind w:right="48"/>
        <w:rPr>
          <w:rFonts w:ascii="Verdana" w:hAnsi="Verdana"/>
          <w:b w:val="0"/>
          <w:bCs w:val="0"/>
          <w:color w:val="000000"/>
          <w:sz w:val="31"/>
          <w:szCs w:val="31"/>
        </w:rPr>
      </w:pP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Span Tag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This is the example of </w:t>
      </w:r>
      <w:r>
        <w:rPr>
          <w:rStyle w:val="tag"/>
          <w:rFonts w:ascii="Consolas" w:hAnsi="Consolas" w:cs="Consolas"/>
          <w:color w:val="000088"/>
        </w:rPr>
        <w:t>&lt;span</w:t>
      </w:r>
      <w:r>
        <w:rPr>
          <w:rStyle w:val="pln"/>
          <w:rFonts w:ascii="Consolas" w:hAnsi="Consolas" w:cs="Consolas"/>
          <w:color w:val="313131"/>
        </w:rPr>
        <w:t xml:space="preserve"> </w:t>
      </w:r>
      <w:r>
        <w:rPr>
          <w:rStyle w:val="atn"/>
          <w:rFonts w:ascii="Consolas" w:eastAsiaTheme="majorEastAsia" w:hAnsi="Consolas" w:cs="Consolas"/>
          <w:color w:val="7F0055"/>
        </w:rPr>
        <w:t>style</w:t>
      </w:r>
      <w:r>
        <w:rPr>
          <w:rStyle w:val="pun"/>
          <w:rFonts w:ascii="Consolas" w:hAnsi="Consolas" w:cs="Consolas"/>
          <w:color w:val="666600"/>
        </w:rPr>
        <w:t>=</w:t>
      </w:r>
      <w:r>
        <w:rPr>
          <w:rStyle w:val="atv"/>
          <w:rFonts w:ascii="Consolas" w:hAnsi="Consolas" w:cs="Consolas"/>
          <w:color w:val="008800"/>
        </w:rPr>
        <w:t>"</w:t>
      </w:r>
      <w:proofErr w:type="spellStart"/>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green</w:t>
      </w:r>
      <w:proofErr w:type="spellEnd"/>
      <w:proofErr w:type="gramEnd"/>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span tag</w:t>
      </w:r>
      <w:r>
        <w:rPr>
          <w:rStyle w:val="tag"/>
          <w:rFonts w:ascii="Consolas" w:hAnsi="Consolas" w:cs="Consolas"/>
          <w:color w:val="000088"/>
        </w:rPr>
        <w:t>&lt;/span&gt;</w:t>
      </w:r>
      <w:r>
        <w:rPr>
          <w:rStyle w:val="pln"/>
          <w:rFonts w:ascii="Consolas" w:hAnsi="Consolas" w:cs="Consolas"/>
          <w:color w:val="313131"/>
        </w:rPr>
        <w:t xml:space="preserve"> and the </w:t>
      </w:r>
      <w:r>
        <w:rPr>
          <w:rStyle w:val="tag"/>
          <w:rFonts w:ascii="Consolas" w:hAnsi="Consolas" w:cs="Consolas"/>
          <w:color w:val="000088"/>
        </w:rPr>
        <w:t>&lt;span</w:t>
      </w:r>
      <w:r>
        <w:rPr>
          <w:rStyle w:val="pln"/>
          <w:rFonts w:ascii="Consolas" w:hAnsi="Consolas" w:cs="Consolas"/>
          <w:color w:val="313131"/>
        </w:rPr>
        <w:t xml:space="preserve"> </w:t>
      </w:r>
      <w:r>
        <w:rPr>
          <w:rStyle w:val="atn"/>
          <w:rFonts w:ascii="Consolas" w:eastAsiaTheme="majorEastAsia" w:hAnsi="Consolas" w:cs="Consolas"/>
          <w:color w:val="7F0055"/>
        </w:rPr>
        <w:t>style</w:t>
      </w:r>
      <w:r>
        <w:rPr>
          <w:rStyle w:val="pun"/>
          <w:rFonts w:ascii="Consolas" w:hAnsi="Consolas" w:cs="Consolas"/>
          <w:color w:val="666600"/>
        </w:rPr>
        <w:t>=</w:t>
      </w:r>
      <w:r>
        <w:rPr>
          <w:rStyle w:val="atv"/>
          <w:rFonts w:ascii="Consolas" w:hAnsi="Consolas" w:cs="Consolas"/>
          <w:color w:val="008800"/>
        </w:rPr>
        <w:t>"</w:t>
      </w:r>
      <w:proofErr w:type="spellStart"/>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proofErr w:type="spellEnd"/>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div tag</w:t>
      </w:r>
      <w:r>
        <w:rPr>
          <w:rStyle w:val="tag"/>
          <w:rFonts w:ascii="Consolas" w:hAnsi="Consolas" w:cs="Consolas"/>
          <w:color w:val="000088"/>
        </w:rPr>
        <w:t>&lt;/span&gt;</w:t>
      </w:r>
      <w:r>
        <w:rPr>
          <w:rStyle w:val="pln"/>
          <w:rFonts w:ascii="Consolas" w:hAnsi="Consolas" w:cs="Consolas"/>
          <w:color w:val="313131"/>
        </w:rPr>
        <w:t xml:space="preserve"> along</w:t>
      </w:r>
      <w:r w:rsidR="009952B5">
        <w:rPr>
          <w:rStyle w:val="pln"/>
          <w:rFonts w:ascii="Consolas" w:hAnsi="Consolas" w:cs="Consolas"/>
          <w:color w:val="313131"/>
        </w:rPr>
        <w:t xml:space="preserve"> </w:t>
      </w:r>
      <w:r>
        <w:rPr>
          <w:rStyle w:val="pln"/>
          <w:rFonts w:ascii="Consolas" w:hAnsi="Consolas" w:cs="Consolas"/>
          <w:color w:val="313131"/>
        </w:rPr>
        <w:t>with CSS</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This will produce following result:</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sz w:val="21"/>
          <w:szCs w:val="21"/>
        </w:rPr>
      </w:pPr>
      <w:r w:rsidRPr="004E45A6">
        <w:rPr>
          <w:rFonts w:ascii="Arial" w:hAnsi="Arial" w:cs="Arial"/>
          <w:color w:val="000000"/>
          <w:sz w:val="21"/>
          <w:szCs w:val="21"/>
        </w:rPr>
        <w:t>This is the example of </w:t>
      </w:r>
      <w:r w:rsidRPr="004E45A6">
        <w:rPr>
          <w:rFonts w:ascii="Arial" w:hAnsi="Arial" w:cs="Arial"/>
          <w:color w:val="008000"/>
          <w:sz w:val="21"/>
          <w:szCs w:val="21"/>
        </w:rPr>
        <w:t>span tag</w:t>
      </w:r>
      <w:r w:rsidRPr="004E45A6">
        <w:rPr>
          <w:rFonts w:ascii="Arial" w:hAnsi="Arial" w:cs="Arial"/>
          <w:color w:val="000000"/>
          <w:sz w:val="21"/>
          <w:szCs w:val="21"/>
        </w:rPr>
        <w:t> and the </w:t>
      </w:r>
      <w:r w:rsidRPr="004E45A6">
        <w:rPr>
          <w:rFonts w:ascii="Arial" w:hAnsi="Arial" w:cs="Arial"/>
          <w:color w:val="FF0000"/>
          <w:sz w:val="21"/>
          <w:szCs w:val="21"/>
        </w:rPr>
        <w:t>div tag</w:t>
      </w:r>
      <w:r w:rsidRPr="004E45A6">
        <w:rPr>
          <w:rFonts w:ascii="Arial" w:hAnsi="Arial" w:cs="Arial"/>
          <w:color w:val="000000"/>
          <w:sz w:val="21"/>
          <w:szCs w:val="21"/>
        </w:rPr>
        <w:t> </w:t>
      </w:r>
      <w:proofErr w:type="spellStart"/>
      <w:r w:rsidRPr="004E45A6">
        <w:rPr>
          <w:rFonts w:ascii="Arial" w:hAnsi="Arial" w:cs="Arial"/>
          <w:color w:val="000000"/>
          <w:sz w:val="21"/>
          <w:szCs w:val="21"/>
        </w:rPr>
        <w:t>alongwith</w:t>
      </w:r>
      <w:proofErr w:type="spellEnd"/>
      <w:r w:rsidRPr="004E45A6">
        <w:rPr>
          <w:rFonts w:ascii="Arial" w:hAnsi="Arial" w:cs="Arial"/>
          <w:color w:val="000000"/>
          <w:sz w:val="21"/>
          <w:szCs w:val="21"/>
        </w:rPr>
        <w:t xml:space="preserve"> CSS</w:t>
      </w:r>
    </w:p>
    <w:p w:rsidR="0062210F"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 xml:space="preserve">These </w:t>
      </w:r>
      <w:r w:rsidR="003E6CCA">
        <w:rPr>
          <w:rFonts w:ascii="Arial" w:hAnsi="Arial" w:cs="Arial"/>
          <w:color w:val="000000"/>
        </w:rPr>
        <w:t>tags are commonly used with CSS.</w:t>
      </w:r>
    </w:p>
    <w:p w:rsidR="0062210F" w:rsidRDefault="0062210F" w:rsidP="0062210F">
      <w:pPr>
        <w:pStyle w:val="Heading1"/>
        <w:spacing w:before="48" w:after="48" w:line="450" w:lineRule="atLeast"/>
        <w:ind w:right="48"/>
        <w:rPr>
          <w:rFonts w:ascii="Verdana" w:hAnsi="Verdana"/>
          <w:bCs w:val="0"/>
          <w:color w:val="31849B" w:themeColor="accent5" w:themeShade="BF"/>
          <w:spacing w:val="-15"/>
          <w:sz w:val="36"/>
          <w:szCs w:val="36"/>
        </w:rPr>
      </w:pPr>
      <w:r w:rsidRPr="004E45A6">
        <w:rPr>
          <w:rFonts w:ascii="Verdana" w:hAnsi="Verdana"/>
          <w:bCs w:val="0"/>
          <w:color w:val="31849B" w:themeColor="accent5" w:themeShade="BF"/>
          <w:spacing w:val="-15"/>
          <w:sz w:val="36"/>
          <w:szCs w:val="36"/>
        </w:rPr>
        <w:t>HTML Phrase Tags</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The phrase tags have been designed for specific purposes, though they are displayed in a similar way as other basic tags l</w:t>
      </w:r>
      <w:r w:rsidR="00EF576A">
        <w:rPr>
          <w:rFonts w:ascii="Arial" w:hAnsi="Arial" w:cs="Arial"/>
          <w:color w:val="000000"/>
        </w:rPr>
        <w:t>ike &lt;b&gt;, &lt;</w:t>
      </w:r>
      <w:proofErr w:type="spellStart"/>
      <w:r w:rsidR="00EF576A">
        <w:rPr>
          <w:rFonts w:ascii="Arial" w:hAnsi="Arial" w:cs="Arial"/>
          <w:color w:val="000000"/>
        </w:rPr>
        <w:t>i</w:t>
      </w:r>
      <w:proofErr w:type="spellEnd"/>
      <w:r w:rsidR="00EF576A">
        <w:rPr>
          <w:rFonts w:ascii="Arial" w:hAnsi="Arial" w:cs="Arial"/>
          <w:color w:val="000000"/>
        </w:rPr>
        <w:t>&gt;, &lt;pre&gt;, and &lt;</w:t>
      </w:r>
      <w:proofErr w:type="spellStart"/>
      <w:r w:rsidR="00EF576A">
        <w:rPr>
          <w:rFonts w:ascii="Arial" w:hAnsi="Arial" w:cs="Arial"/>
          <w:color w:val="000000"/>
        </w:rPr>
        <w:t>tt</w:t>
      </w:r>
      <w:proofErr w:type="spellEnd"/>
      <w:r w:rsidR="00EF576A">
        <w:rPr>
          <w:rFonts w:ascii="Arial" w:hAnsi="Arial" w:cs="Arial"/>
          <w:color w:val="000000"/>
        </w:rPr>
        <w:t>&gt;</w:t>
      </w:r>
      <w:proofErr w:type="gramStart"/>
      <w:r w:rsidR="00EF576A">
        <w:rPr>
          <w:rFonts w:ascii="Arial" w:hAnsi="Arial" w:cs="Arial"/>
          <w:color w:val="000000"/>
        </w:rPr>
        <w:t>.</w:t>
      </w:r>
      <w:r w:rsidRPr="004E45A6">
        <w:rPr>
          <w:rFonts w:ascii="Arial" w:hAnsi="Arial" w:cs="Arial"/>
          <w:color w:val="000000"/>
        </w:rPr>
        <w:t>.</w:t>
      </w:r>
      <w:proofErr w:type="gramEnd"/>
      <w:r w:rsidRPr="004E45A6">
        <w:rPr>
          <w:rFonts w:ascii="Arial" w:hAnsi="Arial" w:cs="Arial"/>
          <w:color w:val="000000"/>
        </w:rPr>
        <w:t xml:space="preserve"> </w:t>
      </w:r>
    </w:p>
    <w:p w:rsidR="0062210F" w:rsidRPr="004E45A6"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4E45A6">
        <w:rPr>
          <w:rFonts w:ascii="Verdana" w:hAnsi="Verdana"/>
          <w:bCs w:val="0"/>
          <w:color w:val="31849B" w:themeColor="accent5" w:themeShade="BF"/>
          <w:spacing w:val="-15"/>
          <w:sz w:val="30"/>
          <w:szCs w:val="30"/>
        </w:rPr>
        <w:t>Emphasized Text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Anything that appears within </w:t>
      </w:r>
      <w:r>
        <w:rPr>
          <w:rFonts w:ascii="Verdana" w:hAnsi="Verdana"/>
          <w:b/>
          <w:bCs/>
          <w:color w:val="000000"/>
        </w:rPr>
        <w:t>&lt;</w:t>
      </w:r>
      <w:proofErr w:type="spellStart"/>
      <w:r>
        <w:rPr>
          <w:rFonts w:ascii="Verdana" w:hAnsi="Verdana"/>
          <w:b/>
          <w:bCs/>
          <w:color w:val="000000"/>
        </w:rPr>
        <w:t>em</w:t>
      </w:r>
      <w:proofErr w:type="spellEnd"/>
      <w:r>
        <w:rPr>
          <w:rFonts w:ascii="Verdana" w:hAnsi="Verdana"/>
          <w:b/>
          <w:bCs/>
          <w:color w:val="000000"/>
        </w:rPr>
        <w:t>&gt;...&lt;/</w:t>
      </w:r>
      <w:proofErr w:type="spellStart"/>
      <w:r>
        <w:rPr>
          <w:rFonts w:ascii="Verdana" w:hAnsi="Verdana"/>
          <w:b/>
          <w:bCs/>
          <w:color w:val="000000"/>
        </w:rPr>
        <w:t>em</w:t>
      </w:r>
      <w:proofErr w:type="spellEnd"/>
      <w:r>
        <w:rPr>
          <w:rFonts w:ascii="Verdana" w:hAnsi="Verdana"/>
          <w:b/>
          <w:bCs/>
          <w:color w:val="000000"/>
        </w:rPr>
        <w:t>&gt;</w:t>
      </w:r>
      <w:r>
        <w:rPr>
          <w:rFonts w:ascii="Verdana" w:hAnsi="Verdana"/>
          <w:color w:val="000000"/>
        </w:rPr>
        <w:t> element is displayed as emphasized text.</w:t>
      </w:r>
    </w:p>
    <w:p w:rsidR="0062210F" w:rsidRDefault="0062210F" w:rsidP="0062210F">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Emphasized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word uses a </w:t>
      </w:r>
      <w:r>
        <w:rPr>
          <w:rStyle w:val="tag"/>
          <w:rFonts w:ascii="Consolas" w:hAnsi="Consolas" w:cs="Consolas"/>
          <w:color w:val="000088"/>
        </w:rPr>
        <w:t>&lt;</w:t>
      </w:r>
      <w:proofErr w:type="spellStart"/>
      <w:r>
        <w:rPr>
          <w:rStyle w:val="tag"/>
          <w:rFonts w:ascii="Consolas" w:hAnsi="Consolas" w:cs="Consolas"/>
          <w:color w:val="000088"/>
        </w:rPr>
        <w:t>em</w:t>
      </w:r>
      <w:proofErr w:type="spellEnd"/>
      <w:r>
        <w:rPr>
          <w:rStyle w:val="tag"/>
          <w:rFonts w:ascii="Consolas" w:hAnsi="Consolas" w:cs="Consolas"/>
          <w:color w:val="000088"/>
        </w:rPr>
        <w:t>&gt;</w:t>
      </w:r>
      <w:r>
        <w:rPr>
          <w:rStyle w:val="pln"/>
          <w:rFonts w:ascii="Consolas" w:hAnsi="Consolas" w:cs="Consolas"/>
          <w:color w:val="313131"/>
        </w:rPr>
        <w:t>emphasized</w:t>
      </w:r>
      <w:r>
        <w:rPr>
          <w:rStyle w:val="tag"/>
          <w:rFonts w:ascii="Consolas" w:hAnsi="Consolas" w:cs="Consolas"/>
          <w:color w:val="000088"/>
        </w:rPr>
        <w:t>&lt;/</w:t>
      </w:r>
      <w:proofErr w:type="spellStart"/>
      <w:r>
        <w:rPr>
          <w:rStyle w:val="tag"/>
          <w:rFonts w:ascii="Consolas" w:hAnsi="Consolas" w:cs="Consolas"/>
          <w:color w:val="000088"/>
        </w:rPr>
        <w:t>em</w:t>
      </w:r>
      <w:proofErr w:type="spellEnd"/>
      <w:r>
        <w:rPr>
          <w:rStyle w:val="tag"/>
          <w:rFonts w:ascii="Consolas" w:hAnsi="Consolas" w:cs="Consolas"/>
          <w:color w:val="000088"/>
        </w:rPr>
        <w:t>&gt;</w:t>
      </w:r>
      <w:r>
        <w:rPr>
          <w:rStyle w:val="pln"/>
          <w:rFonts w:ascii="Consolas" w:hAnsi="Consolas" w:cs="Consolas"/>
          <w:color w:val="313131"/>
        </w:rPr>
        <w:t xml:space="preserve"> typeface</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following word uses </w:t>
      </w:r>
      <w:proofErr w:type="gramStart"/>
      <w:r>
        <w:rPr>
          <w:rFonts w:ascii="Verdana" w:hAnsi="Verdana"/>
          <w:color w:val="000000"/>
          <w:sz w:val="21"/>
          <w:szCs w:val="21"/>
        </w:rPr>
        <w:t>a</w:t>
      </w:r>
      <w:proofErr w:type="gramEnd"/>
      <w:r>
        <w:rPr>
          <w:rFonts w:ascii="Verdana" w:hAnsi="Verdana"/>
          <w:color w:val="000000"/>
          <w:sz w:val="21"/>
          <w:szCs w:val="21"/>
        </w:rPr>
        <w:t> </w:t>
      </w:r>
      <w:r>
        <w:rPr>
          <w:rStyle w:val="Emphasis"/>
          <w:rFonts w:ascii="Verdana" w:hAnsi="Verdana"/>
          <w:color w:val="000000"/>
          <w:sz w:val="21"/>
          <w:szCs w:val="21"/>
        </w:rPr>
        <w:t>emphasized</w:t>
      </w:r>
      <w:r>
        <w:rPr>
          <w:rFonts w:ascii="Verdana" w:hAnsi="Verdana"/>
          <w:color w:val="000000"/>
          <w:sz w:val="21"/>
          <w:szCs w:val="21"/>
        </w:rPr>
        <w:t> typeface.</w:t>
      </w:r>
    </w:p>
    <w:p w:rsidR="0062210F" w:rsidRPr="004E45A6" w:rsidRDefault="0062210F" w:rsidP="0062210F">
      <w:pPr>
        <w:pStyle w:val="Heading2"/>
        <w:spacing w:before="48" w:beforeAutospacing="0" w:after="48" w:afterAutospacing="0" w:line="360" w:lineRule="atLeast"/>
        <w:ind w:right="48"/>
        <w:rPr>
          <w:rFonts w:ascii="Verdana" w:hAnsi="Verdana" w:cs="Arial"/>
          <w:bCs w:val="0"/>
          <w:color w:val="31849B" w:themeColor="accent5" w:themeShade="BF"/>
          <w:spacing w:val="-15"/>
          <w:sz w:val="30"/>
          <w:szCs w:val="30"/>
        </w:rPr>
      </w:pPr>
      <w:r w:rsidRPr="004E45A6">
        <w:rPr>
          <w:rFonts w:ascii="Verdana" w:hAnsi="Verdana" w:cs="Arial"/>
          <w:bCs w:val="0"/>
          <w:color w:val="31849B" w:themeColor="accent5" w:themeShade="BF"/>
          <w:spacing w:val="-15"/>
          <w:sz w:val="30"/>
          <w:szCs w:val="30"/>
        </w:rPr>
        <w:t>Marked Text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sidRPr="004E45A6">
        <w:rPr>
          <w:rFonts w:ascii="Arial" w:hAnsi="Arial" w:cs="Arial"/>
          <w:color w:val="000000"/>
        </w:rPr>
        <w:t>Anything that appears with-in </w:t>
      </w:r>
      <w:r w:rsidRPr="004E45A6">
        <w:rPr>
          <w:rFonts w:ascii="Arial" w:hAnsi="Arial" w:cs="Arial"/>
          <w:b/>
          <w:bCs/>
          <w:color w:val="000000"/>
        </w:rPr>
        <w:t>&lt;mark&gt;...&lt;/mark&gt;</w:t>
      </w:r>
      <w:r w:rsidRPr="004E45A6">
        <w:rPr>
          <w:rFonts w:ascii="Arial" w:hAnsi="Arial" w:cs="Arial"/>
          <w:color w:val="000000"/>
        </w:rPr>
        <w:t> element, is displayed as marked with yellow ink</w:t>
      </w:r>
      <w:r>
        <w:rPr>
          <w:rFonts w:ascii="Verdana" w:hAnsi="Verdana"/>
          <w:color w:val="000000"/>
        </w:rPr>
        <w: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Marked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proofErr w:type="gramStart"/>
      <w:r>
        <w:rPr>
          <w:rStyle w:val="pln"/>
          <w:rFonts w:ascii="Consolas" w:hAnsi="Consolas" w:cs="Consolas"/>
          <w:color w:val="313131"/>
        </w:rPr>
        <w:t>The</w:t>
      </w:r>
      <w:proofErr w:type="gramEnd"/>
      <w:r>
        <w:rPr>
          <w:rStyle w:val="pln"/>
          <w:rFonts w:ascii="Consolas" w:hAnsi="Consolas" w:cs="Consolas"/>
          <w:color w:val="313131"/>
        </w:rPr>
        <w:t xml:space="preserve"> following word has been </w:t>
      </w:r>
      <w:r>
        <w:rPr>
          <w:rStyle w:val="tag"/>
          <w:rFonts w:ascii="Consolas" w:hAnsi="Consolas" w:cs="Consolas"/>
          <w:color w:val="000088"/>
        </w:rPr>
        <w:t>&lt;mark&gt;</w:t>
      </w:r>
      <w:r>
        <w:rPr>
          <w:rStyle w:val="pln"/>
          <w:rFonts w:ascii="Consolas" w:hAnsi="Consolas" w:cs="Consolas"/>
          <w:color w:val="313131"/>
        </w:rPr>
        <w:t>marked</w:t>
      </w:r>
      <w:r>
        <w:rPr>
          <w:rStyle w:val="tag"/>
          <w:rFonts w:ascii="Consolas" w:hAnsi="Consolas" w:cs="Consolas"/>
          <w:color w:val="000088"/>
        </w:rPr>
        <w:t>&lt;/mark&gt;</w:t>
      </w:r>
      <w:r>
        <w:rPr>
          <w:rStyle w:val="pln"/>
          <w:rFonts w:ascii="Consolas" w:hAnsi="Consolas" w:cs="Consolas"/>
          <w:color w:val="313131"/>
        </w:rPr>
        <w:t xml:space="preserve"> with yellow</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following word has been marked with yellow.</w:t>
      </w:r>
    </w:p>
    <w:p w:rsidR="0062210F" w:rsidRPr="004E45A6"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4E45A6">
        <w:rPr>
          <w:rFonts w:ascii="Verdana" w:hAnsi="Verdana"/>
          <w:bCs w:val="0"/>
          <w:color w:val="31849B" w:themeColor="accent5" w:themeShade="BF"/>
          <w:spacing w:val="-15"/>
          <w:sz w:val="30"/>
          <w:szCs w:val="30"/>
        </w:rPr>
        <w:t>Strong Text</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Anything that appears within </w:t>
      </w:r>
      <w:r w:rsidRPr="004E45A6">
        <w:rPr>
          <w:rFonts w:ascii="Arial" w:hAnsi="Arial" w:cs="Arial"/>
          <w:b/>
          <w:bCs/>
          <w:color w:val="000000"/>
        </w:rPr>
        <w:t>&lt;strong&gt;...&lt;/strong&gt;</w:t>
      </w:r>
      <w:r w:rsidRPr="004E45A6">
        <w:rPr>
          <w:rFonts w:ascii="Arial" w:hAnsi="Arial" w:cs="Arial"/>
          <w:color w:val="000000"/>
        </w:rPr>
        <w:t> element is displayed as important text.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Strong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&lt;p&gt;</w:t>
      </w:r>
      <w:r>
        <w:rPr>
          <w:rStyle w:val="pln"/>
          <w:rFonts w:ascii="Consolas" w:hAnsi="Consolas" w:cs="Consolas"/>
          <w:color w:val="313131"/>
        </w:rPr>
        <w:t xml:space="preserve">The following word uses a </w:t>
      </w:r>
      <w:r>
        <w:rPr>
          <w:rStyle w:val="tag"/>
          <w:rFonts w:ascii="Consolas" w:hAnsi="Consolas" w:cs="Consolas"/>
          <w:color w:val="000088"/>
        </w:rPr>
        <w:t>&lt;strong&gt;</w:t>
      </w:r>
      <w:r>
        <w:rPr>
          <w:rStyle w:val="pln"/>
          <w:rFonts w:ascii="Consolas" w:hAnsi="Consolas" w:cs="Consolas"/>
          <w:color w:val="313131"/>
        </w:rPr>
        <w:t>strong</w:t>
      </w:r>
      <w:r>
        <w:rPr>
          <w:rStyle w:val="tag"/>
          <w:rFonts w:ascii="Consolas" w:hAnsi="Consolas" w:cs="Consolas"/>
          <w:color w:val="000088"/>
        </w:rPr>
        <w:t>&lt;/strong&gt;</w:t>
      </w:r>
      <w:r>
        <w:rPr>
          <w:rStyle w:val="pln"/>
          <w:rFonts w:ascii="Consolas" w:hAnsi="Consolas" w:cs="Consolas"/>
          <w:color w:val="313131"/>
        </w:rPr>
        <w:t xml:space="preserve"> typeface</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following word uses a </w:t>
      </w:r>
      <w:r>
        <w:rPr>
          <w:rStyle w:val="Strong"/>
          <w:rFonts w:ascii="Verdana" w:eastAsiaTheme="majorEastAsia" w:hAnsi="Verdana"/>
          <w:color w:val="000000"/>
          <w:sz w:val="21"/>
          <w:szCs w:val="21"/>
        </w:rPr>
        <w:t>strong</w:t>
      </w:r>
      <w:r>
        <w:rPr>
          <w:rFonts w:ascii="Verdana" w:hAnsi="Verdana"/>
          <w:color w:val="000000"/>
          <w:sz w:val="21"/>
          <w:szCs w:val="21"/>
        </w:rPr>
        <w:t> typeface.</w:t>
      </w:r>
    </w:p>
    <w:p w:rsidR="0083102D" w:rsidRDefault="0083102D"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62210F"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4E45A6">
        <w:rPr>
          <w:rFonts w:ascii="Verdana" w:hAnsi="Verdana"/>
          <w:bCs w:val="0"/>
          <w:color w:val="31849B" w:themeColor="accent5" w:themeShade="BF"/>
          <w:spacing w:val="-15"/>
          <w:sz w:val="30"/>
          <w:szCs w:val="30"/>
        </w:rPr>
        <w:t>Text Abbreviation</w:t>
      </w:r>
    </w:p>
    <w:p w:rsidR="0062210F" w:rsidRPr="004E45A6"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4E45A6">
        <w:rPr>
          <w:rFonts w:ascii="Arial" w:hAnsi="Arial" w:cs="Arial"/>
          <w:color w:val="000000"/>
        </w:rPr>
        <w:t>You can abbreviate a text by putting it inside opening </w:t>
      </w:r>
      <w:r w:rsidRPr="004E45A6">
        <w:rPr>
          <w:rFonts w:ascii="Arial" w:hAnsi="Arial" w:cs="Arial"/>
          <w:b/>
          <w:bCs/>
          <w:color w:val="000000"/>
        </w:rPr>
        <w:t>&lt;</w:t>
      </w:r>
      <w:proofErr w:type="spellStart"/>
      <w:r w:rsidRPr="004E45A6">
        <w:rPr>
          <w:rFonts w:ascii="Arial" w:hAnsi="Arial" w:cs="Arial"/>
          <w:b/>
          <w:bCs/>
          <w:color w:val="000000"/>
        </w:rPr>
        <w:t>abbr</w:t>
      </w:r>
      <w:proofErr w:type="spellEnd"/>
      <w:r w:rsidRPr="004E45A6">
        <w:rPr>
          <w:rFonts w:ascii="Arial" w:hAnsi="Arial" w:cs="Arial"/>
          <w:b/>
          <w:bCs/>
          <w:color w:val="000000"/>
        </w:rPr>
        <w:t>&gt;</w:t>
      </w:r>
      <w:r w:rsidRPr="004E45A6">
        <w:rPr>
          <w:rFonts w:ascii="Arial" w:hAnsi="Arial" w:cs="Arial"/>
          <w:color w:val="000000"/>
        </w:rPr>
        <w:t> and closing </w:t>
      </w:r>
      <w:r w:rsidRPr="004E45A6">
        <w:rPr>
          <w:rFonts w:ascii="Arial" w:hAnsi="Arial" w:cs="Arial"/>
          <w:b/>
          <w:bCs/>
          <w:color w:val="000000"/>
        </w:rPr>
        <w:t>&lt;/</w:t>
      </w:r>
      <w:proofErr w:type="spellStart"/>
      <w:r w:rsidRPr="004E45A6">
        <w:rPr>
          <w:rFonts w:ascii="Arial" w:hAnsi="Arial" w:cs="Arial"/>
          <w:b/>
          <w:bCs/>
          <w:color w:val="000000"/>
        </w:rPr>
        <w:t>abbr</w:t>
      </w:r>
      <w:proofErr w:type="spellEnd"/>
      <w:r w:rsidRPr="004E45A6">
        <w:rPr>
          <w:rFonts w:ascii="Arial" w:hAnsi="Arial" w:cs="Arial"/>
          <w:b/>
          <w:bCs/>
          <w:color w:val="000000"/>
        </w:rPr>
        <w:t>&gt;</w:t>
      </w:r>
      <w:r w:rsidRPr="004E45A6">
        <w:rPr>
          <w:rFonts w:ascii="Arial" w:hAnsi="Arial" w:cs="Arial"/>
          <w:color w:val="000000"/>
        </w:rPr>
        <w:t> tags. If present, the title attribute must contain this full description and nothing else.</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Text Abbreviation</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My best friend's name </w:t>
      </w:r>
      <w:proofErr w:type="gramStart"/>
      <w:r>
        <w:rPr>
          <w:rStyle w:val="pln"/>
          <w:rFonts w:ascii="Consolas" w:hAnsi="Consolas" w:cs="Consolas"/>
          <w:color w:val="313131"/>
        </w:rPr>
        <w:t xml:space="preserve">is  </w:t>
      </w:r>
      <w:r>
        <w:rPr>
          <w:rStyle w:val="tag"/>
          <w:rFonts w:ascii="Consolas" w:hAnsi="Consolas" w:cs="Consolas"/>
          <w:color w:val="000088"/>
        </w:rPr>
        <w:t>&lt;</w:t>
      </w:r>
      <w:proofErr w:type="spellStart"/>
      <w:proofErr w:type="gramEnd"/>
      <w:r>
        <w:rPr>
          <w:rStyle w:val="tag"/>
          <w:rFonts w:ascii="Consolas" w:hAnsi="Consolas" w:cs="Consolas"/>
          <w:color w:val="000088"/>
        </w:rPr>
        <w:t>abbr</w:t>
      </w:r>
      <w:proofErr w:type="spellEnd"/>
      <w:r>
        <w:rPr>
          <w:rStyle w:val="pln"/>
          <w:rFonts w:ascii="Consolas" w:hAnsi="Consolas" w:cs="Consolas"/>
          <w:color w:val="313131"/>
        </w:rPr>
        <w:t xml:space="preserve"> </w:t>
      </w:r>
      <w:r>
        <w:rPr>
          <w:rStyle w:val="atn"/>
          <w:rFonts w:ascii="Consolas" w:hAnsi="Consolas" w:cs="Consolas"/>
          <w:color w:val="7F0055"/>
        </w:rPr>
        <w:t>title</w:t>
      </w:r>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Abhishek</w:t>
      </w:r>
      <w:proofErr w:type="spellEnd"/>
      <w:r>
        <w:rPr>
          <w:rStyle w:val="atv"/>
          <w:rFonts w:ascii="Consolas" w:hAnsi="Consolas" w:cs="Consolas"/>
          <w:color w:val="008800"/>
        </w:rPr>
        <w:t>"</w:t>
      </w:r>
      <w:r>
        <w:rPr>
          <w:rStyle w:val="tag"/>
          <w:rFonts w:ascii="Consolas" w:hAnsi="Consolas" w:cs="Consolas"/>
          <w:color w:val="000088"/>
        </w:rPr>
        <w:t>&gt;</w:t>
      </w:r>
      <w:proofErr w:type="spellStart"/>
      <w:r>
        <w:rPr>
          <w:rStyle w:val="pln"/>
          <w:rFonts w:ascii="Consolas" w:hAnsi="Consolas" w:cs="Consolas"/>
          <w:color w:val="313131"/>
        </w:rPr>
        <w:t>Abhy</w:t>
      </w:r>
      <w:proofErr w:type="spellEnd"/>
      <w:r>
        <w:rPr>
          <w:rStyle w:val="tag"/>
          <w:rFonts w:ascii="Consolas" w:hAnsi="Consolas" w:cs="Consolas"/>
          <w:color w:val="000088"/>
        </w:rPr>
        <w:t>&lt;/</w:t>
      </w:r>
      <w:proofErr w:type="spellStart"/>
      <w:r>
        <w:rPr>
          <w:rStyle w:val="tag"/>
          <w:rFonts w:ascii="Consolas" w:hAnsi="Consolas" w:cs="Consolas"/>
          <w:color w:val="000088"/>
        </w:rPr>
        <w:t>abbr</w:t>
      </w:r>
      <w:proofErr w:type="spellEnd"/>
      <w:r>
        <w:rPr>
          <w:rStyle w:val="tag"/>
          <w:rFonts w:ascii="Consolas" w:hAnsi="Consolas" w:cs="Consolas"/>
          <w:color w:val="000088"/>
        </w:rPr>
        <w:t>&gt;</w:t>
      </w:r>
      <w:r>
        <w:rPr>
          <w:rStyle w:val="pln"/>
          <w:rFonts w:ascii="Consolas" w:hAnsi="Consolas" w:cs="Consolas"/>
          <w:color w:val="313131"/>
        </w:rPr>
        <w:t>.</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My best friend's name is </w:t>
      </w:r>
      <w:proofErr w:type="spellStart"/>
      <w:r>
        <w:rPr>
          <w:rFonts w:ascii="Verdana" w:hAnsi="Verdana"/>
          <w:color w:val="000000"/>
          <w:sz w:val="21"/>
          <w:szCs w:val="21"/>
        </w:rPr>
        <w:t>Abhy</w:t>
      </w:r>
      <w:proofErr w:type="spellEnd"/>
      <w:r>
        <w:rPr>
          <w:rFonts w:ascii="Verdana" w:hAnsi="Verdana"/>
          <w:color w:val="000000"/>
          <w:sz w:val="21"/>
          <w:szCs w:val="21"/>
        </w:rPr>
        <w:t>.</w:t>
      </w:r>
    </w:p>
    <w:p w:rsidR="0062210F" w:rsidRPr="00692391"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692391">
        <w:rPr>
          <w:rFonts w:ascii="Verdana" w:hAnsi="Verdana"/>
          <w:bCs w:val="0"/>
          <w:color w:val="31849B" w:themeColor="accent5" w:themeShade="BF"/>
          <w:spacing w:val="-15"/>
          <w:sz w:val="30"/>
          <w:szCs w:val="30"/>
        </w:rPr>
        <w:t>Quoting Text</w:t>
      </w:r>
    </w:p>
    <w:p w:rsidR="0062210F" w:rsidRPr="0069239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692391">
        <w:rPr>
          <w:rFonts w:ascii="Arial" w:hAnsi="Arial" w:cs="Arial"/>
          <w:color w:val="000000"/>
        </w:rPr>
        <w:t>When you want to quote a passage from another source, you should put it in between </w:t>
      </w:r>
      <w:r w:rsidRPr="00692391">
        <w:rPr>
          <w:rFonts w:ascii="Arial" w:hAnsi="Arial" w:cs="Arial"/>
          <w:b/>
          <w:bCs/>
          <w:color w:val="000000"/>
        </w:rPr>
        <w:t>&lt;</w:t>
      </w:r>
      <w:proofErr w:type="spellStart"/>
      <w:r w:rsidRPr="00692391">
        <w:rPr>
          <w:rFonts w:ascii="Arial" w:hAnsi="Arial" w:cs="Arial"/>
          <w:b/>
          <w:bCs/>
          <w:color w:val="000000"/>
        </w:rPr>
        <w:t>blockquote</w:t>
      </w:r>
      <w:proofErr w:type="spellEnd"/>
      <w:r w:rsidRPr="00692391">
        <w:rPr>
          <w:rFonts w:ascii="Arial" w:hAnsi="Arial" w:cs="Arial"/>
          <w:b/>
          <w:bCs/>
          <w:color w:val="000000"/>
        </w:rPr>
        <w:t>&gt;...&lt;/</w:t>
      </w:r>
      <w:proofErr w:type="spellStart"/>
      <w:r w:rsidRPr="00692391">
        <w:rPr>
          <w:rFonts w:ascii="Arial" w:hAnsi="Arial" w:cs="Arial"/>
          <w:b/>
          <w:bCs/>
          <w:color w:val="000000"/>
        </w:rPr>
        <w:t>blockquote</w:t>
      </w:r>
      <w:proofErr w:type="spellEnd"/>
      <w:r w:rsidRPr="00692391">
        <w:rPr>
          <w:rFonts w:ascii="Arial" w:hAnsi="Arial" w:cs="Arial"/>
          <w:b/>
          <w:bCs/>
          <w:color w:val="000000"/>
        </w:rPr>
        <w:t>&gt;</w:t>
      </w:r>
      <w:r w:rsidRPr="00692391">
        <w:rPr>
          <w:rFonts w:ascii="Arial" w:hAnsi="Arial" w:cs="Arial"/>
          <w:color w:val="000000"/>
        </w:rPr>
        <w:t> tags.</w:t>
      </w:r>
    </w:p>
    <w:p w:rsidR="0062210F" w:rsidRPr="0069239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692391">
        <w:rPr>
          <w:rFonts w:ascii="Arial" w:hAnsi="Arial" w:cs="Arial"/>
          <w:color w:val="000000"/>
        </w:rPr>
        <w:t>Text inside a &lt;</w:t>
      </w:r>
      <w:proofErr w:type="spellStart"/>
      <w:r w:rsidRPr="00692391">
        <w:rPr>
          <w:rFonts w:ascii="Arial" w:hAnsi="Arial" w:cs="Arial"/>
          <w:color w:val="000000"/>
        </w:rPr>
        <w:t>blockquote</w:t>
      </w:r>
      <w:proofErr w:type="spellEnd"/>
      <w:r w:rsidRPr="00692391">
        <w:rPr>
          <w:rFonts w:ascii="Arial" w:hAnsi="Arial" w:cs="Arial"/>
          <w:color w:val="000000"/>
        </w:rPr>
        <w:t>&gt; element is usually indented from the left and right edges of the surrounding text, and sometimes uses an italicized font.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spellStart"/>
      <w:proofErr w:type="gramEnd"/>
      <w:r>
        <w:rPr>
          <w:rStyle w:val="pln"/>
          <w:rFonts w:ascii="Consolas" w:hAnsi="Consolas" w:cs="Consolas"/>
          <w:color w:val="313131"/>
        </w:rPr>
        <w:t>Blockquote</w:t>
      </w:r>
      <w:proofErr w:type="spellEnd"/>
      <w:r>
        <w:rPr>
          <w:rStyle w:val="pln"/>
          <w:rFonts w:ascii="Consolas" w:hAnsi="Consolas" w:cs="Consolas"/>
          <w:color w:val="313131"/>
        </w:rPr>
        <w:t xml:space="preserve">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The following description of XHTML is taken from the W3C Web </w:t>
      </w:r>
      <w:proofErr w:type="gramStart"/>
      <w:r>
        <w:rPr>
          <w:rStyle w:val="pln"/>
          <w:rFonts w:ascii="Consolas" w:hAnsi="Consolas" w:cs="Consolas"/>
          <w:color w:val="313131"/>
        </w:rPr>
        <w:t>site:</w:t>
      </w:r>
      <w:proofErr w:type="gramEnd"/>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r>
        <w:rPr>
          <w:rStyle w:val="tag"/>
          <w:rFonts w:ascii="Consolas" w:hAnsi="Consolas" w:cs="Consolas"/>
          <w:color w:val="000088"/>
        </w:rPr>
        <w:t>blockquote</w:t>
      </w:r>
      <w:proofErr w:type="spellEnd"/>
      <w:r>
        <w:rPr>
          <w:rStyle w:val="tag"/>
          <w:rFonts w:ascii="Consolas" w:hAnsi="Consolas" w:cs="Consolas"/>
          <w:color w:val="000088"/>
        </w:rPr>
        <w:t>&gt;</w:t>
      </w:r>
      <w:r>
        <w:rPr>
          <w:rStyle w:val="pln"/>
          <w:rFonts w:ascii="Consolas" w:hAnsi="Consolas" w:cs="Consolas"/>
          <w:color w:val="313131"/>
        </w:rPr>
        <w:t>XHTML 1.0 is the W3C's first Recommendation for XHTML, following on from earlier work on HTML 4.01, HTML 4.0, HTML 3.2 and HTML 2.0.</w:t>
      </w:r>
      <w:r>
        <w:rPr>
          <w:rStyle w:val="tag"/>
          <w:rFonts w:ascii="Consolas" w:hAnsi="Consolas" w:cs="Consolas"/>
          <w:color w:val="000088"/>
        </w:rPr>
        <w:t>&lt;/</w:t>
      </w:r>
      <w:proofErr w:type="spellStart"/>
      <w:r>
        <w:rPr>
          <w:rStyle w:val="tag"/>
          <w:rFonts w:ascii="Consolas" w:hAnsi="Consolas" w:cs="Consolas"/>
          <w:color w:val="000088"/>
        </w:rPr>
        <w:t>blockquote</w:t>
      </w:r>
      <w:proofErr w:type="spell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following description of XHTML is taken from the W3C Web site:</w:t>
      </w:r>
    </w:p>
    <w:p w:rsidR="0062210F" w:rsidRDefault="0062210F" w:rsidP="0062210F">
      <w:pPr>
        <w:shd w:val="clear" w:color="auto" w:fill="F9F9F9"/>
        <w:rPr>
          <w:rFonts w:ascii="Verdana" w:hAnsi="Verdana"/>
          <w:color w:val="000000"/>
          <w:sz w:val="21"/>
          <w:szCs w:val="21"/>
        </w:rPr>
      </w:pPr>
      <w:r>
        <w:rPr>
          <w:rFonts w:ascii="Verdana" w:hAnsi="Verdana"/>
          <w:color w:val="000000"/>
          <w:sz w:val="21"/>
          <w:szCs w:val="21"/>
        </w:rPr>
        <w:t>XHTML 1.0 is the W3C's first Recommendation for XHTML, following on from earlier work on HTML 4.01, HTML 4.0, HTML 3.2 and HTML 2.0.</w:t>
      </w:r>
    </w:p>
    <w:p w:rsidR="0062210F" w:rsidRPr="00692391"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692391">
        <w:rPr>
          <w:rFonts w:ascii="Verdana" w:hAnsi="Verdana"/>
          <w:bCs w:val="0"/>
          <w:color w:val="31849B" w:themeColor="accent5" w:themeShade="BF"/>
          <w:spacing w:val="-15"/>
          <w:sz w:val="30"/>
          <w:szCs w:val="30"/>
        </w:rPr>
        <w:t>Short Quotations</w:t>
      </w:r>
    </w:p>
    <w:p w:rsidR="0062210F" w:rsidRPr="0069239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692391">
        <w:rPr>
          <w:rFonts w:ascii="Arial" w:hAnsi="Arial" w:cs="Arial"/>
          <w:color w:val="000000"/>
        </w:rPr>
        <w:t>The </w:t>
      </w:r>
      <w:r w:rsidRPr="00692391">
        <w:rPr>
          <w:rFonts w:ascii="Arial" w:hAnsi="Arial" w:cs="Arial"/>
          <w:b/>
          <w:bCs/>
          <w:color w:val="000000"/>
        </w:rPr>
        <w:t>&lt;q&gt;...&lt;/q&gt;</w:t>
      </w:r>
      <w:r w:rsidRPr="00692391">
        <w:rPr>
          <w:rFonts w:ascii="Arial" w:hAnsi="Arial" w:cs="Arial"/>
          <w:color w:val="000000"/>
        </w:rPr>
        <w:t> element is used when you want to add a double quote within a sentence.</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Double Quote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proofErr w:type="spellStart"/>
      <w:r>
        <w:rPr>
          <w:rStyle w:val="pln"/>
          <w:rFonts w:ascii="Consolas" w:hAnsi="Consolas" w:cs="Consolas"/>
          <w:color w:val="313131"/>
        </w:rPr>
        <w:t>Amit</w:t>
      </w:r>
      <w:proofErr w:type="spellEnd"/>
      <w:r>
        <w:rPr>
          <w:rStyle w:val="pln"/>
          <w:rFonts w:ascii="Consolas" w:hAnsi="Consolas" w:cs="Consolas"/>
          <w:color w:val="313131"/>
        </w:rPr>
        <w:t xml:space="preserve"> is in Spain, </w:t>
      </w:r>
      <w:r>
        <w:rPr>
          <w:rStyle w:val="tag"/>
          <w:rFonts w:ascii="Consolas" w:hAnsi="Consolas" w:cs="Consolas"/>
          <w:color w:val="000088"/>
        </w:rPr>
        <w:t>&lt;q&gt;</w:t>
      </w:r>
      <w:r>
        <w:rPr>
          <w:rStyle w:val="pln"/>
          <w:rFonts w:ascii="Consolas" w:hAnsi="Consolas" w:cs="Consolas"/>
          <w:color w:val="313131"/>
        </w:rPr>
        <w:t>I think I am wrong</w:t>
      </w:r>
      <w:r>
        <w:rPr>
          <w:rStyle w:val="tag"/>
          <w:rFonts w:ascii="Consolas" w:hAnsi="Consolas" w:cs="Consolas"/>
          <w:color w:val="000088"/>
        </w:rPr>
        <w:t>&lt;/q&gt;</w:t>
      </w:r>
      <w:r>
        <w:rPr>
          <w:rStyle w:val="pln"/>
          <w:rFonts w:ascii="Consolas" w:hAnsi="Consolas" w:cs="Consolas"/>
          <w:color w:val="313131"/>
        </w:rPr>
        <w:t>.</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Amit</w:t>
      </w:r>
      <w:proofErr w:type="spellEnd"/>
      <w:r>
        <w:rPr>
          <w:rFonts w:ascii="Verdana" w:hAnsi="Verdana"/>
          <w:color w:val="000000"/>
          <w:sz w:val="21"/>
          <w:szCs w:val="21"/>
        </w:rPr>
        <w:t xml:space="preserve"> is in Spain, I think I am wrong.</w:t>
      </w:r>
    </w:p>
    <w:p w:rsidR="00BE23E7" w:rsidRDefault="00BE23E7"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p>
    <w:p w:rsidR="0062210F" w:rsidRPr="00692391"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692391">
        <w:rPr>
          <w:rFonts w:ascii="Verdana" w:hAnsi="Verdana"/>
          <w:bCs w:val="0"/>
          <w:color w:val="31849B" w:themeColor="accent5" w:themeShade="BF"/>
          <w:spacing w:val="-15"/>
          <w:sz w:val="30"/>
          <w:szCs w:val="30"/>
        </w:rPr>
        <w:lastRenderedPageBreak/>
        <w:t>Keyboard Text</w:t>
      </w:r>
    </w:p>
    <w:p w:rsidR="0062210F" w:rsidRPr="0069239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692391">
        <w:rPr>
          <w:rFonts w:ascii="Arial" w:hAnsi="Arial" w:cs="Arial"/>
          <w:color w:val="000000"/>
        </w:rPr>
        <w:t>When you are talking about computers, if you want to tell a reader to enter some text, you can use the </w:t>
      </w:r>
      <w:r w:rsidRPr="00692391">
        <w:rPr>
          <w:rFonts w:ascii="Arial" w:hAnsi="Arial" w:cs="Arial"/>
          <w:b/>
          <w:bCs/>
          <w:color w:val="000000"/>
        </w:rPr>
        <w:t>&lt;</w:t>
      </w:r>
      <w:proofErr w:type="spellStart"/>
      <w:r w:rsidRPr="00692391">
        <w:rPr>
          <w:rFonts w:ascii="Arial" w:hAnsi="Arial" w:cs="Arial"/>
          <w:b/>
          <w:bCs/>
          <w:color w:val="000000"/>
        </w:rPr>
        <w:t>kbd</w:t>
      </w:r>
      <w:proofErr w:type="spellEnd"/>
      <w:r w:rsidRPr="00692391">
        <w:rPr>
          <w:rFonts w:ascii="Arial" w:hAnsi="Arial" w:cs="Arial"/>
          <w:b/>
          <w:bCs/>
          <w:color w:val="000000"/>
        </w:rPr>
        <w:t>&gt;...&lt;/</w:t>
      </w:r>
      <w:proofErr w:type="spellStart"/>
      <w:r w:rsidRPr="00692391">
        <w:rPr>
          <w:rFonts w:ascii="Arial" w:hAnsi="Arial" w:cs="Arial"/>
          <w:b/>
          <w:bCs/>
          <w:color w:val="000000"/>
        </w:rPr>
        <w:t>kbd</w:t>
      </w:r>
      <w:proofErr w:type="spellEnd"/>
      <w:r w:rsidRPr="00692391">
        <w:rPr>
          <w:rFonts w:ascii="Arial" w:hAnsi="Arial" w:cs="Arial"/>
          <w:b/>
          <w:bCs/>
          <w:color w:val="000000"/>
        </w:rPr>
        <w:t>&gt;</w:t>
      </w:r>
      <w:r w:rsidRPr="00692391">
        <w:rPr>
          <w:rFonts w:ascii="Arial" w:hAnsi="Arial" w:cs="Arial"/>
          <w:color w:val="000000"/>
        </w:rPr>
        <w:t> element to indicate what should be typed in, as in this example.</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Keyboard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tag"/>
          <w:rFonts w:ascii="Consolas" w:hAnsi="Consolas" w:cs="Consolas"/>
          <w:color w:val="000088"/>
        </w:rPr>
        <w:t>&lt;p&gt;</w:t>
      </w:r>
      <w:r>
        <w:rPr>
          <w:rStyle w:val="pln"/>
          <w:rFonts w:ascii="Consolas" w:hAnsi="Consolas" w:cs="Consolas"/>
          <w:color w:val="313131"/>
        </w:rPr>
        <w:t>Regular text.</w:t>
      </w:r>
      <w:proofErr w:type="gramEnd"/>
      <w:r>
        <w:rPr>
          <w:rStyle w:val="pln"/>
          <w:rFonts w:ascii="Consolas" w:hAnsi="Consolas" w:cs="Consolas"/>
          <w:color w:val="313131"/>
        </w:rPr>
        <w:t xml:space="preserve"> </w:t>
      </w:r>
      <w:r>
        <w:rPr>
          <w:rStyle w:val="tag"/>
          <w:rFonts w:ascii="Consolas" w:hAnsi="Consolas" w:cs="Consolas"/>
          <w:color w:val="000088"/>
        </w:rPr>
        <w:t>&lt;</w:t>
      </w:r>
      <w:proofErr w:type="spellStart"/>
      <w:proofErr w:type="gramStart"/>
      <w:r>
        <w:rPr>
          <w:rStyle w:val="tag"/>
          <w:rFonts w:ascii="Consolas" w:hAnsi="Consolas" w:cs="Consolas"/>
          <w:color w:val="000088"/>
        </w:rPr>
        <w:t>kbd</w:t>
      </w:r>
      <w:proofErr w:type="spellEnd"/>
      <w:r>
        <w:rPr>
          <w:rStyle w:val="tag"/>
          <w:rFonts w:ascii="Consolas" w:hAnsi="Consolas" w:cs="Consolas"/>
          <w:color w:val="000088"/>
        </w:rPr>
        <w:t>&gt;</w:t>
      </w:r>
      <w:proofErr w:type="gramEnd"/>
      <w:r>
        <w:rPr>
          <w:rStyle w:val="pln"/>
          <w:rFonts w:ascii="Consolas" w:hAnsi="Consolas" w:cs="Consolas"/>
          <w:color w:val="313131"/>
        </w:rPr>
        <w:t xml:space="preserve">This is inside </w:t>
      </w:r>
      <w:proofErr w:type="spellStart"/>
      <w:r>
        <w:rPr>
          <w:rStyle w:val="pln"/>
          <w:rFonts w:ascii="Consolas" w:hAnsi="Consolas" w:cs="Consolas"/>
          <w:color w:val="313131"/>
        </w:rPr>
        <w:t>kbd</w:t>
      </w:r>
      <w:proofErr w:type="spellEnd"/>
      <w:r>
        <w:rPr>
          <w:rStyle w:val="pln"/>
          <w:rFonts w:ascii="Consolas" w:hAnsi="Consolas" w:cs="Consolas"/>
          <w:color w:val="313131"/>
        </w:rPr>
        <w:t xml:space="preserve"> element</w:t>
      </w:r>
      <w:r>
        <w:rPr>
          <w:rStyle w:val="tag"/>
          <w:rFonts w:ascii="Consolas" w:hAnsi="Consolas" w:cs="Consolas"/>
          <w:color w:val="000088"/>
        </w:rPr>
        <w:t>&lt;/</w:t>
      </w:r>
      <w:proofErr w:type="spellStart"/>
      <w:r>
        <w:rPr>
          <w:rStyle w:val="tag"/>
          <w:rFonts w:ascii="Consolas" w:hAnsi="Consolas" w:cs="Consolas"/>
          <w:color w:val="000088"/>
        </w:rPr>
        <w:t>kbd</w:t>
      </w:r>
      <w:proofErr w:type="spellEnd"/>
      <w:r>
        <w:rPr>
          <w:rStyle w:val="tag"/>
          <w:rFonts w:ascii="Consolas" w:hAnsi="Consolas" w:cs="Consolas"/>
          <w:color w:val="000088"/>
        </w:rPr>
        <w:t>&gt;</w:t>
      </w:r>
      <w:r>
        <w:rPr>
          <w:rStyle w:val="pln"/>
          <w:rFonts w:ascii="Consolas" w:hAnsi="Consolas" w:cs="Consolas"/>
          <w:color w:val="313131"/>
        </w:rPr>
        <w:t xml:space="preserve"> Regular text.</w:t>
      </w:r>
      <w:r>
        <w:rPr>
          <w:rStyle w:val="tag"/>
          <w:rFonts w:ascii="Consolas" w:hAnsi="Consolas" w:cs="Consolas"/>
          <w:color w:val="000088"/>
        </w:rPr>
        <w: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proofErr w:type="gramStart"/>
      <w:r>
        <w:rPr>
          <w:rFonts w:ascii="Verdana" w:hAnsi="Verdana"/>
          <w:color w:val="000000"/>
          <w:sz w:val="21"/>
          <w:szCs w:val="21"/>
        </w:rPr>
        <w:t>Regular text.</w:t>
      </w:r>
      <w:proofErr w:type="gramEnd"/>
      <w:r>
        <w:rPr>
          <w:rFonts w:ascii="Verdana" w:hAnsi="Verdana"/>
          <w:color w:val="000000"/>
          <w:sz w:val="21"/>
          <w:szCs w:val="21"/>
        </w:rPr>
        <w:t> </w:t>
      </w:r>
      <w:r>
        <w:rPr>
          <w:rStyle w:val="HTMLKeyboard"/>
          <w:rFonts w:eastAsiaTheme="majorEastAsia"/>
          <w:color w:val="000000"/>
          <w:shd w:val="clear" w:color="auto" w:fill="FFFFFF"/>
        </w:rPr>
        <w:t xml:space="preserve">This is inside </w:t>
      </w:r>
      <w:proofErr w:type="spellStart"/>
      <w:r>
        <w:rPr>
          <w:rStyle w:val="HTMLKeyboard"/>
          <w:rFonts w:eastAsiaTheme="majorEastAsia"/>
          <w:color w:val="000000"/>
          <w:shd w:val="clear" w:color="auto" w:fill="FFFFFF"/>
        </w:rPr>
        <w:t>kbd</w:t>
      </w:r>
      <w:proofErr w:type="spellEnd"/>
      <w:r>
        <w:rPr>
          <w:rStyle w:val="HTMLKeyboard"/>
          <w:rFonts w:eastAsiaTheme="majorEastAsia"/>
          <w:color w:val="000000"/>
          <w:shd w:val="clear" w:color="auto" w:fill="FFFFFF"/>
        </w:rPr>
        <w:t xml:space="preserve"> element</w:t>
      </w:r>
      <w:r>
        <w:rPr>
          <w:rFonts w:ascii="Verdana" w:hAnsi="Verdana"/>
          <w:color w:val="000000"/>
          <w:sz w:val="21"/>
          <w:szCs w:val="21"/>
        </w:rPr>
        <w:t> Regular text.</w:t>
      </w:r>
    </w:p>
    <w:p w:rsidR="0062210F"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692391">
        <w:rPr>
          <w:rFonts w:ascii="Verdana" w:hAnsi="Verdana"/>
          <w:bCs w:val="0"/>
          <w:color w:val="31849B" w:themeColor="accent5" w:themeShade="BF"/>
          <w:spacing w:val="-15"/>
          <w:sz w:val="30"/>
          <w:szCs w:val="30"/>
        </w:rPr>
        <w:t>Programming Variables</w:t>
      </w:r>
    </w:p>
    <w:p w:rsidR="00F91EFB" w:rsidRDefault="00F91EFB" w:rsidP="00F91EFB">
      <w:pPr>
        <w:pStyle w:val="NormalWeb"/>
        <w:shd w:val="clear" w:color="auto" w:fill="FFFFFF"/>
        <w:spacing w:before="0" w:beforeAutospacing="0" w:after="0" w:afterAutospacing="0"/>
        <w:rPr>
          <w:rStyle w:val="HTMLCode"/>
          <w:rFonts w:ascii="Arial" w:hAnsi="Arial" w:cs="Arial"/>
          <w:b/>
          <w:bCs/>
          <w:color w:val="333333"/>
          <w:sz w:val="24"/>
          <w:szCs w:val="24"/>
          <w:bdr w:val="none" w:sz="0" w:space="0" w:color="auto" w:frame="1"/>
        </w:rPr>
      </w:pPr>
    </w:p>
    <w:p w:rsidR="00F91EFB" w:rsidRDefault="00F91EFB" w:rsidP="0062210F">
      <w:pPr>
        <w:pStyle w:val="Heading2"/>
        <w:spacing w:before="48" w:beforeAutospacing="0" w:after="48" w:afterAutospacing="0" w:line="360" w:lineRule="atLeast"/>
        <w:ind w:right="48"/>
        <w:rPr>
          <w:rFonts w:ascii="Arial" w:hAnsi="Arial" w:cs="Arial"/>
          <w:b w:val="0"/>
          <w:bCs w:val="0"/>
          <w:color w:val="000000" w:themeColor="text1"/>
          <w:spacing w:val="-15"/>
          <w:sz w:val="24"/>
          <w:szCs w:val="24"/>
        </w:rPr>
      </w:pPr>
      <w:r w:rsidRPr="00F91EFB">
        <w:rPr>
          <w:rFonts w:ascii="Arial" w:hAnsi="Arial" w:cs="Arial"/>
          <w:b w:val="0"/>
          <w:bCs w:val="0"/>
          <w:color w:val="000000" w:themeColor="text1"/>
          <w:spacing w:val="-15"/>
          <w:sz w:val="24"/>
          <w:szCs w:val="24"/>
        </w:rPr>
        <w:t>&lt;</w:t>
      </w:r>
      <w:proofErr w:type="gramStart"/>
      <w:r w:rsidRPr="00F91EFB">
        <w:rPr>
          <w:rFonts w:ascii="Arial" w:hAnsi="Arial" w:cs="Arial"/>
          <w:b w:val="0"/>
          <w:bCs w:val="0"/>
          <w:color w:val="000000" w:themeColor="text1"/>
          <w:spacing w:val="-15"/>
          <w:sz w:val="24"/>
          <w:szCs w:val="24"/>
        </w:rPr>
        <w:t>code</w:t>
      </w:r>
      <w:proofErr w:type="gramEnd"/>
      <w:r w:rsidRPr="00F91EFB">
        <w:rPr>
          <w:rFonts w:ascii="Arial" w:hAnsi="Arial" w:cs="Arial"/>
          <w:b w:val="0"/>
          <w:bCs w:val="0"/>
          <w:color w:val="000000" w:themeColor="text1"/>
          <w:spacing w:val="-15"/>
          <w:sz w:val="24"/>
          <w:szCs w:val="24"/>
        </w:rPr>
        <w:t xml:space="preserve">&gt; element displays its contents styled in a fashion intended to indicate that the text is a short fragment of computer code. By default, the content text is displayed using the user agent's default </w:t>
      </w:r>
      <w:proofErr w:type="spellStart"/>
      <w:r w:rsidRPr="00F91EFB">
        <w:rPr>
          <w:rFonts w:ascii="Arial" w:hAnsi="Arial" w:cs="Arial"/>
          <w:b w:val="0"/>
          <w:bCs w:val="0"/>
          <w:color w:val="000000" w:themeColor="text1"/>
          <w:spacing w:val="-15"/>
          <w:sz w:val="24"/>
          <w:szCs w:val="24"/>
        </w:rPr>
        <w:t>monospace</w:t>
      </w:r>
      <w:proofErr w:type="spellEnd"/>
      <w:r w:rsidRPr="00F91EFB">
        <w:rPr>
          <w:rFonts w:ascii="Arial" w:hAnsi="Arial" w:cs="Arial"/>
          <w:b w:val="0"/>
          <w:bCs w:val="0"/>
          <w:color w:val="000000" w:themeColor="text1"/>
          <w:spacing w:val="-15"/>
          <w:sz w:val="24"/>
          <w:szCs w:val="24"/>
        </w:rPr>
        <w:t xml:space="preserve"> font.</w:t>
      </w:r>
    </w:p>
    <w:p w:rsidR="00F91EFB" w:rsidRPr="00F91EFB" w:rsidRDefault="00F91EFB" w:rsidP="0062210F">
      <w:pPr>
        <w:pStyle w:val="Heading2"/>
        <w:spacing w:before="48" w:beforeAutospacing="0" w:after="48" w:afterAutospacing="0" w:line="360" w:lineRule="atLeast"/>
        <w:ind w:right="48"/>
        <w:rPr>
          <w:rFonts w:ascii="Arial" w:hAnsi="Arial" w:cs="Arial"/>
          <w:b w:val="0"/>
          <w:bCs w:val="0"/>
          <w:color w:val="000000" w:themeColor="text1"/>
          <w:spacing w:val="-15"/>
          <w:sz w:val="24"/>
          <w:szCs w:val="24"/>
        </w:rPr>
      </w:pPr>
    </w:p>
    <w:p w:rsidR="0062210F" w:rsidRPr="0069239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692391">
        <w:rPr>
          <w:rFonts w:ascii="Arial" w:hAnsi="Arial" w:cs="Arial"/>
          <w:color w:val="000000"/>
        </w:rPr>
        <w:t>This element is usually used in conjunction with the </w:t>
      </w:r>
      <w:r w:rsidRPr="00692391">
        <w:rPr>
          <w:rFonts w:ascii="Arial" w:hAnsi="Arial" w:cs="Arial"/>
          <w:b/>
          <w:bCs/>
          <w:color w:val="000000"/>
        </w:rPr>
        <w:t>&lt;pre&gt;</w:t>
      </w:r>
      <w:r w:rsidRPr="00692391">
        <w:rPr>
          <w:rFonts w:ascii="Arial" w:hAnsi="Arial" w:cs="Arial"/>
          <w:color w:val="000000"/>
        </w:rPr>
        <w:t> and </w:t>
      </w:r>
      <w:r w:rsidRPr="00692391">
        <w:rPr>
          <w:rFonts w:ascii="Arial" w:hAnsi="Arial" w:cs="Arial"/>
          <w:b/>
          <w:bCs/>
          <w:color w:val="000000"/>
        </w:rPr>
        <w:t>&lt;code&gt;</w:t>
      </w:r>
      <w:r w:rsidRPr="00692391">
        <w:rPr>
          <w:rFonts w:ascii="Arial" w:hAnsi="Arial" w:cs="Arial"/>
          <w:color w:val="000000"/>
        </w:rPr>
        <w:t>elements to indicate that the content of that element is a variable.</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Variable Text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&lt;p&gt;&lt;code&gt;</w:t>
      </w:r>
      <w:proofErr w:type="spellStart"/>
      <w:proofErr w:type="gramStart"/>
      <w:r>
        <w:rPr>
          <w:rStyle w:val="pln"/>
          <w:rFonts w:ascii="Consolas" w:hAnsi="Consolas" w:cs="Consolas"/>
          <w:color w:val="313131"/>
        </w:rPr>
        <w:t>document.write</w:t>
      </w:r>
      <w:proofErr w:type="spellEnd"/>
      <w:r>
        <w:rPr>
          <w:rStyle w:val="pln"/>
          <w:rFonts w:ascii="Consolas" w:hAnsi="Consolas" w:cs="Consolas"/>
          <w:color w:val="313131"/>
        </w:rPr>
        <w:t>(</w:t>
      </w:r>
      <w:proofErr w:type="gramEnd"/>
      <w:r>
        <w:rPr>
          <w:rStyle w:val="pln"/>
          <w:rFonts w:ascii="Consolas" w:hAnsi="Consolas" w:cs="Consolas"/>
          <w:color w:val="313131"/>
        </w:rPr>
        <w:t>"</w:t>
      </w:r>
      <w:r>
        <w:rPr>
          <w:rStyle w:val="tag"/>
          <w:rFonts w:ascii="Consolas" w:hAnsi="Consolas" w:cs="Consolas"/>
          <w:color w:val="000088"/>
        </w:rPr>
        <w:t>&lt;</w:t>
      </w:r>
      <w:proofErr w:type="spellStart"/>
      <w:r>
        <w:rPr>
          <w:rStyle w:val="tag"/>
          <w:rFonts w:ascii="Consolas" w:hAnsi="Consolas" w:cs="Consolas"/>
          <w:color w:val="000088"/>
        </w:rPr>
        <w:t>var</w:t>
      </w:r>
      <w:proofErr w:type="spellEnd"/>
      <w:r>
        <w:rPr>
          <w:rStyle w:val="tag"/>
          <w:rFonts w:ascii="Consolas" w:hAnsi="Consolas" w:cs="Consolas"/>
          <w:color w:val="000088"/>
        </w:rPr>
        <w:t>&gt;</w:t>
      </w:r>
      <w:r>
        <w:rPr>
          <w:rStyle w:val="pln"/>
          <w:rFonts w:ascii="Consolas" w:hAnsi="Consolas" w:cs="Consolas"/>
          <w:color w:val="313131"/>
        </w:rPr>
        <w:t>user-name</w:t>
      </w:r>
      <w:r>
        <w:rPr>
          <w:rStyle w:val="tag"/>
          <w:rFonts w:ascii="Consolas" w:hAnsi="Consolas" w:cs="Consolas"/>
          <w:color w:val="000088"/>
        </w:rPr>
        <w:t>&lt;/</w:t>
      </w:r>
      <w:proofErr w:type="spellStart"/>
      <w:r>
        <w:rPr>
          <w:rStyle w:val="tag"/>
          <w:rFonts w:ascii="Consolas" w:hAnsi="Consolas" w:cs="Consolas"/>
          <w:color w:val="000088"/>
        </w:rPr>
        <w:t>var</w:t>
      </w:r>
      <w:proofErr w:type="spellEnd"/>
      <w:r>
        <w:rPr>
          <w:rStyle w:val="tag"/>
          <w:rFonts w:ascii="Consolas" w:hAnsi="Consolas" w:cs="Consolas"/>
          <w:color w:val="000088"/>
        </w:rPr>
        <w:t>&gt;</w:t>
      </w:r>
      <w:r>
        <w:rPr>
          <w:rStyle w:val="pln"/>
          <w:rFonts w:ascii="Consolas" w:hAnsi="Consolas" w:cs="Consolas"/>
          <w:color w:val="313131"/>
        </w:rPr>
        <w:t>")</w:t>
      </w:r>
      <w:r>
        <w:rPr>
          <w:rStyle w:val="tag"/>
          <w:rFonts w:ascii="Consolas" w:hAnsi="Consolas" w:cs="Consolas"/>
          <w:color w:val="000088"/>
        </w:rPr>
        <w:t>&lt;/code&gt;&lt;/p&gt;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proofErr w:type="spellStart"/>
      <w:proofErr w:type="gramStart"/>
      <w:r>
        <w:rPr>
          <w:rStyle w:val="HTMLCode"/>
          <w:rFonts w:eastAsiaTheme="majorEastAsia"/>
          <w:color w:val="000000"/>
          <w:shd w:val="clear" w:color="auto" w:fill="FFFFFF"/>
        </w:rPr>
        <w:t>document.write</w:t>
      </w:r>
      <w:proofErr w:type="spellEnd"/>
      <w:r>
        <w:rPr>
          <w:rStyle w:val="HTMLCode"/>
          <w:rFonts w:eastAsiaTheme="majorEastAsia"/>
          <w:color w:val="000000"/>
          <w:shd w:val="clear" w:color="auto" w:fill="FFFFFF"/>
        </w:rPr>
        <w:t>(</w:t>
      </w:r>
      <w:proofErr w:type="gramEnd"/>
      <w:r>
        <w:rPr>
          <w:rStyle w:val="HTMLCode"/>
          <w:rFonts w:eastAsiaTheme="majorEastAsia"/>
          <w:color w:val="000000"/>
          <w:shd w:val="clear" w:color="auto" w:fill="FFFFFF"/>
        </w:rPr>
        <w:t>"</w:t>
      </w:r>
      <w:r>
        <w:rPr>
          <w:rStyle w:val="HTMLVariable"/>
          <w:rFonts w:ascii="Courier New" w:hAnsi="Courier New" w:cs="Courier New"/>
          <w:color w:val="000000"/>
          <w:sz w:val="20"/>
          <w:szCs w:val="20"/>
          <w:shd w:val="clear" w:color="auto" w:fill="FFFFFF"/>
        </w:rPr>
        <w:t>user-name</w:t>
      </w:r>
      <w:r>
        <w:rPr>
          <w:rStyle w:val="HTMLCode"/>
          <w:rFonts w:eastAsiaTheme="majorEastAsia"/>
          <w:color w:val="000000"/>
          <w:shd w:val="clear" w:color="auto" w:fill="FFFFFF"/>
        </w:rPr>
        <w:t>")</w:t>
      </w:r>
    </w:p>
    <w:p w:rsidR="0062210F" w:rsidRPr="00692391"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692391">
        <w:rPr>
          <w:rFonts w:ascii="Verdana" w:hAnsi="Verdana"/>
          <w:bCs w:val="0"/>
          <w:color w:val="31849B" w:themeColor="accent5" w:themeShade="BF"/>
          <w:spacing w:val="-15"/>
          <w:sz w:val="30"/>
          <w:szCs w:val="30"/>
        </w:rPr>
        <w:t>Program Output</w:t>
      </w:r>
    </w:p>
    <w:p w:rsidR="0062210F" w:rsidRPr="00692391" w:rsidRDefault="0062210F" w:rsidP="0062210F">
      <w:pPr>
        <w:pStyle w:val="NormalWeb"/>
        <w:spacing w:before="0" w:beforeAutospacing="0" w:after="240" w:afterAutospacing="0" w:line="360" w:lineRule="atLeast"/>
        <w:ind w:left="48" w:right="48"/>
        <w:jc w:val="both"/>
        <w:rPr>
          <w:rFonts w:ascii="Arial" w:hAnsi="Arial" w:cs="Arial"/>
          <w:color w:val="000000"/>
        </w:rPr>
      </w:pPr>
      <w:r w:rsidRPr="00692391">
        <w:rPr>
          <w:rFonts w:ascii="Arial" w:hAnsi="Arial" w:cs="Arial"/>
          <w:color w:val="000000"/>
        </w:rPr>
        <w:t>The </w:t>
      </w:r>
      <w:r w:rsidRPr="00692391">
        <w:rPr>
          <w:rFonts w:ascii="Arial" w:hAnsi="Arial" w:cs="Arial"/>
          <w:b/>
          <w:bCs/>
          <w:color w:val="000000"/>
        </w:rPr>
        <w:t>&lt;</w:t>
      </w:r>
      <w:proofErr w:type="spellStart"/>
      <w:r w:rsidRPr="00692391">
        <w:rPr>
          <w:rFonts w:ascii="Arial" w:hAnsi="Arial" w:cs="Arial"/>
          <w:b/>
          <w:bCs/>
          <w:color w:val="000000"/>
        </w:rPr>
        <w:t>samp</w:t>
      </w:r>
      <w:proofErr w:type="spellEnd"/>
      <w:r w:rsidRPr="00692391">
        <w:rPr>
          <w:rFonts w:ascii="Arial" w:hAnsi="Arial" w:cs="Arial"/>
          <w:b/>
          <w:bCs/>
          <w:color w:val="000000"/>
        </w:rPr>
        <w:t>&gt;...&lt;/</w:t>
      </w:r>
      <w:proofErr w:type="spellStart"/>
      <w:r w:rsidRPr="00692391">
        <w:rPr>
          <w:rFonts w:ascii="Arial" w:hAnsi="Arial" w:cs="Arial"/>
          <w:b/>
          <w:bCs/>
          <w:color w:val="000000"/>
        </w:rPr>
        <w:t>samp</w:t>
      </w:r>
      <w:proofErr w:type="spellEnd"/>
      <w:r w:rsidRPr="00692391">
        <w:rPr>
          <w:rFonts w:ascii="Arial" w:hAnsi="Arial" w:cs="Arial"/>
          <w:b/>
          <w:bCs/>
          <w:color w:val="000000"/>
        </w:rPr>
        <w:t>&gt;</w:t>
      </w:r>
      <w:r w:rsidRPr="00692391">
        <w:rPr>
          <w:rFonts w:ascii="Arial" w:hAnsi="Arial" w:cs="Arial"/>
          <w:color w:val="000000"/>
        </w:rPr>
        <w:t> element indicates sample output from a program, and script etc. Again, it is mainly used when documenting programming or coding concepts.</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Program Output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Result produced by the program is </w:t>
      </w:r>
      <w:r>
        <w:rPr>
          <w:rStyle w:val="tag"/>
          <w:rFonts w:ascii="Consolas" w:hAnsi="Consolas" w:cs="Consolas"/>
          <w:color w:val="000088"/>
        </w:rPr>
        <w:t>&lt;</w:t>
      </w:r>
      <w:proofErr w:type="spellStart"/>
      <w:r>
        <w:rPr>
          <w:rStyle w:val="tag"/>
          <w:rFonts w:ascii="Consolas" w:hAnsi="Consolas" w:cs="Consolas"/>
          <w:color w:val="000088"/>
        </w:rPr>
        <w:t>samp</w:t>
      </w:r>
      <w:proofErr w:type="spellEnd"/>
      <w:r>
        <w:rPr>
          <w:rStyle w:val="tag"/>
          <w:rFonts w:ascii="Consolas" w:hAnsi="Consolas" w:cs="Consolas"/>
          <w:color w:val="000088"/>
        </w:rPr>
        <w:t>&gt;</w:t>
      </w:r>
      <w:r>
        <w:rPr>
          <w:rStyle w:val="pln"/>
          <w:rFonts w:ascii="Consolas" w:hAnsi="Consolas" w:cs="Consolas"/>
          <w:color w:val="313131"/>
        </w:rPr>
        <w:t>Hello World</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w:t>
      </w:r>
      <w:proofErr w:type="spellStart"/>
      <w:r>
        <w:rPr>
          <w:rStyle w:val="tag"/>
          <w:rFonts w:ascii="Consolas" w:hAnsi="Consolas" w:cs="Consolas"/>
          <w:color w:val="000088"/>
        </w:rPr>
        <w:t>samp</w:t>
      </w:r>
      <w:proofErr w:type="spellEnd"/>
      <w:r>
        <w:rPr>
          <w:rStyle w:val="tag"/>
          <w:rFonts w:ascii="Consolas" w:hAnsi="Consolas" w:cs="Consolas"/>
          <w:color w:val="000088"/>
        </w:rPr>
        <w:t>&gt;&lt;/p&gt;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Result produced by the program is </w:t>
      </w:r>
      <w:r>
        <w:rPr>
          <w:rStyle w:val="HTMLSample"/>
          <w:color w:val="000000"/>
          <w:sz w:val="21"/>
          <w:szCs w:val="21"/>
        </w:rPr>
        <w:t>Hello World!</w:t>
      </w:r>
    </w:p>
    <w:p w:rsidR="0062210F" w:rsidRPr="00692391" w:rsidRDefault="0062210F" w:rsidP="0062210F">
      <w:pPr>
        <w:pStyle w:val="Heading2"/>
        <w:spacing w:before="48" w:beforeAutospacing="0" w:after="48" w:afterAutospacing="0" w:line="360" w:lineRule="atLeast"/>
        <w:ind w:right="48"/>
        <w:rPr>
          <w:rFonts w:ascii="Verdana" w:hAnsi="Verdana"/>
          <w:bCs w:val="0"/>
          <w:color w:val="31849B" w:themeColor="accent5" w:themeShade="BF"/>
          <w:spacing w:val="-15"/>
          <w:sz w:val="30"/>
          <w:szCs w:val="30"/>
        </w:rPr>
      </w:pPr>
      <w:r w:rsidRPr="00692391">
        <w:rPr>
          <w:rFonts w:ascii="Verdana" w:hAnsi="Verdana"/>
          <w:bCs w:val="0"/>
          <w:color w:val="31849B" w:themeColor="accent5" w:themeShade="BF"/>
          <w:spacing w:val="-15"/>
          <w:sz w:val="30"/>
          <w:szCs w:val="30"/>
        </w:rPr>
        <w:t>Address Text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&lt;address&gt;...&lt;/address&gt;</w:t>
      </w:r>
      <w:r>
        <w:rPr>
          <w:rFonts w:ascii="Verdana" w:hAnsi="Verdana"/>
          <w:color w:val="000000"/>
        </w:rPr>
        <w:t> element is used to contain any address.</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Address Example</w:t>
      </w:r>
      <w:r>
        <w:rPr>
          <w:rStyle w:val="tag"/>
          <w:rFonts w:ascii="Consolas" w:hAnsi="Consolas" w:cs="Consolas"/>
          <w:color w:val="000088"/>
        </w:rPr>
        <w:t>&lt;/title&gt;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address&gt;</w:t>
      </w:r>
      <w:proofErr w:type="gramEnd"/>
      <w:r>
        <w:rPr>
          <w:rStyle w:val="pln"/>
          <w:rFonts w:ascii="Consolas" w:hAnsi="Consolas" w:cs="Consolas"/>
          <w:color w:val="313131"/>
        </w:rPr>
        <w:t>388A, Road No 22, Jubilee Hills -  Hyderabad</w:t>
      </w:r>
      <w:r>
        <w:rPr>
          <w:rStyle w:val="tag"/>
          <w:rFonts w:ascii="Consolas" w:hAnsi="Consolas" w:cs="Consolas"/>
          <w:color w:val="000088"/>
        </w:rPr>
        <w:t>&lt;/address&gt;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2210F" w:rsidRDefault="0062210F" w:rsidP="0062210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lastRenderedPageBreak/>
        <w:t>&lt;/html&gt;</w:t>
      </w:r>
    </w:p>
    <w:p w:rsidR="0062210F" w:rsidRDefault="0062210F" w:rsidP="006221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62210F" w:rsidRDefault="0062210F" w:rsidP="0062210F">
      <w:pPr>
        <w:pStyle w:val="HTMLAddress"/>
        <w:rPr>
          <w:rFonts w:ascii="Verdana" w:hAnsi="Verdana"/>
          <w:color w:val="313131"/>
          <w:sz w:val="21"/>
          <w:szCs w:val="21"/>
        </w:rPr>
      </w:pPr>
      <w:r>
        <w:rPr>
          <w:rFonts w:ascii="Verdana" w:hAnsi="Verdana"/>
          <w:color w:val="313131"/>
          <w:sz w:val="21"/>
          <w:szCs w:val="21"/>
        </w:rPr>
        <w:t>388A, Road No 22, Jubilee Hills - Hyderabad</w:t>
      </w:r>
    </w:p>
    <w:p w:rsidR="0062210F" w:rsidRPr="00851983" w:rsidRDefault="0062210F" w:rsidP="0062210F">
      <w:pPr>
        <w:ind w:firstLine="720"/>
      </w:pPr>
    </w:p>
    <w:p w:rsidR="00686646" w:rsidRDefault="00686646" w:rsidP="00FB0100">
      <w:pPr>
        <w:spacing w:before="48" w:after="48" w:line="450" w:lineRule="atLeast"/>
        <w:ind w:right="48"/>
        <w:outlineLvl w:val="0"/>
        <w:rPr>
          <w:rFonts w:ascii="Verdana" w:eastAsia="Times New Roman" w:hAnsi="Verdana" w:cs="Times New Roman"/>
          <w:b/>
          <w:color w:val="31849B" w:themeColor="accent5" w:themeShade="BF"/>
          <w:spacing w:val="-15"/>
          <w:kern w:val="36"/>
          <w:sz w:val="36"/>
          <w:szCs w:val="36"/>
        </w:rPr>
      </w:pPr>
    </w:p>
    <w:p w:rsidR="00A8566A" w:rsidRPr="00A8566A" w:rsidRDefault="00A8566A" w:rsidP="00F118B1">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A8566A">
        <w:rPr>
          <w:rFonts w:ascii="Verdana" w:eastAsia="Times New Roman" w:hAnsi="Verdana" w:cs="Times New Roman"/>
          <w:b/>
          <w:color w:val="215868" w:themeColor="accent5" w:themeShade="80"/>
          <w:spacing w:val="-15"/>
          <w:kern w:val="36"/>
          <w:sz w:val="36"/>
          <w:szCs w:val="36"/>
        </w:rPr>
        <w:t>HTML Comments</w:t>
      </w:r>
    </w:p>
    <w:p w:rsidR="00A8566A" w:rsidRPr="00A8566A" w:rsidRDefault="00A8566A" w:rsidP="00A8566A">
      <w:pPr>
        <w:spacing w:after="240" w:line="360" w:lineRule="atLeast"/>
        <w:ind w:left="48" w:right="48"/>
        <w:jc w:val="both"/>
        <w:rPr>
          <w:rFonts w:ascii="Arial" w:eastAsia="Times New Roman" w:hAnsi="Arial" w:cs="Arial"/>
          <w:color w:val="000000"/>
          <w:sz w:val="24"/>
          <w:szCs w:val="24"/>
        </w:rPr>
      </w:pPr>
      <w:r w:rsidRPr="00A8566A">
        <w:rPr>
          <w:rFonts w:ascii="Arial" w:eastAsia="Times New Roman" w:hAnsi="Arial" w:cs="Arial"/>
          <w:color w:val="000000"/>
          <w:sz w:val="24"/>
          <w:szCs w:val="24"/>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A8566A" w:rsidRPr="00A8566A" w:rsidRDefault="00A8566A" w:rsidP="00A8566A">
      <w:pPr>
        <w:spacing w:after="240" w:line="360" w:lineRule="atLeast"/>
        <w:ind w:left="48" w:right="48"/>
        <w:jc w:val="both"/>
        <w:rPr>
          <w:rFonts w:ascii="Arial" w:eastAsia="Times New Roman" w:hAnsi="Arial" w:cs="Arial"/>
          <w:color w:val="000000"/>
          <w:sz w:val="24"/>
          <w:szCs w:val="24"/>
        </w:rPr>
      </w:pPr>
      <w:r w:rsidRPr="00A8566A">
        <w:rPr>
          <w:rFonts w:ascii="Arial" w:eastAsia="Times New Roman" w:hAnsi="Arial" w:cs="Arial"/>
          <w:color w:val="000000"/>
          <w:sz w:val="24"/>
          <w:szCs w:val="24"/>
        </w:rPr>
        <w:t>HTML comments are placed in between </w:t>
      </w:r>
      <w:r w:rsidRPr="00A8566A">
        <w:rPr>
          <w:rFonts w:ascii="Arial" w:eastAsia="Times New Roman" w:hAnsi="Arial" w:cs="Arial"/>
          <w:b/>
          <w:bCs/>
          <w:color w:val="000000"/>
          <w:sz w:val="24"/>
          <w:szCs w:val="24"/>
        </w:rPr>
        <w:t>&lt;</w:t>
      </w:r>
      <w:proofErr w:type="gramStart"/>
      <w:r w:rsidRPr="00A8566A">
        <w:rPr>
          <w:rFonts w:ascii="Arial" w:eastAsia="Times New Roman" w:hAnsi="Arial" w:cs="Arial"/>
          <w:b/>
          <w:bCs/>
          <w:color w:val="000000"/>
          <w:sz w:val="24"/>
          <w:szCs w:val="24"/>
        </w:rPr>
        <w:t>!--</w:t>
      </w:r>
      <w:proofErr w:type="gramEnd"/>
      <w:r w:rsidRPr="00A8566A">
        <w:rPr>
          <w:rFonts w:ascii="Arial" w:eastAsia="Times New Roman" w:hAnsi="Arial" w:cs="Arial"/>
          <w:b/>
          <w:bCs/>
          <w:color w:val="000000"/>
          <w:sz w:val="24"/>
          <w:szCs w:val="24"/>
        </w:rPr>
        <w:t xml:space="preserve"> ... --&gt;</w:t>
      </w:r>
      <w:r w:rsidRPr="00A8566A">
        <w:rPr>
          <w:rFonts w:ascii="Arial" w:eastAsia="Times New Roman" w:hAnsi="Arial" w:cs="Arial"/>
          <w:color w:val="000000"/>
          <w:sz w:val="24"/>
          <w:szCs w:val="24"/>
        </w:rPr>
        <w:t> tags. So any content placed with-in &lt;</w:t>
      </w:r>
      <w:proofErr w:type="gramStart"/>
      <w:r w:rsidRPr="00A8566A">
        <w:rPr>
          <w:rFonts w:ascii="Arial" w:eastAsia="Times New Roman" w:hAnsi="Arial" w:cs="Arial"/>
          <w:color w:val="000000"/>
          <w:sz w:val="24"/>
          <w:szCs w:val="24"/>
        </w:rPr>
        <w:t>!--</w:t>
      </w:r>
      <w:proofErr w:type="gramEnd"/>
      <w:r w:rsidRPr="00A8566A">
        <w:rPr>
          <w:rFonts w:ascii="Arial" w:eastAsia="Times New Roman" w:hAnsi="Arial" w:cs="Arial"/>
          <w:color w:val="000000"/>
          <w:sz w:val="24"/>
          <w:szCs w:val="24"/>
        </w:rPr>
        <w:t xml:space="preserve"> ... --&gt; tags will be treated as comment and will be completely ignored by the browser.</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880000"/>
          <w:sz w:val="20"/>
          <w:szCs w:val="20"/>
        </w:rPr>
        <w:t>&lt;!-- Document Header Starts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This is document title</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880000"/>
          <w:sz w:val="20"/>
          <w:szCs w:val="20"/>
        </w:rPr>
        <w:t>&lt;</w:t>
      </w:r>
      <w:proofErr w:type="gramStart"/>
      <w:r w:rsidRPr="00A8566A">
        <w:rPr>
          <w:rFonts w:ascii="Consolas" w:eastAsia="Times New Roman" w:hAnsi="Consolas" w:cs="Consolas"/>
          <w:color w:val="880000"/>
          <w:sz w:val="20"/>
          <w:szCs w:val="20"/>
        </w:rPr>
        <w:t>!--</w:t>
      </w:r>
      <w:proofErr w:type="gramEnd"/>
      <w:r w:rsidRPr="00A8566A">
        <w:rPr>
          <w:rFonts w:ascii="Consolas" w:eastAsia="Times New Roman" w:hAnsi="Consolas" w:cs="Consolas"/>
          <w:color w:val="880000"/>
          <w:sz w:val="20"/>
          <w:szCs w:val="20"/>
        </w:rPr>
        <w:t xml:space="preserve"> Document Header Ends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Document content goes here.....</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Arial" w:eastAsia="Times New Roman" w:hAnsi="Arial" w:cs="Arial"/>
          <w:color w:val="000000"/>
          <w:sz w:val="24"/>
          <w:szCs w:val="24"/>
        </w:rPr>
        <w:t>This will produce following result without displaying the content given as a part of comments</w:t>
      </w:r>
      <w:r w:rsidRPr="00A8566A">
        <w:rPr>
          <w:rFonts w:ascii="Verdana" w:eastAsia="Times New Roman" w:hAnsi="Verdana" w:cs="Times New Roman"/>
          <w:color w:val="000000"/>
          <w:sz w:val="24"/>
          <w:szCs w:val="24"/>
        </w:rPr>
        <w: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Document content goes here.....</w:t>
      </w:r>
    </w:p>
    <w:p w:rsidR="00A8566A" w:rsidRPr="00A8566A"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A8566A">
        <w:rPr>
          <w:rFonts w:ascii="Verdana" w:eastAsia="Times New Roman" w:hAnsi="Verdana" w:cs="Times New Roman"/>
          <w:b/>
          <w:color w:val="215868" w:themeColor="accent5" w:themeShade="80"/>
          <w:spacing w:val="-15"/>
          <w:sz w:val="30"/>
          <w:szCs w:val="30"/>
        </w:rPr>
        <w:t xml:space="preserve">Valid </w:t>
      </w:r>
      <w:proofErr w:type="spellStart"/>
      <w:r w:rsidRPr="00A8566A">
        <w:rPr>
          <w:rFonts w:ascii="Verdana" w:eastAsia="Times New Roman" w:hAnsi="Verdana" w:cs="Times New Roman"/>
          <w:b/>
          <w:color w:val="215868" w:themeColor="accent5" w:themeShade="80"/>
          <w:spacing w:val="-15"/>
          <w:sz w:val="30"/>
          <w:szCs w:val="30"/>
        </w:rPr>
        <w:t>vs</w:t>
      </w:r>
      <w:proofErr w:type="spellEnd"/>
      <w:r w:rsidRPr="00A8566A">
        <w:rPr>
          <w:rFonts w:ascii="Verdana" w:eastAsia="Times New Roman" w:hAnsi="Verdana" w:cs="Times New Roman"/>
          <w:b/>
          <w:color w:val="215868" w:themeColor="accent5" w:themeShade="80"/>
          <w:spacing w:val="-15"/>
          <w:sz w:val="30"/>
          <w:szCs w:val="30"/>
        </w:rPr>
        <w:t xml:space="preserve"> Invalid Comments</w:t>
      </w:r>
    </w:p>
    <w:p w:rsidR="00A8566A" w:rsidRPr="00A8566A" w:rsidRDefault="00A8566A" w:rsidP="00A8566A">
      <w:pPr>
        <w:spacing w:after="240" w:line="360" w:lineRule="atLeast"/>
        <w:ind w:left="48" w:right="48"/>
        <w:jc w:val="both"/>
        <w:rPr>
          <w:rFonts w:ascii="Arial" w:eastAsia="Times New Roman" w:hAnsi="Arial" w:cs="Arial"/>
          <w:color w:val="000000"/>
          <w:sz w:val="24"/>
          <w:szCs w:val="24"/>
        </w:rPr>
      </w:pPr>
      <w:r w:rsidRPr="00A8566A">
        <w:rPr>
          <w:rFonts w:ascii="Arial" w:eastAsia="Times New Roman" w:hAnsi="Arial" w:cs="Arial"/>
          <w:color w:val="000000"/>
          <w:sz w:val="24"/>
          <w:szCs w:val="24"/>
        </w:rPr>
        <w:t xml:space="preserve">Comments do not nest which means a comment </w:t>
      </w:r>
      <w:r w:rsidR="00EA07B6" w:rsidRPr="00A8566A">
        <w:rPr>
          <w:rFonts w:ascii="Arial" w:eastAsia="Times New Roman" w:hAnsi="Arial" w:cs="Arial"/>
          <w:color w:val="000000"/>
          <w:sz w:val="24"/>
          <w:szCs w:val="24"/>
        </w:rPr>
        <w:t>cannot</w:t>
      </w:r>
      <w:r w:rsidRPr="00A8566A">
        <w:rPr>
          <w:rFonts w:ascii="Arial" w:eastAsia="Times New Roman" w:hAnsi="Arial" w:cs="Arial"/>
          <w:color w:val="000000"/>
          <w:sz w:val="24"/>
          <w:szCs w:val="24"/>
        </w:rPr>
        <w:t xml:space="preserve"> be put inside another comment. Second the double-dash sequence "--" may not appear inside a comment </w:t>
      </w:r>
      <w:r w:rsidRPr="00A8566A">
        <w:rPr>
          <w:rFonts w:ascii="Arial" w:eastAsia="Times New Roman" w:hAnsi="Arial" w:cs="Arial"/>
          <w:color w:val="000000"/>
          <w:sz w:val="24"/>
          <w:szCs w:val="24"/>
        </w:rPr>
        <w:lastRenderedPageBreak/>
        <w:t>except as part of the closing --&gt; tag. You must also make sure that there are no spaces in the start-of-comment string.</w:t>
      </w:r>
    </w:p>
    <w:p w:rsidR="00A8566A" w:rsidRPr="00A8566A" w:rsidRDefault="00A8566A" w:rsidP="00A8566A">
      <w:pPr>
        <w:spacing w:after="240" w:line="360" w:lineRule="atLeast"/>
        <w:ind w:left="48" w:right="48"/>
        <w:jc w:val="both"/>
        <w:rPr>
          <w:rFonts w:ascii="Arial" w:eastAsia="Times New Roman" w:hAnsi="Arial" w:cs="Arial"/>
          <w:color w:val="000000"/>
          <w:sz w:val="24"/>
          <w:szCs w:val="24"/>
        </w:rPr>
      </w:pPr>
      <w:r w:rsidRPr="00A8566A">
        <w:rPr>
          <w:rFonts w:ascii="Arial" w:eastAsia="Times New Roman" w:hAnsi="Arial" w:cs="Arial"/>
          <w:color w:val="000000"/>
          <w:sz w:val="24"/>
          <w:szCs w:val="24"/>
        </w:rPr>
        <w:t>Here given comment is a valid comment and will be wiped off by the browser.</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Valid Comment Example</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This is valid comment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Document content goes here.....</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Arial" w:eastAsia="Times New Roman" w:hAnsi="Arial" w:cs="Arial"/>
          <w:color w:val="000000"/>
          <w:sz w:val="24"/>
          <w:szCs w:val="24"/>
        </w:rPr>
      </w:pPr>
      <w:r w:rsidRPr="00A8566A">
        <w:rPr>
          <w:rFonts w:ascii="Arial" w:eastAsia="Times New Roman" w:hAnsi="Arial" w:cs="Arial"/>
          <w:color w:val="000000"/>
          <w:sz w:val="24"/>
          <w:szCs w:val="24"/>
        </w:rPr>
        <w:t>But following line is not a valid comment and will be displayed by the browser. This is because there is a space between the left angle bracket and the exclamation mark.</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Invalid Comment Example</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313131"/>
          <w:sz w:val="20"/>
          <w:szCs w:val="20"/>
        </w:rPr>
        <w:t>&lt; !</w:t>
      </w:r>
      <w:proofErr w:type="gramEnd"/>
      <w:r w:rsidRPr="00A8566A">
        <w:rPr>
          <w:rFonts w:ascii="Consolas" w:eastAsia="Times New Roman" w:hAnsi="Consolas" w:cs="Consolas"/>
          <w:color w:val="313131"/>
          <w:sz w:val="20"/>
          <w:szCs w:val="20"/>
        </w:rPr>
        <w:t>--   This is not a valid comment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Document content goes here.....</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0" w:line="240" w:lineRule="auto"/>
        <w:rPr>
          <w:rFonts w:ascii="Verdana" w:eastAsia="Times New Roman" w:hAnsi="Verdana" w:cs="Times New Roman"/>
          <w:color w:val="313131"/>
          <w:sz w:val="21"/>
          <w:szCs w:val="21"/>
        </w:rPr>
      </w:pPr>
      <w:proofErr w:type="gramStart"/>
      <w:r w:rsidRPr="00A8566A">
        <w:rPr>
          <w:rFonts w:ascii="Verdana" w:eastAsia="Times New Roman" w:hAnsi="Verdana" w:cs="Times New Roman"/>
          <w:color w:val="313131"/>
          <w:sz w:val="21"/>
          <w:szCs w:val="21"/>
        </w:rPr>
        <w:t>&lt; !</w:t>
      </w:r>
      <w:proofErr w:type="gramEnd"/>
      <w:r w:rsidRPr="00A8566A">
        <w:rPr>
          <w:rFonts w:ascii="Verdana" w:eastAsia="Times New Roman" w:hAnsi="Verdana" w:cs="Times New Roman"/>
          <w:color w:val="313131"/>
          <w:sz w:val="21"/>
          <w:szCs w:val="21"/>
        </w:rPr>
        <w:t>-- This is not a valid comment --&gt;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Document content goes here.....</w:t>
      </w:r>
    </w:p>
    <w:p w:rsidR="00A8566A" w:rsidRPr="00A8566A"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A8566A">
        <w:rPr>
          <w:rFonts w:ascii="Verdana" w:eastAsia="Times New Roman" w:hAnsi="Verdana" w:cs="Times New Roman"/>
          <w:b/>
          <w:color w:val="215868" w:themeColor="accent5" w:themeShade="80"/>
          <w:spacing w:val="-15"/>
          <w:sz w:val="30"/>
          <w:szCs w:val="30"/>
        </w:rPr>
        <w:t>Multiline Comments</w:t>
      </w:r>
    </w:p>
    <w:p w:rsidR="00A8566A" w:rsidRPr="00A8566A" w:rsidRDefault="00A8566A" w:rsidP="00A8566A">
      <w:pPr>
        <w:spacing w:after="240" w:line="360" w:lineRule="atLeast"/>
        <w:ind w:left="48" w:right="48"/>
        <w:jc w:val="both"/>
        <w:rPr>
          <w:rFonts w:ascii="Arial" w:eastAsia="Times New Roman" w:hAnsi="Arial" w:cs="Arial"/>
          <w:color w:val="000000"/>
          <w:sz w:val="24"/>
          <w:szCs w:val="24"/>
        </w:rPr>
      </w:pPr>
      <w:r w:rsidRPr="00A8566A">
        <w:rPr>
          <w:rFonts w:ascii="Arial" w:eastAsia="Times New Roman" w:hAnsi="Arial" w:cs="Arial"/>
          <w:color w:val="000000"/>
          <w:sz w:val="24"/>
          <w:szCs w:val="24"/>
        </w:rPr>
        <w:lastRenderedPageBreak/>
        <w:t>So far we have seen single line comments, but HTML supports multi-line comments as well.</w:t>
      </w:r>
    </w:p>
    <w:p w:rsidR="00A8566A" w:rsidRPr="00A8566A" w:rsidRDefault="00A8566A" w:rsidP="00A8566A">
      <w:pPr>
        <w:spacing w:after="240" w:line="360" w:lineRule="atLeast"/>
        <w:ind w:left="48" w:right="48"/>
        <w:jc w:val="both"/>
        <w:rPr>
          <w:rFonts w:ascii="Arial" w:eastAsia="Times New Roman" w:hAnsi="Arial" w:cs="Arial"/>
          <w:color w:val="000000"/>
          <w:sz w:val="24"/>
          <w:szCs w:val="24"/>
        </w:rPr>
      </w:pPr>
      <w:r w:rsidRPr="00A8566A">
        <w:rPr>
          <w:rFonts w:ascii="Arial" w:eastAsia="Times New Roman" w:hAnsi="Arial" w:cs="Arial"/>
          <w:color w:val="000000"/>
          <w:sz w:val="24"/>
          <w:szCs w:val="24"/>
        </w:rPr>
        <w:t>You can comment multiple lines by the special beginning tag &lt;</w:t>
      </w:r>
      <w:proofErr w:type="gramStart"/>
      <w:r w:rsidRPr="00A8566A">
        <w:rPr>
          <w:rFonts w:ascii="Arial" w:eastAsia="Times New Roman" w:hAnsi="Arial" w:cs="Arial"/>
          <w:color w:val="000000"/>
          <w:sz w:val="24"/>
          <w:szCs w:val="24"/>
        </w:rPr>
        <w:t>!--</w:t>
      </w:r>
      <w:proofErr w:type="gramEnd"/>
      <w:r w:rsidRPr="00A8566A">
        <w:rPr>
          <w:rFonts w:ascii="Arial" w:eastAsia="Times New Roman" w:hAnsi="Arial" w:cs="Arial"/>
          <w:color w:val="000000"/>
          <w:sz w:val="24"/>
          <w:szCs w:val="24"/>
        </w:rPr>
        <w:t xml:space="preserve"> and ending tag --&gt; placed before the first line and end of the last line as shown in the given example below.</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r w:rsidRPr="00A8566A">
        <w:rPr>
          <w:rFonts w:ascii="Consolas" w:eastAsia="Times New Roman" w:hAnsi="Consolas" w:cs="Consolas"/>
          <w:color w:val="000088"/>
          <w:sz w:val="20"/>
          <w:szCs w:val="20"/>
        </w:rPr>
        <w:t>&lt;html&gt;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Multiline Comments</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A8566A">
        <w:rPr>
          <w:rFonts w:ascii="Consolas" w:eastAsia="Times New Roman" w:hAnsi="Consolas" w:cs="Consolas"/>
          <w:color w:val="880000"/>
          <w:sz w:val="20"/>
          <w:szCs w:val="20"/>
        </w:rPr>
        <w:t xml:space="preserve">&lt;!--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r w:rsidRPr="00A8566A">
        <w:rPr>
          <w:rFonts w:ascii="Consolas" w:eastAsia="Times New Roman" w:hAnsi="Consolas" w:cs="Consolas"/>
          <w:color w:val="880000"/>
          <w:sz w:val="20"/>
          <w:szCs w:val="20"/>
        </w:rPr>
        <w:t>This is a multiline comment and it can</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20"/>
          <w:szCs w:val="20"/>
        </w:rPr>
      </w:pPr>
      <w:proofErr w:type="gramStart"/>
      <w:r w:rsidRPr="00A8566A">
        <w:rPr>
          <w:rFonts w:ascii="Consolas" w:eastAsia="Times New Roman" w:hAnsi="Consolas" w:cs="Consolas"/>
          <w:color w:val="880000"/>
          <w:sz w:val="20"/>
          <w:szCs w:val="20"/>
        </w:rPr>
        <w:t>span</w:t>
      </w:r>
      <w:proofErr w:type="gramEnd"/>
      <w:r w:rsidRPr="00A8566A">
        <w:rPr>
          <w:rFonts w:ascii="Consolas" w:eastAsia="Times New Roman" w:hAnsi="Consolas" w:cs="Consolas"/>
          <w:color w:val="880000"/>
          <w:sz w:val="20"/>
          <w:szCs w:val="20"/>
        </w:rPr>
        <w:t xml:space="preserve"> through as many as lines you like.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880000"/>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Document content goes here.....</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Document content goes here.....</w:t>
      </w:r>
    </w:p>
    <w:p w:rsidR="00A8566A" w:rsidRPr="00A8566A" w:rsidRDefault="00A8566A" w:rsidP="00F118B1">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A8566A">
        <w:rPr>
          <w:rFonts w:ascii="Verdana" w:eastAsia="Times New Roman" w:hAnsi="Verdana" w:cs="Times New Roman"/>
          <w:b/>
          <w:color w:val="215868" w:themeColor="accent5" w:themeShade="80"/>
          <w:spacing w:val="-15"/>
          <w:kern w:val="36"/>
          <w:sz w:val="36"/>
          <w:szCs w:val="36"/>
        </w:rPr>
        <w:t>HTML Images</w:t>
      </w:r>
    </w:p>
    <w:p w:rsidR="00A8566A" w:rsidRPr="000120F0" w:rsidRDefault="00A8566A" w:rsidP="00A8566A">
      <w:pPr>
        <w:spacing w:after="240" w:line="360" w:lineRule="atLeast"/>
        <w:ind w:left="48" w:right="48"/>
        <w:jc w:val="both"/>
        <w:rPr>
          <w:rFonts w:ascii="Arial" w:eastAsia="Times New Roman" w:hAnsi="Arial" w:cs="Arial"/>
          <w:color w:val="000000"/>
          <w:sz w:val="24"/>
          <w:szCs w:val="24"/>
        </w:rPr>
      </w:pPr>
      <w:r w:rsidRPr="000120F0">
        <w:rPr>
          <w:rFonts w:ascii="Arial" w:eastAsia="Times New Roman" w:hAnsi="Arial" w:cs="Arial"/>
          <w:color w:val="000000"/>
          <w:sz w:val="24"/>
          <w:szCs w:val="24"/>
        </w:rPr>
        <w:t>Images are very important to beautify as well as to depict many complex concepts in simple way on your web page. This tutorial will take you through simple steps to use images in your web pages.</w:t>
      </w:r>
    </w:p>
    <w:p w:rsidR="00A8566A" w:rsidRPr="000120F0"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120F0">
        <w:rPr>
          <w:rFonts w:ascii="Verdana" w:eastAsia="Times New Roman" w:hAnsi="Verdana" w:cs="Times New Roman"/>
          <w:b/>
          <w:color w:val="215868" w:themeColor="accent5" w:themeShade="80"/>
          <w:spacing w:val="-15"/>
          <w:sz w:val="30"/>
          <w:szCs w:val="30"/>
        </w:rPr>
        <w:t>Insert Image</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You can insert any image in your web page by using </w:t>
      </w:r>
      <w:r w:rsidRPr="00A8566A">
        <w:rPr>
          <w:rFonts w:ascii="Verdana" w:eastAsia="Times New Roman" w:hAnsi="Verdana" w:cs="Times New Roman"/>
          <w:b/>
          <w:bCs/>
          <w:color w:val="000000"/>
          <w:sz w:val="24"/>
          <w:szCs w:val="24"/>
        </w:rPr>
        <w:t>&lt;</w:t>
      </w:r>
      <w:proofErr w:type="spellStart"/>
      <w:r w:rsidRPr="00A8566A">
        <w:rPr>
          <w:rFonts w:ascii="Verdana" w:eastAsia="Times New Roman" w:hAnsi="Verdana" w:cs="Times New Roman"/>
          <w:b/>
          <w:bCs/>
          <w:color w:val="000000"/>
          <w:sz w:val="24"/>
          <w:szCs w:val="24"/>
        </w:rPr>
        <w:t>img</w:t>
      </w:r>
      <w:proofErr w:type="spellEnd"/>
      <w:r w:rsidRPr="00A8566A">
        <w:rPr>
          <w:rFonts w:ascii="Verdana" w:eastAsia="Times New Roman" w:hAnsi="Verdana" w:cs="Times New Roman"/>
          <w:b/>
          <w:bCs/>
          <w:color w:val="000000"/>
          <w:sz w:val="24"/>
          <w:szCs w:val="24"/>
        </w:rPr>
        <w:t>&gt;</w:t>
      </w:r>
      <w:r w:rsidRPr="00A8566A">
        <w:rPr>
          <w:rFonts w:ascii="Verdana" w:eastAsia="Times New Roman" w:hAnsi="Verdana" w:cs="Times New Roman"/>
          <w:color w:val="000000"/>
          <w:sz w:val="24"/>
          <w:szCs w:val="24"/>
        </w:rPr>
        <w:t> tag. Following is the simple syntax to use this tag.</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img</w:t>
      </w:r>
      <w:proofErr w:type="spellEnd"/>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src</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"Image URL"</w:t>
      </w:r>
      <w:r w:rsidRPr="00A8566A">
        <w:rPr>
          <w:rFonts w:ascii="Consolas" w:eastAsia="Times New Roman" w:hAnsi="Consolas" w:cs="Consolas"/>
          <w:color w:val="313131"/>
          <w:sz w:val="20"/>
          <w:szCs w:val="20"/>
        </w:rPr>
        <w:t xml:space="preserve"> ... </w:t>
      </w:r>
      <w:r w:rsidRPr="00A8566A">
        <w:rPr>
          <w:rFonts w:ascii="Consolas" w:eastAsia="Times New Roman" w:hAnsi="Consolas" w:cs="Consolas"/>
          <w:color w:val="7F0055"/>
          <w:sz w:val="20"/>
          <w:szCs w:val="20"/>
        </w:rPr>
        <w:t>attributes-list</w:t>
      </w:r>
      <w:r w:rsidRPr="00A8566A">
        <w:rPr>
          <w:rFonts w:ascii="Consolas" w:eastAsia="Times New Roman" w:hAnsi="Consolas" w:cs="Consolas"/>
          <w:color w:val="000088"/>
          <w:sz w:val="20"/>
          <w:szCs w:val="20"/>
        </w:rPr>
        <w:t>/&gt;</w:t>
      </w:r>
    </w:p>
    <w:p w:rsidR="00A8566A" w:rsidRPr="000120F0" w:rsidRDefault="00A8566A" w:rsidP="00A8566A">
      <w:pPr>
        <w:spacing w:after="240" w:line="360" w:lineRule="atLeast"/>
        <w:ind w:left="48" w:right="48"/>
        <w:jc w:val="both"/>
        <w:rPr>
          <w:rFonts w:ascii="Arial" w:eastAsia="Times New Roman" w:hAnsi="Arial" w:cs="Arial"/>
          <w:color w:val="000000"/>
          <w:sz w:val="24"/>
          <w:szCs w:val="24"/>
        </w:rPr>
      </w:pPr>
      <w:r w:rsidRPr="000120F0">
        <w:rPr>
          <w:rFonts w:ascii="Arial" w:eastAsia="Times New Roman" w:hAnsi="Arial" w:cs="Arial"/>
          <w:color w:val="000000"/>
          <w:sz w:val="24"/>
          <w:szCs w:val="24"/>
        </w:rPr>
        <w:t>The &lt;</w:t>
      </w:r>
      <w:proofErr w:type="spellStart"/>
      <w:r w:rsidRPr="000120F0">
        <w:rPr>
          <w:rFonts w:ascii="Arial" w:eastAsia="Times New Roman" w:hAnsi="Arial" w:cs="Arial"/>
          <w:color w:val="000000"/>
          <w:sz w:val="24"/>
          <w:szCs w:val="24"/>
        </w:rPr>
        <w:t>img</w:t>
      </w:r>
      <w:proofErr w:type="spellEnd"/>
      <w:r w:rsidRPr="000120F0">
        <w:rPr>
          <w:rFonts w:ascii="Arial" w:eastAsia="Times New Roman" w:hAnsi="Arial" w:cs="Arial"/>
          <w:color w:val="000000"/>
          <w:sz w:val="24"/>
          <w:szCs w:val="24"/>
        </w:rPr>
        <w:t>&gt; tag is an empty tag, which means that it can contain only list of attributes and it has no closing tag.</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lastRenderedPageBreak/>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Using Image in Webpage</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Simple Image Insert</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img</w:t>
      </w:r>
      <w:proofErr w:type="spellEnd"/>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src</w:t>
      </w:r>
      <w:proofErr w:type="spellEnd"/>
      <w:r w:rsidRPr="00A8566A">
        <w:rPr>
          <w:rFonts w:ascii="Consolas" w:eastAsia="Times New Roman" w:hAnsi="Consolas" w:cs="Consolas"/>
          <w:color w:val="666600"/>
          <w:sz w:val="20"/>
          <w:szCs w:val="20"/>
        </w:rPr>
        <w:t>=</w:t>
      </w:r>
      <w:r w:rsidR="000120F0">
        <w:rPr>
          <w:rFonts w:ascii="Consolas" w:eastAsia="Times New Roman" w:hAnsi="Consolas" w:cs="Consolas"/>
          <w:color w:val="008800"/>
          <w:sz w:val="20"/>
          <w:szCs w:val="20"/>
        </w:rPr>
        <w:t>"</w:t>
      </w:r>
      <w:r w:rsidRPr="00A8566A">
        <w:rPr>
          <w:rFonts w:ascii="Consolas" w:eastAsia="Times New Roman" w:hAnsi="Consolas" w:cs="Consolas"/>
          <w:color w:val="008800"/>
          <w:sz w:val="20"/>
          <w:szCs w:val="20"/>
        </w:rPr>
        <w:t>images/</w:t>
      </w:r>
      <w:r w:rsidR="000120F0">
        <w:rPr>
          <w:rFonts w:ascii="Consolas" w:eastAsia="Times New Roman" w:hAnsi="Consolas" w:cs="Consolas"/>
          <w:color w:val="008800"/>
          <w:sz w:val="20"/>
          <w:szCs w:val="20"/>
        </w:rPr>
        <w:t>logo</w:t>
      </w:r>
      <w:r w:rsidRPr="00A8566A">
        <w:rPr>
          <w:rFonts w:ascii="Consolas" w:eastAsia="Times New Roman" w:hAnsi="Consolas" w:cs="Consolas"/>
          <w:color w:val="008800"/>
          <w:sz w:val="20"/>
          <w:szCs w:val="20"/>
        </w:rPr>
        <w:t>.png"</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alt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"Test Image"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Simple Image Insert</w:t>
      </w:r>
    </w:p>
    <w:p w:rsidR="00A8566A" w:rsidRDefault="000120F0" w:rsidP="00A8566A">
      <w:pPr>
        <w:spacing w:after="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2190750" cy="1038225"/>
            <wp:effectExtent l="19050" t="0" r="0" b="0"/>
            <wp:docPr id="302" name="Picture 302" descr="C:\Users\admin\Desktop\logo-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Users\admin\Desktop\logo-primary.png"/>
                    <pic:cNvPicPr>
                      <a:picLocks noChangeAspect="1" noChangeArrowheads="1"/>
                    </pic:cNvPicPr>
                  </pic:nvPicPr>
                  <pic:blipFill>
                    <a:blip r:embed="rId13" cstate="print"/>
                    <a:srcRect/>
                    <a:stretch>
                      <a:fillRect/>
                    </a:stretch>
                  </pic:blipFill>
                  <pic:spPr bwMode="auto">
                    <a:xfrm>
                      <a:off x="0" y="0"/>
                      <a:ext cx="2190750" cy="1038225"/>
                    </a:xfrm>
                    <a:prstGeom prst="rect">
                      <a:avLst/>
                    </a:prstGeom>
                    <a:noFill/>
                    <a:ln w="9525">
                      <a:noFill/>
                      <a:miter lim="800000"/>
                      <a:headEnd/>
                      <a:tailEnd/>
                    </a:ln>
                  </pic:spPr>
                </pic:pic>
              </a:graphicData>
            </a:graphic>
          </wp:inline>
        </w:drawing>
      </w:r>
    </w:p>
    <w:p w:rsidR="000120F0" w:rsidRPr="00A8566A" w:rsidRDefault="000120F0" w:rsidP="00A8566A">
      <w:pPr>
        <w:spacing w:after="0" w:line="240" w:lineRule="auto"/>
        <w:rPr>
          <w:rFonts w:ascii="Verdana" w:eastAsia="Times New Roman" w:hAnsi="Verdana" w:cs="Times New Roman"/>
          <w:color w:val="313131"/>
          <w:sz w:val="21"/>
          <w:szCs w:val="21"/>
        </w:rPr>
      </w:pPr>
    </w:p>
    <w:p w:rsidR="00A8566A" w:rsidRPr="000120F0" w:rsidRDefault="00A8566A" w:rsidP="00A8566A">
      <w:pPr>
        <w:spacing w:after="240" w:line="360" w:lineRule="atLeast"/>
        <w:ind w:left="48" w:right="48"/>
        <w:jc w:val="both"/>
        <w:rPr>
          <w:rFonts w:ascii="Arial" w:eastAsia="Times New Roman" w:hAnsi="Arial" w:cs="Arial"/>
          <w:color w:val="000000"/>
          <w:sz w:val="24"/>
          <w:szCs w:val="24"/>
        </w:rPr>
      </w:pPr>
      <w:r w:rsidRPr="000120F0">
        <w:rPr>
          <w:rFonts w:ascii="Arial" w:eastAsia="Times New Roman" w:hAnsi="Arial" w:cs="Arial"/>
          <w:color w:val="000000"/>
          <w:sz w:val="24"/>
          <w:szCs w:val="24"/>
        </w:rPr>
        <w:t>You can use PNG, JPEG or GIF image file based on your comfort but make sure you specify correct image file name in </w:t>
      </w:r>
      <w:proofErr w:type="spellStart"/>
      <w:r w:rsidRPr="000120F0">
        <w:rPr>
          <w:rFonts w:ascii="Arial" w:eastAsia="Times New Roman" w:hAnsi="Arial" w:cs="Arial"/>
          <w:b/>
          <w:bCs/>
          <w:color w:val="000000"/>
          <w:sz w:val="24"/>
          <w:szCs w:val="24"/>
        </w:rPr>
        <w:t>src</w:t>
      </w:r>
      <w:proofErr w:type="spellEnd"/>
      <w:r w:rsidRPr="000120F0">
        <w:rPr>
          <w:rFonts w:ascii="Arial" w:eastAsia="Times New Roman" w:hAnsi="Arial" w:cs="Arial"/>
          <w:color w:val="000000"/>
          <w:sz w:val="24"/>
          <w:szCs w:val="24"/>
        </w:rPr>
        <w:t> attribute. Image name is always case sensitive.</w:t>
      </w:r>
    </w:p>
    <w:p w:rsidR="00A8566A" w:rsidRPr="000120F0" w:rsidRDefault="00A8566A" w:rsidP="00A8566A">
      <w:pPr>
        <w:spacing w:after="240" w:line="360" w:lineRule="atLeast"/>
        <w:ind w:left="48" w:right="48"/>
        <w:jc w:val="both"/>
        <w:rPr>
          <w:rFonts w:ascii="Arial" w:eastAsia="Times New Roman" w:hAnsi="Arial" w:cs="Arial"/>
          <w:color w:val="000000"/>
          <w:sz w:val="24"/>
          <w:szCs w:val="24"/>
        </w:rPr>
      </w:pPr>
      <w:r w:rsidRPr="000120F0">
        <w:rPr>
          <w:rFonts w:ascii="Arial" w:eastAsia="Times New Roman" w:hAnsi="Arial" w:cs="Arial"/>
          <w:color w:val="000000"/>
          <w:sz w:val="24"/>
          <w:szCs w:val="24"/>
        </w:rPr>
        <w:t>The </w:t>
      </w:r>
      <w:r w:rsidRPr="000120F0">
        <w:rPr>
          <w:rFonts w:ascii="Arial" w:eastAsia="Times New Roman" w:hAnsi="Arial" w:cs="Arial"/>
          <w:b/>
          <w:bCs/>
          <w:color w:val="000000"/>
          <w:sz w:val="24"/>
          <w:szCs w:val="24"/>
        </w:rPr>
        <w:t>alt</w:t>
      </w:r>
      <w:r w:rsidRPr="000120F0">
        <w:rPr>
          <w:rFonts w:ascii="Arial" w:eastAsia="Times New Roman" w:hAnsi="Arial" w:cs="Arial"/>
          <w:color w:val="000000"/>
          <w:sz w:val="24"/>
          <w:szCs w:val="24"/>
        </w:rPr>
        <w:t xml:space="preserve"> attribute is a </w:t>
      </w:r>
      <w:r w:rsidR="00FC1920">
        <w:rPr>
          <w:rFonts w:ascii="Arial" w:eastAsia="Times New Roman" w:hAnsi="Arial" w:cs="Arial"/>
          <w:color w:val="000000"/>
          <w:sz w:val="24"/>
          <w:szCs w:val="24"/>
        </w:rPr>
        <w:t xml:space="preserve">not </w:t>
      </w:r>
      <w:r w:rsidRPr="000120F0">
        <w:rPr>
          <w:rFonts w:ascii="Arial" w:eastAsia="Times New Roman" w:hAnsi="Arial" w:cs="Arial"/>
          <w:color w:val="000000"/>
          <w:sz w:val="24"/>
          <w:szCs w:val="24"/>
        </w:rPr>
        <w:t>mandatory attribute which specifies an alternate text for an image, if the image cannot be displayed.</w:t>
      </w:r>
    </w:p>
    <w:p w:rsidR="00FC1920" w:rsidRDefault="00FC1920"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FC1920" w:rsidRDefault="00FC1920"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0120F0"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120F0">
        <w:rPr>
          <w:rFonts w:ascii="Verdana" w:eastAsia="Times New Roman" w:hAnsi="Verdana" w:cs="Times New Roman"/>
          <w:b/>
          <w:color w:val="215868" w:themeColor="accent5" w:themeShade="80"/>
          <w:spacing w:val="-15"/>
          <w:sz w:val="30"/>
          <w:szCs w:val="30"/>
        </w:rPr>
        <w:t>Set Image Width/Height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You can set image width and height based on your requirement using </w:t>
      </w:r>
      <w:proofErr w:type="spellStart"/>
      <w:r w:rsidRPr="00A8566A">
        <w:rPr>
          <w:rFonts w:ascii="Verdana" w:eastAsia="Times New Roman" w:hAnsi="Verdana" w:cs="Times New Roman"/>
          <w:b/>
          <w:bCs/>
          <w:color w:val="000000"/>
          <w:sz w:val="24"/>
          <w:szCs w:val="24"/>
        </w:rPr>
        <w:t>width</w:t>
      </w:r>
      <w:r w:rsidRPr="00A8566A">
        <w:rPr>
          <w:rFonts w:ascii="Verdana" w:eastAsia="Times New Roman" w:hAnsi="Verdana" w:cs="Times New Roman"/>
          <w:color w:val="000000"/>
          <w:sz w:val="24"/>
          <w:szCs w:val="24"/>
        </w:rPr>
        <w:t>and</w:t>
      </w:r>
      <w:proofErr w:type="spellEnd"/>
      <w:r w:rsidRPr="00A8566A">
        <w:rPr>
          <w:rFonts w:ascii="Verdana" w:eastAsia="Times New Roman" w:hAnsi="Verdana" w:cs="Times New Roman"/>
          <w:color w:val="000000"/>
          <w:sz w:val="24"/>
          <w:szCs w:val="24"/>
        </w:rPr>
        <w:t> </w:t>
      </w:r>
      <w:r w:rsidRPr="00A8566A">
        <w:rPr>
          <w:rFonts w:ascii="Verdana" w:eastAsia="Times New Roman" w:hAnsi="Verdana" w:cs="Times New Roman"/>
          <w:b/>
          <w:bCs/>
          <w:color w:val="000000"/>
          <w:sz w:val="24"/>
          <w:szCs w:val="24"/>
        </w:rPr>
        <w:t>height</w:t>
      </w:r>
      <w:r w:rsidRPr="00A8566A">
        <w:rPr>
          <w:rFonts w:ascii="Verdana" w:eastAsia="Times New Roman" w:hAnsi="Verdana" w:cs="Times New Roman"/>
          <w:color w:val="000000"/>
          <w:sz w:val="24"/>
          <w:szCs w:val="24"/>
        </w:rPr>
        <w:t> attributes. You can specify width and height of the image in terms of either pixels or percentage of its actual size.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Set Image Width and Height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Setting image width and height</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img</w:t>
      </w:r>
      <w:proofErr w:type="spellEnd"/>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src</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"/html/images/test.png"</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alt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"Test Image"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"150"</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height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"100"</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Setting image width and height</w:t>
      </w:r>
    </w:p>
    <w:p w:rsidR="00A8566A" w:rsidRPr="00A8566A" w:rsidRDefault="000120F0" w:rsidP="00A8566A">
      <w:pPr>
        <w:spacing w:after="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2190750" cy="1457325"/>
            <wp:effectExtent l="19050" t="0" r="0" b="0"/>
            <wp:docPr id="304" name="Picture 304" descr="C:\Users\admin\Desktop\logo-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Users\admin\Desktop\logo-primary.png"/>
                    <pic:cNvPicPr>
                      <a:picLocks noChangeAspect="1" noChangeArrowheads="1"/>
                    </pic:cNvPicPr>
                  </pic:nvPicPr>
                  <pic:blipFill>
                    <a:blip r:embed="rId13" cstate="print"/>
                    <a:srcRect/>
                    <a:stretch>
                      <a:fillRect/>
                    </a:stretch>
                  </pic:blipFill>
                  <pic:spPr bwMode="auto">
                    <a:xfrm>
                      <a:off x="0" y="0"/>
                      <a:ext cx="2190750" cy="1457325"/>
                    </a:xfrm>
                    <a:prstGeom prst="rect">
                      <a:avLst/>
                    </a:prstGeom>
                    <a:noFill/>
                    <a:ln w="9525">
                      <a:noFill/>
                      <a:miter lim="800000"/>
                      <a:headEnd/>
                      <a:tailEnd/>
                    </a:ln>
                  </pic:spPr>
                </pic:pic>
              </a:graphicData>
            </a:graphic>
          </wp:inline>
        </w:drawing>
      </w:r>
      <w:r w:rsidRPr="000120F0">
        <w:rPr>
          <w:rFonts w:ascii="Verdana" w:eastAsia="Times New Roman" w:hAnsi="Verdana" w:cs="Times New Roman"/>
          <w:noProof/>
          <w:color w:val="313131"/>
          <w:sz w:val="21"/>
          <w:szCs w:val="21"/>
        </w:rPr>
        <w:t xml:space="preserve"> </w:t>
      </w:r>
    </w:p>
    <w:p w:rsidR="000120F0" w:rsidRDefault="000120F0"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0120F0"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120F0">
        <w:rPr>
          <w:rFonts w:ascii="Verdana" w:eastAsia="Times New Roman" w:hAnsi="Verdana" w:cs="Times New Roman"/>
          <w:b/>
          <w:color w:val="215868" w:themeColor="accent5" w:themeShade="80"/>
          <w:spacing w:val="-15"/>
          <w:sz w:val="30"/>
          <w:szCs w:val="30"/>
        </w:rPr>
        <w:t>Set Image Border</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By default image will have a border around it, you can specify border thickness in terms of pixels using </w:t>
      </w:r>
      <w:r w:rsidRPr="00A8566A">
        <w:rPr>
          <w:rFonts w:ascii="Verdana" w:eastAsia="Times New Roman" w:hAnsi="Verdana" w:cs="Times New Roman"/>
          <w:b/>
          <w:bCs/>
          <w:color w:val="000000"/>
          <w:sz w:val="24"/>
          <w:szCs w:val="24"/>
        </w:rPr>
        <w:t>border</w:t>
      </w:r>
      <w:r w:rsidRPr="00A8566A">
        <w:rPr>
          <w:rFonts w:ascii="Verdana" w:eastAsia="Times New Roman" w:hAnsi="Verdana" w:cs="Times New Roman"/>
          <w:color w:val="000000"/>
          <w:sz w:val="24"/>
          <w:szCs w:val="24"/>
        </w:rPr>
        <w:t xml:space="preserve"> attribute. </w:t>
      </w:r>
      <w:proofErr w:type="gramStart"/>
      <w:r w:rsidRPr="00A8566A">
        <w:rPr>
          <w:rFonts w:ascii="Verdana" w:eastAsia="Times New Roman" w:hAnsi="Verdana" w:cs="Times New Roman"/>
          <w:color w:val="000000"/>
          <w:sz w:val="24"/>
          <w:szCs w:val="24"/>
        </w:rPr>
        <w:t>A thickness of 0 means, no border around the picture.</w:t>
      </w:r>
      <w:proofErr w:type="gramEnd"/>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Set Image Border</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Setting image Border</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img</w:t>
      </w:r>
      <w:proofErr w:type="spellEnd"/>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src</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"/html/images/test.png"</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alt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"Test Image"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"3"</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Setting image Border</w:t>
      </w:r>
    </w:p>
    <w:p w:rsidR="00A8566A" w:rsidRPr="00A8566A" w:rsidRDefault="000120F0" w:rsidP="00A8566A">
      <w:pPr>
        <w:spacing w:after="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2190750" cy="1038225"/>
            <wp:effectExtent l="19050" t="0" r="0" b="0"/>
            <wp:docPr id="305" name="Picture 305" descr="C:\Users\admin\Desktop\logo-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admin\Desktop\logo-primary.png"/>
                    <pic:cNvPicPr>
                      <a:picLocks noChangeAspect="1" noChangeArrowheads="1"/>
                    </pic:cNvPicPr>
                  </pic:nvPicPr>
                  <pic:blipFill>
                    <a:blip r:embed="rId13" cstate="print"/>
                    <a:srcRect/>
                    <a:stretch>
                      <a:fillRect/>
                    </a:stretch>
                  </pic:blipFill>
                  <pic:spPr bwMode="auto">
                    <a:xfrm>
                      <a:off x="0" y="0"/>
                      <a:ext cx="2190750" cy="1038225"/>
                    </a:xfrm>
                    <a:prstGeom prst="rect">
                      <a:avLst/>
                    </a:prstGeom>
                    <a:noFill/>
                    <a:ln w="9525">
                      <a:noFill/>
                      <a:miter lim="800000"/>
                      <a:headEnd/>
                      <a:tailEnd/>
                    </a:ln>
                  </pic:spPr>
                </pic:pic>
              </a:graphicData>
            </a:graphic>
          </wp:inline>
        </w:drawing>
      </w:r>
      <w:r w:rsidRPr="000120F0">
        <w:rPr>
          <w:rFonts w:ascii="Verdana" w:eastAsia="Times New Roman" w:hAnsi="Verdana" w:cs="Times New Roman"/>
          <w:noProof/>
          <w:color w:val="313131"/>
          <w:sz w:val="21"/>
          <w:szCs w:val="21"/>
        </w:rPr>
        <w:t xml:space="preserve"> </w:t>
      </w:r>
    </w:p>
    <w:p w:rsidR="000120F0" w:rsidRDefault="000120F0"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0120F0"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120F0">
        <w:rPr>
          <w:rFonts w:ascii="Verdana" w:eastAsia="Times New Roman" w:hAnsi="Verdana" w:cs="Times New Roman"/>
          <w:b/>
          <w:color w:val="215868" w:themeColor="accent5" w:themeShade="80"/>
          <w:spacing w:val="-15"/>
          <w:sz w:val="30"/>
          <w:szCs w:val="30"/>
        </w:rPr>
        <w:t>Set Image Alignment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By default image will align at the left side of the page, but you can use </w:t>
      </w:r>
      <w:proofErr w:type="spellStart"/>
      <w:r w:rsidRPr="00A8566A">
        <w:rPr>
          <w:rFonts w:ascii="Verdana" w:eastAsia="Times New Roman" w:hAnsi="Verdana" w:cs="Times New Roman"/>
          <w:b/>
          <w:bCs/>
          <w:color w:val="000000"/>
          <w:sz w:val="24"/>
          <w:szCs w:val="24"/>
        </w:rPr>
        <w:t>align</w:t>
      </w:r>
      <w:r w:rsidRPr="00A8566A">
        <w:rPr>
          <w:rFonts w:ascii="Verdana" w:eastAsia="Times New Roman" w:hAnsi="Verdana" w:cs="Times New Roman"/>
          <w:color w:val="000000"/>
          <w:sz w:val="24"/>
          <w:szCs w:val="24"/>
        </w:rPr>
        <w:t>attribute</w:t>
      </w:r>
      <w:proofErr w:type="spellEnd"/>
      <w:r w:rsidRPr="00A8566A">
        <w:rPr>
          <w:rFonts w:ascii="Verdana" w:eastAsia="Times New Roman" w:hAnsi="Verdana" w:cs="Times New Roman"/>
          <w:color w:val="000000"/>
          <w:sz w:val="24"/>
          <w:szCs w:val="24"/>
        </w:rPr>
        <w:t xml:space="preserve"> to set it in the center or right.</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r w:rsidRPr="00A8566A">
        <w:rPr>
          <w:rFonts w:ascii="Verdana" w:eastAsia="Times New Roman" w:hAnsi="Verdana" w:cs="Times New Roman"/>
          <w:color w:val="000000"/>
          <w:sz w:val="31"/>
          <w:szCs w:val="31"/>
        </w:rPr>
        <w:t>Example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Set Image Alignment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Setting image Alignment</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img</w:t>
      </w:r>
      <w:proofErr w:type="spellEnd"/>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src</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"/html/images/test.png"</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alt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"Test Image"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"3"</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align</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"right"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Setting image Alignment</w:t>
      </w:r>
    </w:p>
    <w:p w:rsidR="00A8566A" w:rsidRPr="00A8566A" w:rsidRDefault="000120F0" w:rsidP="00A8566A">
      <w:pPr>
        <w:spacing w:after="0" w:line="240" w:lineRule="auto"/>
        <w:jc w:val="righ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2190750" cy="1038225"/>
            <wp:effectExtent l="19050" t="0" r="0" b="0"/>
            <wp:docPr id="306" name="Picture 306" descr="C:\Users\admin\Desktop\logo-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Users\admin\Desktop\logo-primary.png"/>
                    <pic:cNvPicPr>
                      <a:picLocks noChangeAspect="1" noChangeArrowheads="1"/>
                    </pic:cNvPicPr>
                  </pic:nvPicPr>
                  <pic:blipFill>
                    <a:blip r:embed="rId13" cstate="print"/>
                    <a:srcRect/>
                    <a:stretch>
                      <a:fillRect/>
                    </a:stretch>
                  </pic:blipFill>
                  <pic:spPr bwMode="auto">
                    <a:xfrm>
                      <a:off x="0" y="0"/>
                      <a:ext cx="2190750" cy="1038225"/>
                    </a:xfrm>
                    <a:prstGeom prst="rect">
                      <a:avLst/>
                    </a:prstGeom>
                    <a:noFill/>
                    <a:ln w="9525">
                      <a:noFill/>
                      <a:miter lim="800000"/>
                      <a:headEnd/>
                      <a:tailEnd/>
                    </a:ln>
                  </pic:spPr>
                </pic:pic>
              </a:graphicData>
            </a:graphic>
          </wp:inline>
        </w:drawing>
      </w:r>
    </w:p>
    <w:p w:rsidR="00A8566A" w:rsidRDefault="00A8566A"/>
    <w:p w:rsidR="002918B2" w:rsidRDefault="002918B2" w:rsidP="000120F0">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p>
    <w:p w:rsidR="002918B2" w:rsidRDefault="002918B2" w:rsidP="000120F0">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p>
    <w:p w:rsidR="002918B2" w:rsidRDefault="002918B2" w:rsidP="000120F0">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p>
    <w:p w:rsidR="00A8566A" w:rsidRPr="000120F0" w:rsidRDefault="00A8566A" w:rsidP="000120F0">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0120F0">
        <w:rPr>
          <w:rFonts w:ascii="Verdana" w:eastAsia="Times New Roman" w:hAnsi="Verdana" w:cs="Times New Roman"/>
          <w:b/>
          <w:color w:val="215868" w:themeColor="accent5" w:themeShade="80"/>
          <w:spacing w:val="-15"/>
          <w:kern w:val="36"/>
          <w:sz w:val="36"/>
          <w:szCs w:val="36"/>
        </w:rPr>
        <w:t>HTML Tables</w:t>
      </w:r>
    </w:p>
    <w:p w:rsidR="00A8566A" w:rsidRPr="004454F9" w:rsidRDefault="00A8566A" w:rsidP="00A8566A">
      <w:pPr>
        <w:spacing w:after="240" w:line="360" w:lineRule="atLeast"/>
        <w:ind w:left="48" w:right="48"/>
        <w:jc w:val="both"/>
        <w:rPr>
          <w:rFonts w:ascii="Arial" w:eastAsia="Times New Roman" w:hAnsi="Arial" w:cs="Arial"/>
          <w:color w:val="000000"/>
          <w:sz w:val="24"/>
          <w:szCs w:val="24"/>
        </w:rPr>
      </w:pPr>
      <w:r w:rsidRPr="004454F9">
        <w:rPr>
          <w:rFonts w:ascii="Arial" w:eastAsia="Times New Roman" w:hAnsi="Arial" w:cs="Arial"/>
          <w:color w:val="000000"/>
          <w:sz w:val="24"/>
          <w:szCs w:val="24"/>
        </w:rPr>
        <w:t xml:space="preserve">The HTML tables allow </w:t>
      </w:r>
      <w:proofErr w:type="gramStart"/>
      <w:r w:rsidRPr="004454F9">
        <w:rPr>
          <w:rFonts w:ascii="Arial" w:eastAsia="Times New Roman" w:hAnsi="Arial" w:cs="Arial"/>
          <w:color w:val="000000"/>
          <w:sz w:val="24"/>
          <w:szCs w:val="24"/>
        </w:rPr>
        <w:t>to arrange</w:t>
      </w:r>
      <w:proofErr w:type="gramEnd"/>
      <w:r w:rsidRPr="004454F9">
        <w:rPr>
          <w:rFonts w:ascii="Arial" w:eastAsia="Times New Roman" w:hAnsi="Arial" w:cs="Arial"/>
          <w:color w:val="000000"/>
          <w:sz w:val="24"/>
          <w:szCs w:val="24"/>
        </w:rPr>
        <w:t xml:space="preserve"> data</w:t>
      </w:r>
      <w:r w:rsidR="003B2EE7">
        <w:rPr>
          <w:rFonts w:ascii="Arial" w:eastAsia="Times New Roman" w:hAnsi="Arial" w:cs="Arial"/>
          <w:color w:val="000000"/>
          <w:sz w:val="24"/>
          <w:szCs w:val="24"/>
        </w:rPr>
        <w:t xml:space="preserve"> like text, images, links</w:t>
      </w:r>
      <w:r w:rsidRPr="004454F9">
        <w:rPr>
          <w:rFonts w:ascii="Arial" w:eastAsia="Times New Roman" w:hAnsi="Arial" w:cs="Arial"/>
          <w:color w:val="000000"/>
          <w:sz w:val="24"/>
          <w:szCs w:val="24"/>
        </w:rPr>
        <w:t>, etc. into rows and columns of cells.</w:t>
      </w:r>
    </w:p>
    <w:p w:rsidR="00A8566A" w:rsidRPr="004454F9" w:rsidRDefault="00A8566A" w:rsidP="00A8566A">
      <w:pPr>
        <w:spacing w:after="240" w:line="360" w:lineRule="atLeast"/>
        <w:ind w:left="48" w:right="48"/>
        <w:jc w:val="both"/>
        <w:rPr>
          <w:rFonts w:ascii="Arial" w:eastAsia="Times New Roman" w:hAnsi="Arial" w:cs="Arial"/>
          <w:color w:val="000000"/>
          <w:sz w:val="24"/>
          <w:szCs w:val="24"/>
        </w:rPr>
      </w:pPr>
      <w:r w:rsidRPr="004454F9">
        <w:rPr>
          <w:rFonts w:ascii="Arial" w:eastAsia="Times New Roman" w:hAnsi="Arial" w:cs="Arial"/>
          <w:color w:val="000000"/>
          <w:sz w:val="24"/>
          <w:szCs w:val="24"/>
        </w:rPr>
        <w:t>The HTML tables are created using the </w:t>
      </w:r>
      <w:r w:rsidRPr="004454F9">
        <w:rPr>
          <w:rFonts w:ascii="Arial" w:eastAsia="Times New Roman" w:hAnsi="Arial" w:cs="Arial"/>
          <w:b/>
          <w:bCs/>
          <w:color w:val="000000"/>
          <w:sz w:val="24"/>
          <w:szCs w:val="24"/>
        </w:rPr>
        <w:t>&lt;table&gt;</w:t>
      </w:r>
      <w:r w:rsidRPr="004454F9">
        <w:rPr>
          <w:rFonts w:ascii="Arial" w:eastAsia="Times New Roman" w:hAnsi="Arial" w:cs="Arial"/>
          <w:color w:val="000000"/>
          <w:sz w:val="24"/>
          <w:szCs w:val="24"/>
        </w:rPr>
        <w:t> tag in which the </w:t>
      </w:r>
      <w:r w:rsidRPr="004454F9">
        <w:rPr>
          <w:rFonts w:ascii="Arial" w:eastAsia="Times New Roman" w:hAnsi="Arial" w:cs="Arial"/>
          <w:b/>
          <w:bCs/>
          <w:color w:val="000000"/>
          <w:sz w:val="24"/>
          <w:szCs w:val="24"/>
        </w:rPr>
        <w:t>&lt;</w:t>
      </w:r>
      <w:proofErr w:type="spellStart"/>
      <w:proofErr w:type="gramStart"/>
      <w:r w:rsidRPr="004454F9">
        <w:rPr>
          <w:rFonts w:ascii="Arial" w:eastAsia="Times New Roman" w:hAnsi="Arial" w:cs="Arial"/>
          <w:b/>
          <w:bCs/>
          <w:color w:val="000000"/>
          <w:sz w:val="24"/>
          <w:szCs w:val="24"/>
        </w:rPr>
        <w:t>tr</w:t>
      </w:r>
      <w:proofErr w:type="spellEnd"/>
      <w:proofErr w:type="gramEnd"/>
      <w:r w:rsidRPr="004454F9">
        <w:rPr>
          <w:rFonts w:ascii="Arial" w:eastAsia="Times New Roman" w:hAnsi="Arial" w:cs="Arial"/>
          <w:b/>
          <w:bCs/>
          <w:color w:val="000000"/>
          <w:sz w:val="24"/>
          <w:szCs w:val="24"/>
        </w:rPr>
        <w:t>&gt;</w:t>
      </w:r>
      <w:r w:rsidRPr="004454F9">
        <w:rPr>
          <w:rFonts w:ascii="Arial" w:eastAsia="Times New Roman" w:hAnsi="Arial" w:cs="Arial"/>
          <w:color w:val="000000"/>
          <w:sz w:val="24"/>
          <w:szCs w:val="24"/>
        </w:rPr>
        <w:t> tag is used to create table rows and </w:t>
      </w:r>
      <w:r w:rsidRPr="004454F9">
        <w:rPr>
          <w:rFonts w:ascii="Arial" w:eastAsia="Times New Roman" w:hAnsi="Arial" w:cs="Arial"/>
          <w:b/>
          <w:bCs/>
          <w:color w:val="000000"/>
          <w:sz w:val="24"/>
          <w:szCs w:val="24"/>
        </w:rPr>
        <w:t>&lt;td&gt;</w:t>
      </w:r>
      <w:r w:rsidRPr="004454F9">
        <w:rPr>
          <w:rFonts w:ascii="Arial" w:eastAsia="Times New Roman" w:hAnsi="Arial" w:cs="Arial"/>
          <w:color w:val="000000"/>
          <w:sz w:val="24"/>
          <w:szCs w:val="24"/>
        </w:rPr>
        <w:t> tag is used to create data cells.</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Tables</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Row 1, Column 1</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Row 1, Column 2</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Row 2, Column 1</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Row 2, Column 2</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12"/>
        <w:gridCol w:w="1812"/>
      </w:tblGrid>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Column 2</w:t>
            </w:r>
          </w:p>
        </w:tc>
      </w:tr>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2, Column 2</w:t>
            </w:r>
          </w:p>
        </w:tc>
      </w:tr>
    </w:tbl>
    <w:p w:rsidR="00A8566A" w:rsidRPr="004454F9" w:rsidRDefault="00A8566A" w:rsidP="00A8566A">
      <w:pPr>
        <w:spacing w:after="240" w:line="360" w:lineRule="atLeast"/>
        <w:ind w:left="48" w:right="48"/>
        <w:jc w:val="both"/>
        <w:rPr>
          <w:rFonts w:ascii="Arial" w:eastAsia="Times New Roman" w:hAnsi="Arial" w:cs="Arial"/>
          <w:color w:val="000000"/>
          <w:sz w:val="24"/>
          <w:szCs w:val="24"/>
        </w:rPr>
      </w:pPr>
      <w:r w:rsidRPr="00A8566A">
        <w:rPr>
          <w:rFonts w:ascii="Verdana" w:eastAsia="Times New Roman" w:hAnsi="Verdana" w:cs="Times New Roman"/>
          <w:color w:val="000000"/>
          <w:sz w:val="24"/>
          <w:szCs w:val="24"/>
        </w:rPr>
        <w:lastRenderedPageBreak/>
        <w:t>Here </w:t>
      </w:r>
      <w:r w:rsidRPr="00A8566A">
        <w:rPr>
          <w:rFonts w:ascii="Verdana" w:eastAsia="Times New Roman" w:hAnsi="Verdana" w:cs="Times New Roman"/>
          <w:b/>
          <w:bCs/>
          <w:color w:val="000000"/>
          <w:sz w:val="24"/>
          <w:szCs w:val="24"/>
        </w:rPr>
        <w:t>border</w:t>
      </w:r>
      <w:r w:rsidRPr="00A8566A">
        <w:rPr>
          <w:rFonts w:ascii="Verdana" w:eastAsia="Times New Roman" w:hAnsi="Verdana" w:cs="Times New Roman"/>
          <w:color w:val="000000"/>
          <w:sz w:val="24"/>
          <w:szCs w:val="24"/>
        </w:rPr>
        <w:t xml:space="preserve"> is an attribute of &lt;table&gt; tag and it is used to put a border </w:t>
      </w:r>
      <w:r w:rsidRPr="004454F9">
        <w:rPr>
          <w:rFonts w:ascii="Arial" w:eastAsia="Times New Roman" w:hAnsi="Arial" w:cs="Arial"/>
          <w:color w:val="000000"/>
          <w:sz w:val="24"/>
          <w:szCs w:val="24"/>
        </w:rPr>
        <w:t>across all the cells. If you do not need a border then you can use border="0".</w:t>
      </w:r>
    </w:p>
    <w:p w:rsidR="00A8566A" w:rsidRPr="004454F9"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4454F9">
        <w:rPr>
          <w:rFonts w:ascii="Verdana" w:eastAsia="Times New Roman" w:hAnsi="Verdana" w:cs="Times New Roman"/>
          <w:b/>
          <w:color w:val="215868" w:themeColor="accent5" w:themeShade="80"/>
          <w:spacing w:val="-15"/>
          <w:sz w:val="30"/>
          <w:szCs w:val="30"/>
        </w:rPr>
        <w:t>Table Heading</w:t>
      </w:r>
    </w:p>
    <w:p w:rsidR="00A8566A" w:rsidRPr="004454F9" w:rsidRDefault="00A8566A" w:rsidP="00A8566A">
      <w:pPr>
        <w:spacing w:after="240" w:line="360" w:lineRule="atLeast"/>
        <w:ind w:left="48" w:right="48"/>
        <w:jc w:val="both"/>
        <w:rPr>
          <w:rFonts w:ascii="Arial" w:eastAsia="Times New Roman" w:hAnsi="Arial" w:cs="Arial"/>
          <w:color w:val="000000"/>
          <w:sz w:val="24"/>
          <w:szCs w:val="24"/>
        </w:rPr>
      </w:pPr>
      <w:r w:rsidRPr="004454F9">
        <w:rPr>
          <w:rFonts w:ascii="Arial" w:eastAsia="Times New Roman" w:hAnsi="Arial" w:cs="Arial"/>
          <w:color w:val="000000"/>
          <w:sz w:val="24"/>
          <w:szCs w:val="24"/>
        </w:rPr>
        <w:t>Table heading can be defined using </w:t>
      </w:r>
      <w:r w:rsidRPr="004454F9">
        <w:rPr>
          <w:rFonts w:ascii="Arial" w:eastAsia="Times New Roman" w:hAnsi="Arial" w:cs="Arial"/>
          <w:b/>
          <w:bCs/>
          <w:color w:val="000000"/>
          <w:sz w:val="24"/>
          <w:szCs w:val="24"/>
        </w:rPr>
        <w:t>&lt;</w:t>
      </w:r>
      <w:proofErr w:type="spellStart"/>
      <w:proofErr w:type="gramStart"/>
      <w:r w:rsidRPr="004454F9">
        <w:rPr>
          <w:rFonts w:ascii="Arial" w:eastAsia="Times New Roman" w:hAnsi="Arial" w:cs="Arial"/>
          <w:b/>
          <w:bCs/>
          <w:color w:val="000000"/>
          <w:sz w:val="24"/>
          <w:szCs w:val="24"/>
        </w:rPr>
        <w:t>th</w:t>
      </w:r>
      <w:proofErr w:type="spellEnd"/>
      <w:proofErr w:type="gramEnd"/>
      <w:r w:rsidRPr="004454F9">
        <w:rPr>
          <w:rFonts w:ascii="Arial" w:eastAsia="Times New Roman" w:hAnsi="Arial" w:cs="Arial"/>
          <w:b/>
          <w:bCs/>
          <w:color w:val="000000"/>
          <w:sz w:val="24"/>
          <w:szCs w:val="24"/>
        </w:rPr>
        <w:t>&gt;</w:t>
      </w:r>
      <w:r w:rsidRPr="004454F9">
        <w:rPr>
          <w:rFonts w:ascii="Arial" w:eastAsia="Times New Roman" w:hAnsi="Arial" w:cs="Arial"/>
          <w:color w:val="000000"/>
          <w:sz w:val="24"/>
          <w:szCs w:val="24"/>
        </w:rPr>
        <w:t> tag. This tag will be put to replace &lt;td&gt; tag, which is used to represent actual data cell. Normally you will put your top row as table heading as shown below, otherwise you can use &lt;</w:t>
      </w:r>
      <w:proofErr w:type="spellStart"/>
      <w:proofErr w:type="gramStart"/>
      <w:r w:rsidRPr="004454F9">
        <w:rPr>
          <w:rFonts w:ascii="Arial" w:eastAsia="Times New Roman" w:hAnsi="Arial" w:cs="Arial"/>
          <w:color w:val="000000"/>
          <w:sz w:val="24"/>
          <w:szCs w:val="24"/>
        </w:rPr>
        <w:t>th</w:t>
      </w:r>
      <w:proofErr w:type="spellEnd"/>
      <w:proofErr w:type="gramEnd"/>
      <w:r w:rsidRPr="004454F9">
        <w:rPr>
          <w:rFonts w:ascii="Arial" w:eastAsia="Times New Roman" w:hAnsi="Arial" w:cs="Arial"/>
          <w:color w:val="000000"/>
          <w:sz w:val="24"/>
          <w:szCs w:val="24"/>
        </w:rPr>
        <w:t>&gt; element in any row.</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Table Header</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Name</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Salary</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spellStart"/>
      <w:proofErr w:type="gramEnd"/>
      <w:r w:rsidRPr="00A8566A">
        <w:rPr>
          <w:rFonts w:ascii="Consolas" w:eastAsia="Times New Roman" w:hAnsi="Consolas" w:cs="Consolas"/>
          <w:color w:val="313131"/>
          <w:sz w:val="20"/>
          <w:szCs w:val="20"/>
        </w:rPr>
        <w:t>Ramesh</w:t>
      </w:r>
      <w:proofErr w:type="spellEnd"/>
      <w:r w:rsidRPr="00A8566A">
        <w:rPr>
          <w:rFonts w:ascii="Consolas" w:eastAsia="Times New Roman" w:hAnsi="Consolas" w:cs="Consolas"/>
          <w:color w:val="313131"/>
          <w:sz w:val="20"/>
          <w:szCs w:val="20"/>
        </w:rPr>
        <w:t xml:space="preserve"> Raman</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5000</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spellStart"/>
      <w:proofErr w:type="gramEnd"/>
      <w:r w:rsidRPr="00A8566A">
        <w:rPr>
          <w:rFonts w:ascii="Consolas" w:eastAsia="Times New Roman" w:hAnsi="Consolas" w:cs="Consolas"/>
          <w:color w:val="313131"/>
          <w:sz w:val="20"/>
          <w:szCs w:val="20"/>
        </w:rPr>
        <w:t>Shabbir</w:t>
      </w:r>
      <w:proofErr w:type="spellEnd"/>
      <w:r w:rsidRPr="00A8566A">
        <w:rPr>
          <w:rFonts w:ascii="Consolas" w:eastAsia="Times New Roman" w:hAnsi="Consolas" w:cs="Consolas"/>
          <w:color w:val="313131"/>
          <w:sz w:val="20"/>
          <w:szCs w:val="20"/>
        </w:rPr>
        <w:t xml:space="preserve"> Hussein</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7000</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5"/>
        <w:gridCol w:w="772"/>
      </w:tblGrid>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Salary</w:t>
            </w:r>
          </w:p>
        </w:tc>
      </w:tr>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proofErr w:type="spellStart"/>
            <w:r w:rsidRPr="00A8566A">
              <w:rPr>
                <w:rFonts w:ascii="Times New Roman" w:eastAsia="Times New Roman" w:hAnsi="Times New Roman" w:cs="Times New Roman"/>
                <w:sz w:val="24"/>
                <w:szCs w:val="24"/>
              </w:rPr>
              <w:t>Ramesh</w:t>
            </w:r>
            <w:proofErr w:type="spellEnd"/>
            <w:r w:rsidRPr="00A8566A">
              <w:rPr>
                <w:rFonts w:ascii="Times New Roman" w:eastAsia="Times New Roman" w:hAnsi="Times New Roman" w:cs="Times New Roman"/>
                <w:sz w:val="24"/>
                <w:szCs w:val="24"/>
              </w:rPr>
              <w:t xml:space="preserve"> Raman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5000</w:t>
            </w:r>
          </w:p>
        </w:tc>
      </w:tr>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proofErr w:type="spellStart"/>
            <w:r w:rsidRPr="00A8566A">
              <w:rPr>
                <w:rFonts w:ascii="Times New Roman" w:eastAsia="Times New Roman" w:hAnsi="Times New Roman" w:cs="Times New Roman"/>
                <w:sz w:val="24"/>
                <w:szCs w:val="24"/>
              </w:rPr>
              <w:lastRenderedPageBreak/>
              <w:t>Shabbir</w:t>
            </w:r>
            <w:proofErr w:type="spellEnd"/>
            <w:r w:rsidRPr="00A8566A">
              <w:rPr>
                <w:rFonts w:ascii="Times New Roman" w:eastAsia="Times New Roman" w:hAnsi="Times New Roman" w:cs="Times New Roman"/>
                <w:sz w:val="24"/>
                <w:szCs w:val="24"/>
              </w:rPr>
              <w:t xml:space="preserve"> Hussein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7000</w:t>
            </w:r>
          </w:p>
        </w:tc>
      </w:tr>
    </w:tbl>
    <w:p w:rsidR="004454F9" w:rsidRDefault="004454F9" w:rsidP="00A8566A">
      <w:pPr>
        <w:spacing w:before="48" w:after="48" w:line="360" w:lineRule="atLeast"/>
        <w:ind w:right="48"/>
        <w:outlineLvl w:val="1"/>
        <w:rPr>
          <w:rFonts w:ascii="Verdana" w:eastAsia="Times New Roman" w:hAnsi="Verdana" w:cs="Times New Roman"/>
          <w:color w:val="121214"/>
          <w:spacing w:val="-15"/>
          <w:sz w:val="41"/>
          <w:szCs w:val="41"/>
        </w:rPr>
      </w:pPr>
    </w:p>
    <w:p w:rsidR="007F5AE7" w:rsidRDefault="007F5AE7"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4454F9"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roofErr w:type="spellStart"/>
      <w:r w:rsidRPr="004454F9">
        <w:rPr>
          <w:rFonts w:ascii="Verdana" w:eastAsia="Times New Roman" w:hAnsi="Verdana" w:cs="Times New Roman"/>
          <w:b/>
          <w:color w:val="215868" w:themeColor="accent5" w:themeShade="80"/>
          <w:spacing w:val="-15"/>
          <w:sz w:val="30"/>
          <w:szCs w:val="30"/>
        </w:rPr>
        <w:t>Cellpadding</w:t>
      </w:r>
      <w:proofErr w:type="spellEnd"/>
      <w:r w:rsidRPr="004454F9">
        <w:rPr>
          <w:rFonts w:ascii="Verdana" w:eastAsia="Times New Roman" w:hAnsi="Verdana" w:cs="Times New Roman"/>
          <w:b/>
          <w:color w:val="215868" w:themeColor="accent5" w:themeShade="80"/>
          <w:spacing w:val="-15"/>
          <w:sz w:val="30"/>
          <w:szCs w:val="30"/>
        </w:rPr>
        <w:t xml:space="preserve"> and </w:t>
      </w:r>
      <w:proofErr w:type="spellStart"/>
      <w:r w:rsidRPr="004454F9">
        <w:rPr>
          <w:rFonts w:ascii="Verdana" w:eastAsia="Times New Roman" w:hAnsi="Verdana" w:cs="Times New Roman"/>
          <w:b/>
          <w:color w:val="215868" w:themeColor="accent5" w:themeShade="80"/>
          <w:spacing w:val="-15"/>
          <w:sz w:val="30"/>
          <w:szCs w:val="30"/>
        </w:rPr>
        <w:t>Cellspacing</w:t>
      </w:r>
      <w:proofErr w:type="spellEnd"/>
      <w:r w:rsidRPr="004454F9">
        <w:rPr>
          <w:rFonts w:ascii="Verdana" w:eastAsia="Times New Roman" w:hAnsi="Verdana" w:cs="Times New Roman"/>
          <w:b/>
          <w:color w:val="215868" w:themeColor="accent5" w:themeShade="80"/>
          <w:spacing w:val="-15"/>
          <w:sz w:val="30"/>
          <w:szCs w:val="30"/>
        </w:rPr>
        <w:t xml:space="preserve"> Attributes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 xml:space="preserve">There are two </w:t>
      </w:r>
      <w:proofErr w:type="spellStart"/>
      <w:r w:rsidRPr="00A8566A">
        <w:rPr>
          <w:rFonts w:ascii="Verdana" w:eastAsia="Times New Roman" w:hAnsi="Verdana" w:cs="Times New Roman"/>
          <w:color w:val="000000"/>
          <w:sz w:val="24"/>
          <w:szCs w:val="24"/>
        </w:rPr>
        <w:t>attribiutes</w:t>
      </w:r>
      <w:proofErr w:type="spellEnd"/>
      <w:r w:rsidRPr="00A8566A">
        <w:rPr>
          <w:rFonts w:ascii="Verdana" w:eastAsia="Times New Roman" w:hAnsi="Verdana" w:cs="Times New Roman"/>
          <w:color w:val="000000"/>
          <w:sz w:val="24"/>
          <w:szCs w:val="24"/>
        </w:rPr>
        <w:t xml:space="preserve"> called </w:t>
      </w:r>
      <w:proofErr w:type="spellStart"/>
      <w:r w:rsidRPr="00A8566A">
        <w:rPr>
          <w:rFonts w:ascii="Verdana" w:eastAsia="Times New Roman" w:hAnsi="Verdana" w:cs="Times New Roman"/>
          <w:i/>
          <w:iCs/>
          <w:color w:val="000000"/>
          <w:sz w:val="24"/>
          <w:szCs w:val="24"/>
        </w:rPr>
        <w:t>cellpadding</w:t>
      </w:r>
      <w:proofErr w:type="spellEnd"/>
      <w:r w:rsidRPr="00A8566A">
        <w:rPr>
          <w:rFonts w:ascii="Verdana" w:eastAsia="Times New Roman" w:hAnsi="Verdana" w:cs="Times New Roman"/>
          <w:color w:val="000000"/>
          <w:sz w:val="24"/>
          <w:szCs w:val="24"/>
        </w:rPr>
        <w:t> and </w:t>
      </w:r>
      <w:proofErr w:type="spellStart"/>
      <w:r w:rsidRPr="00A8566A">
        <w:rPr>
          <w:rFonts w:ascii="Verdana" w:eastAsia="Times New Roman" w:hAnsi="Verdana" w:cs="Times New Roman"/>
          <w:i/>
          <w:iCs/>
          <w:color w:val="000000"/>
          <w:sz w:val="24"/>
          <w:szCs w:val="24"/>
        </w:rPr>
        <w:t>cellspacing</w:t>
      </w:r>
      <w:proofErr w:type="spellEnd"/>
      <w:r w:rsidRPr="00A8566A">
        <w:rPr>
          <w:rFonts w:ascii="Verdana" w:eastAsia="Times New Roman" w:hAnsi="Verdana" w:cs="Times New Roman"/>
          <w:color w:val="000000"/>
          <w:sz w:val="24"/>
          <w:szCs w:val="24"/>
        </w:rPr>
        <w:t xml:space="preserve"> which you will use to adjust the white space in your table cells. The </w:t>
      </w:r>
      <w:proofErr w:type="spellStart"/>
      <w:r w:rsidRPr="00A8566A">
        <w:rPr>
          <w:rFonts w:ascii="Verdana" w:eastAsia="Times New Roman" w:hAnsi="Verdana" w:cs="Times New Roman"/>
          <w:color w:val="000000"/>
          <w:sz w:val="24"/>
          <w:szCs w:val="24"/>
        </w:rPr>
        <w:t>cellspacing</w:t>
      </w:r>
      <w:proofErr w:type="spellEnd"/>
      <w:r w:rsidRPr="00A8566A">
        <w:rPr>
          <w:rFonts w:ascii="Verdana" w:eastAsia="Times New Roman" w:hAnsi="Verdana" w:cs="Times New Roman"/>
          <w:color w:val="000000"/>
          <w:sz w:val="24"/>
          <w:szCs w:val="24"/>
        </w:rPr>
        <w:t xml:space="preserve"> attribute defines the width of the border, while </w:t>
      </w:r>
      <w:proofErr w:type="spellStart"/>
      <w:r w:rsidRPr="00A8566A">
        <w:rPr>
          <w:rFonts w:ascii="Verdana" w:eastAsia="Times New Roman" w:hAnsi="Verdana" w:cs="Times New Roman"/>
          <w:color w:val="000000"/>
          <w:sz w:val="24"/>
          <w:szCs w:val="24"/>
        </w:rPr>
        <w:t>cellpadding</w:t>
      </w:r>
      <w:proofErr w:type="spellEnd"/>
      <w:r w:rsidRPr="00A8566A">
        <w:rPr>
          <w:rFonts w:ascii="Verdana" w:eastAsia="Times New Roman" w:hAnsi="Verdana" w:cs="Times New Roman"/>
          <w:color w:val="000000"/>
          <w:sz w:val="24"/>
          <w:szCs w:val="24"/>
        </w:rPr>
        <w:t xml:space="preserve"> represents the distance between cell borders and the content within a cell.</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 xml:space="preserve">HTML Table </w:t>
      </w:r>
      <w:proofErr w:type="spellStart"/>
      <w:r w:rsidRPr="00A8566A">
        <w:rPr>
          <w:rFonts w:ascii="Consolas" w:eastAsia="Times New Roman" w:hAnsi="Consolas" w:cs="Consolas"/>
          <w:color w:val="313131"/>
          <w:sz w:val="20"/>
          <w:szCs w:val="20"/>
        </w:rPr>
        <w:t>Cellpadding</w:t>
      </w:r>
      <w:proofErr w:type="spellEnd"/>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cellpadding</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cellspacing</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Name</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Salary</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spellStart"/>
      <w:proofErr w:type="gramEnd"/>
      <w:r w:rsidRPr="00A8566A">
        <w:rPr>
          <w:rFonts w:ascii="Consolas" w:eastAsia="Times New Roman" w:hAnsi="Consolas" w:cs="Consolas"/>
          <w:color w:val="313131"/>
          <w:sz w:val="20"/>
          <w:szCs w:val="20"/>
        </w:rPr>
        <w:t>Ramesh</w:t>
      </w:r>
      <w:proofErr w:type="spellEnd"/>
      <w:r w:rsidRPr="00A8566A">
        <w:rPr>
          <w:rFonts w:ascii="Consolas" w:eastAsia="Times New Roman" w:hAnsi="Consolas" w:cs="Consolas"/>
          <w:color w:val="313131"/>
          <w:sz w:val="20"/>
          <w:szCs w:val="20"/>
        </w:rPr>
        <w:t xml:space="preserve"> Raman</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5000</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spellStart"/>
      <w:proofErr w:type="gramEnd"/>
      <w:r w:rsidRPr="00A8566A">
        <w:rPr>
          <w:rFonts w:ascii="Consolas" w:eastAsia="Times New Roman" w:hAnsi="Consolas" w:cs="Consolas"/>
          <w:color w:val="313131"/>
          <w:sz w:val="20"/>
          <w:szCs w:val="20"/>
        </w:rPr>
        <w:t>Shabbir</w:t>
      </w:r>
      <w:proofErr w:type="spellEnd"/>
      <w:r w:rsidRPr="00A8566A">
        <w:rPr>
          <w:rFonts w:ascii="Consolas" w:eastAsia="Times New Roman" w:hAnsi="Consolas" w:cs="Consolas"/>
          <w:color w:val="313131"/>
          <w:sz w:val="20"/>
          <w:szCs w:val="20"/>
        </w:rPr>
        <w:t xml:space="preserve"> Hussein</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7000</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05"/>
        <w:gridCol w:w="892"/>
      </w:tblGrid>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Salary</w:t>
            </w:r>
          </w:p>
        </w:tc>
      </w:tr>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proofErr w:type="spellStart"/>
            <w:r w:rsidRPr="00A8566A">
              <w:rPr>
                <w:rFonts w:ascii="Times New Roman" w:eastAsia="Times New Roman" w:hAnsi="Times New Roman" w:cs="Times New Roman"/>
                <w:sz w:val="24"/>
                <w:szCs w:val="24"/>
              </w:rPr>
              <w:t>Ramesh</w:t>
            </w:r>
            <w:proofErr w:type="spellEnd"/>
            <w:r w:rsidRPr="00A8566A">
              <w:rPr>
                <w:rFonts w:ascii="Times New Roman" w:eastAsia="Times New Roman" w:hAnsi="Times New Roman" w:cs="Times New Roman"/>
                <w:sz w:val="24"/>
                <w:szCs w:val="24"/>
              </w:rPr>
              <w:t xml:space="preserve"> Raman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5000</w:t>
            </w:r>
          </w:p>
        </w:tc>
      </w:tr>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proofErr w:type="spellStart"/>
            <w:r w:rsidRPr="00A8566A">
              <w:rPr>
                <w:rFonts w:ascii="Times New Roman" w:eastAsia="Times New Roman" w:hAnsi="Times New Roman" w:cs="Times New Roman"/>
                <w:sz w:val="24"/>
                <w:szCs w:val="24"/>
              </w:rPr>
              <w:t>Shabbir</w:t>
            </w:r>
            <w:proofErr w:type="spellEnd"/>
            <w:r w:rsidRPr="00A8566A">
              <w:rPr>
                <w:rFonts w:ascii="Times New Roman" w:eastAsia="Times New Roman" w:hAnsi="Times New Roman" w:cs="Times New Roman"/>
                <w:sz w:val="24"/>
                <w:szCs w:val="24"/>
              </w:rPr>
              <w:t xml:space="preserve"> Hussein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7000</w:t>
            </w:r>
          </w:p>
        </w:tc>
      </w:tr>
    </w:tbl>
    <w:p w:rsidR="004454F9" w:rsidRDefault="004454F9"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4454F9"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roofErr w:type="spellStart"/>
      <w:r w:rsidRPr="004454F9">
        <w:rPr>
          <w:rFonts w:ascii="Verdana" w:eastAsia="Times New Roman" w:hAnsi="Verdana" w:cs="Times New Roman"/>
          <w:b/>
          <w:color w:val="215868" w:themeColor="accent5" w:themeShade="80"/>
          <w:spacing w:val="-15"/>
          <w:sz w:val="30"/>
          <w:szCs w:val="30"/>
        </w:rPr>
        <w:t>Colspan</w:t>
      </w:r>
      <w:proofErr w:type="spellEnd"/>
      <w:r w:rsidRPr="004454F9">
        <w:rPr>
          <w:rFonts w:ascii="Verdana" w:eastAsia="Times New Roman" w:hAnsi="Verdana" w:cs="Times New Roman"/>
          <w:b/>
          <w:color w:val="215868" w:themeColor="accent5" w:themeShade="80"/>
          <w:spacing w:val="-15"/>
          <w:sz w:val="30"/>
          <w:szCs w:val="30"/>
        </w:rPr>
        <w:t xml:space="preserve"> and </w:t>
      </w:r>
      <w:proofErr w:type="spellStart"/>
      <w:r w:rsidRPr="004454F9">
        <w:rPr>
          <w:rFonts w:ascii="Verdana" w:eastAsia="Times New Roman" w:hAnsi="Verdana" w:cs="Times New Roman"/>
          <w:b/>
          <w:color w:val="215868" w:themeColor="accent5" w:themeShade="80"/>
          <w:spacing w:val="-15"/>
          <w:sz w:val="30"/>
          <w:szCs w:val="30"/>
        </w:rPr>
        <w:t>Rowspan</w:t>
      </w:r>
      <w:proofErr w:type="spellEnd"/>
      <w:r w:rsidRPr="004454F9">
        <w:rPr>
          <w:rFonts w:ascii="Verdana" w:eastAsia="Times New Roman" w:hAnsi="Verdana" w:cs="Times New Roman"/>
          <w:b/>
          <w:color w:val="215868" w:themeColor="accent5" w:themeShade="80"/>
          <w:spacing w:val="-15"/>
          <w:sz w:val="30"/>
          <w:szCs w:val="30"/>
        </w:rPr>
        <w:t xml:space="preserve"> Attributes</w:t>
      </w:r>
    </w:p>
    <w:p w:rsidR="00A8566A" w:rsidRPr="004454F9" w:rsidRDefault="00A8566A" w:rsidP="00A8566A">
      <w:pPr>
        <w:spacing w:after="240" w:line="360" w:lineRule="atLeast"/>
        <w:ind w:left="48" w:right="48"/>
        <w:jc w:val="both"/>
        <w:rPr>
          <w:rFonts w:ascii="Arial" w:eastAsia="Times New Roman" w:hAnsi="Arial" w:cs="Arial"/>
          <w:color w:val="000000"/>
          <w:sz w:val="24"/>
          <w:szCs w:val="24"/>
        </w:rPr>
      </w:pPr>
      <w:r w:rsidRPr="004454F9">
        <w:rPr>
          <w:rFonts w:ascii="Arial" w:eastAsia="Times New Roman" w:hAnsi="Arial" w:cs="Arial"/>
          <w:color w:val="000000"/>
          <w:sz w:val="24"/>
          <w:szCs w:val="24"/>
        </w:rPr>
        <w:t>You will use </w:t>
      </w:r>
      <w:proofErr w:type="spellStart"/>
      <w:r w:rsidRPr="004454F9">
        <w:rPr>
          <w:rFonts w:ascii="Arial" w:eastAsia="Times New Roman" w:hAnsi="Arial" w:cs="Arial"/>
          <w:b/>
          <w:bCs/>
          <w:color w:val="000000"/>
          <w:sz w:val="24"/>
          <w:szCs w:val="24"/>
        </w:rPr>
        <w:t>colspan</w:t>
      </w:r>
      <w:proofErr w:type="spellEnd"/>
      <w:r w:rsidRPr="004454F9">
        <w:rPr>
          <w:rFonts w:ascii="Arial" w:eastAsia="Times New Roman" w:hAnsi="Arial" w:cs="Arial"/>
          <w:color w:val="000000"/>
          <w:sz w:val="24"/>
          <w:szCs w:val="24"/>
        </w:rPr>
        <w:t> attribute if you want to merge two or more columns into a single column. Similar way you will use </w:t>
      </w:r>
      <w:proofErr w:type="spellStart"/>
      <w:r w:rsidRPr="004454F9">
        <w:rPr>
          <w:rFonts w:ascii="Arial" w:eastAsia="Times New Roman" w:hAnsi="Arial" w:cs="Arial"/>
          <w:b/>
          <w:bCs/>
          <w:color w:val="000000"/>
          <w:sz w:val="24"/>
          <w:szCs w:val="24"/>
        </w:rPr>
        <w:t>rowspan</w:t>
      </w:r>
      <w:proofErr w:type="spellEnd"/>
      <w:r w:rsidRPr="004454F9">
        <w:rPr>
          <w:rFonts w:ascii="Arial" w:eastAsia="Times New Roman" w:hAnsi="Arial" w:cs="Arial"/>
          <w:color w:val="000000"/>
          <w:sz w:val="24"/>
          <w:szCs w:val="24"/>
        </w:rPr>
        <w:t> if you want to merge two or more rows.</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 xml:space="preserve">HTML Table </w:t>
      </w:r>
      <w:proofErr w:type="spellStart"/>
      <w:r w:rsidRPr="00A8566A">
        <w:rPr>
          <w:rFonts w:ascii="Consolas" w:eastAsia="Times New Roman" w:hAnsi="Consolas" w:cs="Consolas"/>
          <w:color w:val="313131"/>
          <w:sz w:val="20"/>
          <w:szCs w:val="20"/>
        </w:rPr>
        <w:t>Colspan</w:t>
      </w:r>
      <w:proofErr w:type="spellEnd"/>
      <w:r w:rsidRPr="00A8566A">
        <w:rPr>
          <w:rFonts w:ascii="Consolas" w:eastAsia="Times New Roman" w:hAnsi="Consolas" w:cs="Consolas"/>
          <w:color w:val="313131"/>
          <w:sz w:val="20"/>
          <w:szCs w:val="20"/>
        </w:rPr>
        <w:t>/</w:t>
      </w:r>
      <w:proofErr w:type="spellStart"/>
      <w:r w:rsidRPr="00A8566A">
        <w:rPr>
          <w:rFonts w:ascii="Consolas" w:eastAsia="Times New Roman" w:hAnsi="Consolas" w:cs="Consolas"/>
          <w:color w:val="313131"/>
          <w:sz w:val="20"/>
          <w:szCs w:val="20"/>
        </w:rPr>
        <w:t>Rowspan</w:t>
      </w:r>
      <w:proofErr w:type="spellEnd"/>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Column 1</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Column 2</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Column 3</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rowspan</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"2"</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Row 1 Cell 1</w:t>
      </w:r>
      <w:r w:rsidRPr="00A8566A">
        <w:rPr>
          <w:rFonts w:ascii="Consolas" w:eastAsia="Times New Roman" w:hAnsi="Consolas" w:cs="Consolas"/>
          <w:color w:val="000088"/>
          <w:sz w:val="20"/>
          <w:szCs w:val="20"/>
        </w:rPr>
        <w:t>&lt;/td&gt;&lt;td&gt;</w:t>
      </w:r>
      <w:r w:rsidRPr="00A8566A">
        <w:rPr>
          <w:rFonts w:ascii="Consolas" w:eastAsia="Times New Roman" w:hAnsi="Consolas" w:cs="Consolas"/>
          <w:color w:val="313131"/>
          <w:sz w:val="20"/>
          <w:szCs w:val="20"/>
        </w:rPr>
        <w:t>Row 1 Cell 2</w:t>
      </w:r>
      <w:r w:rsidRPr="00A8566A">
        <w:rPr>
          <w:rFonts w:ascii="Consolas" w:eastAsia="Times New Roman" w:hAnsi="Consolas" w:cs="Consolas"/>
          <w:color w:val="000088"/>
          <w:sz w:val="20"/>
          <w:szCs w:val="20"/>
        </w:rPr>
        <w:t>&lt;/td&gt;&lt;td&gt;</w:t>
      </w:r>
      <w:r w:rsidRPr="00A8566A">
        <w:rPr>
          <w:rFonts w:ascii="Consolas" w:eastAsia="Times New Roman" w:hAnsi="Consolas" w:cs="Consolas"/>
          <w:color w:val="313131"/>
          <w:sz w:val="20"/>
          <w:szCs w:val="20"/>
        </w:rPr>
        <w:t>Row 1 Cell 3</w:t>
      </w:r>
      <w:r w:rsidRPr="00A8566A">
        <w:rPr>
          <w:rFonts w:ascii="Consolas" w:eastAsia="Times New Roman" w:hAnsi="Consolas" w:cs="Consolas"/>
          <w:color w:val="000088"/>
          <w:sz w:val="20"/>
          <w:szCs w:val="20"/>
        </w:rPr>
        <w:t>&lt;/td&gt;&lt;/</w:t>
      </w:r>
      <w:proofErr w:type="spellStart"/>
      <w:r w:rsidRPr="00A8566A">
        <w:rPr>
          <w:rFonts w:ascii="Consolas" w:eastAsia="Times New Roman" w:hAnsi="Consolas" w:cs="Consolas"/>
          <w:color w:val="000088"/>
          <w:sz w:val="20"/>
          <w:szCs w:val="20"/>
        </w:rPr>
        <w:t>tr</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&gt;&lt;td&gt;</w:t>
      </w:r>
      <w:r w:rsidRPr="00A8566A">
        <w:rPr>
          <w:rFonts w:ascii="Consolas" w:eastAsia="Times New Roman" w:hAnsi="Consolas" w:cs="Consolas"/>
          <w:color w:val="313131"/>
          <w:sz w:val="20"/>
          <w:szCs w:val="20"/>
        </w:rPr>
        <w:t>Row 2 Cell 2</w:t>
      </w:r>
      <w:r w:rsidRPr="00A8566A">
        <w:rPr>
          <w:rFonts w:ascii="Consolas" w:eastAsia="Times New Roman" w:hAnsi="Consolas" w:cs="Consolas"/>
          <w:color w:val="000088"/>
          <w:sz w:val="20"/>
          <w:szCs w:val="20"/>
        </w:rPr>
        <w:t>&lt;/td&gt;&lt;td&gt;</w:t>
      </w:r>
      <w:r w:rsidRPr="00A8566A">
        <w:rPr>
          <w:rFonts w:ascii="Consolas" w:eastAsia="Times New Roman" w:hAnsi="Consolas" w:cs="Consolas"/>
          <w:color w:val="313131"/>
          <w:sz w:val="20"/>
          <w:szCs w:val="20"/>
        </w:rPr>
        <w:t>Row 2 Cell 3</w:t>
      </w:r>
      <w:r w:rsidRPr="00A8566A">
        <w:rPr>
          <w:rFonts w:ascii="Consolas" w:eastAsia="Times New Roman" w:hAnsi="Consolas" w:cs="Consolas"/>
          <w:color w:val="000088"/>
          <w:sz w:val="20"/>
          <w:szCs w:val="20"/>
        </w:rPr>
        <w:t>&lt;/td&gt;&lt;/</w:t>
      </w:r>
      <w:proofErr w:type="spellStart"/>
      <w:r w:rsidRPr="00A8566A">
        <w:rPr>
          <w:rFonts w:ascii="Consolas" w:eastAsia="Times New Roman" w:hAnsi="Consolas" w:cs="Consolas"/>
          <w:color w:val="000088"/>
          <w:sz w:val="20"/>
          <w:szCs w:val="20"/>
        </w:rPr>
        <w:t>tr</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colspan</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"3"</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Row 3 Cell 1</w:t>
      </w:r>
      <w:r w:rsidRPr="00A8566A">
        <w:rPr>
          <w:rFonts w:ascii="Consolas" w:eastAsia="Times New Roman" w:hAnsi="Consolas" w:cs="Consolas"/>
          <w:color w:val="000088"/>
          <w:sz w:val="20"/>
          <w:szCs w:val="20"/>
        </w:rPr>
        <w:t>&lt;/td&gt;&lt;/</w:t>
      </w:r>
      <w:proofErr w:type="spellStart"/>
      <w:r w:rsidRPr="00A8566A">
        <w:rPr>
          <w:rFonts w:ascii="Consolas" w:eastAsia="Times New Roman" w:hAnsi="Consolas" w:cs="Consolas"/>
          <w:color w:val="000088"/>
          <w:sz w:val="20"/>
          <w:szCs w:val="20"/>
        </w:rPr>
        <w:t>tr</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9"/>
        <w:gridCol w:w="1364"/>
        <w:gridCol w:w="1379"/>
      </w:tblGrid>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Column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Column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Column 3</w:t>
            </w:r>
          </w:p>
        </w:tc>
      </w:tr>
      <w:tr w:rsidR="00A8566A" w:rsidRPr="00A8566A" w:rsidTr="00A8566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Cell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Cell 3</w:t>
            </w:r>
          </w:p>
        </w:tc>
      </w:tr>
      <w:tr w:rsidR="00A8566A" w:rsidRPr="00A8566A" w:rsidTr="00A8566A">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2 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2 Cell 3</w:t>
            </w:r>
          </w:p>
        </w:tc>
      </w:tr>
      <w:tr w:rsidR="00A8566A" w:rsidRPr="00A8566A" w:rsidTr="00A8566A">
        <w:trPr>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3 Cell 1</w:t>
            </w:r>
          </w:p>
        </w:tc>
      </w:tr>
    </w:tbl>
    <w:p w:rsidR="004454F9" w:rsidRDefault="004454F9"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4454F9"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4454F9">
        <w:rPr>
          <w:rFonts w:ascii="Verdana" w:eastAsia="Times New Roman" w:hAnsi="Verdana" w:cs="Times New Roman"/>
          <w:b/>
          <w:color w:val="215868" w:themeColor="accent5" w:themeShade="80"/>
          <w:spacing w:val="-15"/>
          <w:sz w:val="30"/>
          <w:szCs w:val="30"/>
        </w:rPr>
        <w:t>Tables Backgrounds</w:t>
      </w:r>
    </w:p>
    <w:p w:rsidR="00A8566A" w:rsidRPr="004454F9" w:rsidRDefault="00A8566A" w:rsidP="00A8566A">
      <w:pPr>
        <w:spacing w:after="240" w:line="360" w:lineRule="atLeast"/>
        <w:ind w:left="48" w:right="48"/>
        <w:jc w:val="both"/>
        <w:rPr>
          <w:rFonts w:ascii="Arial" w:eastAsia="Times New Roman" w:hAnsi="Arial" w:cs="Arial"/>
          <w:color w:val="000000"/>
          <w:sz w:val="24"/>
          <w:szCs w:val="24"/>
        </w:rPr>
      </w:pPr>
      <w:r w:rsidRPr="004454F9">
        <w:rPr>
          <w:rFonts w:ascii="Arial" w:eastAsia="Times New Roman" w:hAnsi="Arial" w:cs="Arial"/>
          <w:color w:val="000000"/>
          <w:sz w:val="24"/>
          <w:szCs w:val="24"/>
        </w:rPr>
        <w:t>You can set table background using one of the following two ways:</w:t>
      </w:r>
    </w:p>
    <w:p w:rsidR="00A8566A" w:rsidRPr="00A8566A" w:rsidRDefault="00A8566A" w:rsidP="00A8566A">
      <w:pPr>
        <w:numPr>
          <w:ilvl w:val="0"/>
          <w:numId w:val="1"/>
        </w:numPr>
        <w:spacing w:after="240" w:line="360" w:lineRule="atLeast"/>
        <w:ind w:left="768" w:right="48"/>
        <w:jc w:val="both"/>
        <w:rPr>
          <w:rFonts w:ascii="Verdana" w:eastAsia="Times New Roman" w:hAnsi="Verdana" w:cs="Times New Roman"/>
          <w:color w:val="000000"/>
          <w:sz w:val="21"/>
          <w:szCs w:val="21"/>
        </w:rPr>
      </w:pPr>
      <w:proofErr w:type="spellStart"/>
      <w:proofErr w:type="gramStart"/>
      <w:r w:rsidRPr="00A8566A">
        <w:rPr>
          <w:rFonts w:ascii="Verdana" w:eastAsia="Times New Roman" w:hAnsi="Verdana" w:cs="Times New Roman"/>
          <w:b/>
          <w:bCs/>
          <w:color w:val="000000"/>
          <w:sz w:val="21"/>
          <w:szCs w:val="21"/>
        </w:rPr>
        <w:t>bgcolor</w:t>
      </w:r>
      <w:proofErr w:type="spellEnd"/>
      <w:proofErr w:type="gramEnd"/>
      <w:r w:rsidRPr="00A8566A">
        <w:rPr>
          <w:rFonts w:ascii="Verdana" w:eastAsia="Times New Roman" w:hAnsi="Verdana" w:cs="Times New Roman"/>
          <w:color w:val="000000"/>
          <w:sz w:val="21"/>
          <w:szCs w:val="21"/>
        </w:rPr>
        <w:t> attribute - You can set background color for whole table or just for one cell.</w:t>
      </w:r>
    </w:p>
    <w:p w:rsidR="00A8566A" w:rsidRPr="00A8566A" w:rsidRDefault="00A8566A" w:rsidP="00A8566A">
      <w:pPr>
        <w:numPr>
          <w:ilvl w:val="0"/>
          <w:numId w:val="1"/>
        </w:numPr>
        <w:spacing w:after="240" w:line="360" w:lineRule="atLeast"/>
        <w:ind w:left="768" w:right="48"/>
        <w:jc w:val="both"/>
        <w:rPr>
          <w:rFonts w:ascii="Verdana" w:eastAsia="Times New Roman" w:hAnsi="Verdana" w:cs="Times New Roman"/>
          <w:color w:val="000000"/>
          <w:sz w:val="21"/>
          <w:szCs w:val="21"/>
        </w:rPr>
      </w:pPr>
      <w:proofErr w:type="gramStart"/>
      <w:r w:rsidRPr="00A8566A">
        <w:rPr>
          <w:rFonts w:ascii="Verdana" w:eastAsia="Times New Roman" w:hAnsi="Verdana" w:cs="Times New Roman"/>
          <w:b/>
          <w:bCs/>
          <w:color w:val="000000"/>
          <w:sz w:val="21"/>
          <w:szCs w:val="21"/>
        </w:rPr>
        <w:t>background</w:t>
      </w:r>
      <w:proofErr w:type="gramEnd"/>
      <w:r w:rsidRPr="00A8566A">
        <w:rPr>
          <w:rFonts w:ascii="Verdana" w:eastAsia="Times New Roman" w:hAnsi="Verdana" w:cs="Times New Roman"/>
          <w:color w:val="000000"/>
          <w:sz w:val="21"/>
          <w:szCs w:val="21"/>
        </w:rPr>
        <w:t> attribute - You can set background image for whole table or just for one cell.</w:t>
      </w:r>
    </w:p>
    <w:p w:rsidR="00A8566A" w:rsidRPr="004454F9" w:rsidRDefault="00A8566A" w:rsidP="00A8566A">
      <w:pPr>
        <w:spacing w:after="240" w:line="360" w:lineRule="atLeast"/>
        <w:ind w:left="48" w:right="48"/>
        <w:jc w:val="both"/>
        <w:rPr>
          <w:rFonts w:ascii="Arial" w:eastAsia="Times New Roman" w:hAnsi="Arial" w:cs="Arial"/>
          <w:color w:val="000000"/>
          <w:sz w:val="24"/>
          <w:szCs w:val="24"/>
        </w:rPr>
      </w:pPr>
      <w:r w:rsidRPr="004454F9">
        <w:rPr>
          <w:rFonts w:ascii="Arial" w:eastAsia="Times New Roman" w:hAnsi="Arial" w:cs="Arial"/>
          <w:color w:val="000000"/>
          <w:sz w:val="24"/>
          <w:szCs w:val="24"/>
        </w:rPr>
        <w:t>You can also set border color also using </w:t>
      </w:r>
      <w:proofErr w:type="spellStart"/>
      <w:r w:rsidRPr="004454F9">
        <w:rPr>
          <w:rFonts w:ascii="Arial" w:eastAsia="Times New Roman" w:hAnsi="Arial" w:cs="Arial"/>
          <w:b/>
          <w:bCs/>
          <w:color w:val="000000"/>
          <w:sz w:val="24"/>
          <w:szCs w:val="24"/>
        </w:rPr>
        <w:t>bordercolor</w:t>
      </w:r>
      <w:proofErr w:type="spellEnd"/>
      <w:r w:rsidRPr="004454F9">
        <w:rPr>
          <w:rFonts w:ascii="Arial" w:eastAsia="Times New Roman" w:hAnsi="Arial" w:cs="Arial"/>
          <w:color w:val="000000"/>
          <w:sz w:val="24"/>
          <w:szCs w:val="24"/>
        </w:rPr>
        <w:t> attribute.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Table Background</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bordercolor</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"green"</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bgcolor</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"yellow"</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Column 1</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Column 2</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Column 3</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rowspan</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"2"</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Row 1 Cell 1</w:t>
      </w:r>
      <w:r w:rsidRPr="00A8566A">
        <w:rPr>
          <w:rFonts w:ascii="Consolas" w:eastAsia="Times New Roman" w:hAnsi="Consolas" w:cs="Consolas"/>
          <w:color w:val="000088"/>
          <w:sz w:val="20"/>
          <w:szCs w:val="20"/>
        </w:rPr>
        <w:t>&lt;/td&gt;&lt;td&gt;</w:t>
      </w:r>
      <w:r w:rsidRPr="00A8566A">
        <w:rPr>
          <w:rFonts w:ascii="Consolas" w:eastAsia="Times New Roman" w:hAnsi="Consolas" w:cs="Consolas"/>
          <w:color w:val="313131"/>
          <w:sz w:val="20"/>
          <w:szCs w:val="20"/>
        </w:rPr>
        <w:t>Row 1 Cell 2</w:t>
      </w:r>
      <w:r w:rsidRPr="00A8566A">
        <w:rPr>
          <w:rFonts w:ascii="Consolas" w:eastAsia="Times New Roman" w:hAnsi="Consolas" w:cs="Consolas"/>
          <w:color w:val="000088"/>
          <w:sz w:val="20"/>
          <w:szCs w:val="20"/>
        </w:rPr>
        <w:t>&lt;/td&gt;&lt;td&gt;</w:t>
      </w:r>
      <w:r w:rsidRPr="00A8566A">
        <w:rPr>
          <w:rFonts w:ascii="Consolas" w:eastAsia="Times New Roman" w:hAnsi="Consolas" w:cs="Consolas"/>
          <w:color w:val="313131"/>
          <w:sz w:val="20"/>
          <w:szCs w:val="20"/>
        </w:rPr>
        <w:t>Row 1 Cell 3</w:t>
      </w:r>
      <w:r w:rsidRPr="00A8566A">
        <w:rPr>
          <w:rFonts w:ascii="Consolas" w:eastAsia="Times New Roman" w:hAnsi="Consolas" w:cs="Consolas"/>
          <w:color w:val="000088"/>
          <w:sz w:val="20"/>
          <w:szCs w:val="20"/>
        </w:rPr>
        <w:t>&lt;/td&gt;&lt;/</w:t>
      </w:r>
      <w:proofErr w:type="spellStart"/>
      <w:r w:rsidRPr="00A8566A">
        <w:rPr>
          <w:rFonts w:ascii="Consolas" w:eastAsia="Times New Roman" w:hAnsi="Consolas" w:cs="Consolas"/>
          <w:color w:val="000088"/>
          <w:sz w:val="20"/>
          <w:szCs w:val="20"/>
        </w:rPr>
        <w:t>tr</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&gt;&lt;td&gt;</w:t>
      </w:r>
      <w:r w:rsidRPr="00A8566A">
        <w:rPr>
          <w:rFonts w:ascii="Consolas" w:eastAsia="Times New Roman" w:hAnsi="Consolas" w:cs="Consolas"/>
          <w:color w:val="313131"/>
          <w:sz w:val="20"/>
          <w:szCs w:val="20"/>
        </w:rPr>
        <w:t>Row 2 Cell 2</w:t>
      </w:r>
      <w:r w:rsidRPr="00A8566A">
        <w:rPr>
          <w:rFonts w:ascii="Consolas" w:eastAsia="Times New Roman" w:hAnsi="Consolas" w:cs="Consolas"/>
          <w:color w:val="000088"/>
          <w:sz w:val="20"/>
          <w:szCs w:val="20"/>
        </w:rPr>
        <w:t>&lt;/td&gt;&lt;td&gt;</w:t>
      </w:r>
      <w:r w:rsidRPr="00A8566A">
        <w:rPr>
          <w:rFonts w:ascii="Consolas" w:eastAsia="Times New Roman" w:hAnsi="Consolas" w:cs="Consolas"/>
          <w:color w:val="313131"/>
          <w:sz w:val="20"/>
          <w:szCs w:val="20"/>
        </w:rPr>
        <w:t>Row 2 Cell 3</w:t>
      </w:r>
      <w:r w:rsidRPr="00A8566A">
        <w:rPr>
          <w:rFonts w:ascii="Consolas" w:eastAsia="Times New Roman" w:hAnsi="Consolas" w:cs="Consolas"/>
          <w:color w:val="000088"/>
          <w:sz w:val="20"/>
          <w:szCs w:val="20"/>
        </w:rPr>
        <w:t>&lt;/td&gt;&lt;/</w:t>
      </w:r>
      <w:proofErr w:type="spellStart"/>
      <w:r w:rsidRPr="00A8566A">
        <w:rPr>
          <w:rFonts w:ascii="Consolas" w:eastAsia="Times New Roman" w:hAnsi="Consolas" w:cs="Consolas"/>
          <w:color w:val="000088"/>
          <w:sz w:val="20"/>
          <w:szCs w:val="20"/>
        </w:rPr>
        <w:t>tr</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colspan</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"3"</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Row 3 Cell 1</w:t>
      </w:r>
      <w:r w:rsidRPr="00A8566A">
        <w:rPr>
          <w:rFonts w:ascii="Consolas" w:eastAsia="Times New Roman" w:hAnsi="Consolas" w:cs="Consolas"/>
          <w:color w:val="000088"/>
          <w:sz w:val="20"/>
          <w:szCs w:val="20"/>
        </w:rPr>
        <w:t>&lt;/td&gt;&lt;/</w:t>
      </w:r>
      <w:proofErr w:type="spellStart"/>
      <w:r w:rsidRPr="00A8566A">
        <w:rPr>
          <w:rFonts w:ascii="Consolas" w:eastAsia="Times New Roman" w:hAnsi="Consolas" w:cs="Consolas"/>
          <w:color w:val="000088"/>
          <w:sz w:val="20"/>
          <w:szCs w:val="20"/>
        </w:rPr>
        <w:t>tr</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0" w:type="auto"/>
        <w:tblCellSpacing w:w="15" w:type="dxa"/>
        <w:tblBorders>
          <w:top w:val="outset" w:sz="6" w:space="0" w:color="008000"/>
          <w:left w:val="outset" w:sz="6" w:space="0" w:color="008000"/>
          <w:bottom w:val="outset" w:sz="6" w:space="0" w:color="008000"/>
          <w:right w:val="outset" w:sz="6" w:space="0" w:color="008000"/>
        </w:tblBorders>
        <w:tblCellMar>
          <w:top w:w="15" w:type="dxa"/>
          <w:left w:w="15" w:type="dxa"/>
          <w:bottom w:w="15" w:type="dxa"/>
          <w:right w:w="15" w:type="dxa"/>
        </w:tblCellMar>
        <w:tblLook w:val="04A0"/>
      </w:tblPr>
      <w:tblGrid>
        <w:gridCol w:w="1379"/>
        <w:gridCol w:w="1364"/>
        <w:gridCol w:w="1379"/>
      </w:tblGrid>
      <w:tr w:rsidR="00A8566A" w:rsidRPr="00A8566A" w:rsidTr="00A8566A">
        <w:trPr>
          <w:tblCellSpacing w:w="15"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Column 1</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Column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Column 3</w:t>
            </w:r>
          </w:p>
        </w:tc>
      </w:tr>
      <w:tr w:rsidR="00A8566A" w:rsidRPr="00A8566A" w:rsidTr="00A8566A">
        <w:trPr>
          <w:tblCellSpacing w:w="15" w:type="dxa"/>
        </w:trPr>
        <w:tc>
          <w:tcPr>
            <w:tcW w:w="0" w:type="auto"/>
            <w:vMerge w:val="restart"/>
            <w:tcBorders>
              <w:top w:val="outset" w:sz="6" w:space="0" w:color="008000"/>
              <w:left w:val="outset" w:sz="6" w:space="0" w:color="008000"/>
              <w:bottom w:val="outset" w:sz="6" w:space="0" w:color="008000"/>
              <w:right w:val="outset" w:sz="6" w:space="0" w:color="008000"/>
            </w:tcBorders>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Cell 1</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Cell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Cell 3</w:t>
            </w:r>
          </w:p>
        </w:tc>
      </w:tr>
      <w:tr w:rsidR="00A8566A" w:rsidRPr="00A8566A" w:rsidTr="00A8566A">
        <w:trPr>
          <w:tblCellSpacing w:w="15" w:type="dxa"/>
        </w:trPr>
        <w:tc>
          <w:tcPr>
            <w:tcW w:w="0" w:type="auto"/>
            <w:vMerge/>
            <w:tcBorders>
              <w:top w:val="outset" w:sz="6" w:space="0" w:color="008000"/>
              <w:left w:val="outset" w:sz="6" w:space="0" w:color="008000"/>
              <w:bottom w:val="outset" w:sz="6" w:space="0" w:color="008000"/>
              <w:right w:val="outset" w:sz="6" w:space="0" w:color="008000"/>
            </w:tcBorders>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2 Cell 2</w:t>
            </w:r>
          </w:p>
        </w:tc>
        <w:tc>
          <w:tcPr>
            <w:tcW w:w="0" w:type="auto"/>
            <w:tcBorders>
              <w:top w:val="outset" w:sz="6" w:space="0" w:color="008000"/>
              <w:left w:val="outset" w:sz="6" w:space="0" w:color="008000"/>
              <w:bottom w:val="outset" w:sz="6" w:space="0" w:color="008000"/>
              <w:right w:val="outset" w:sz="6" w:space="0" w:color="008000"/>
            </w:tcBorders>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2 Cell 3</w:t>
            </w:r>
          </w:p>
        </w:tc>
      </w:tr>
      <w:tr w:rsidR="00A8566A" w:rsidRPr="00A8566A" w:rsidTr="00A8566A">
        <w:trPr>
          <w:tblCellSpacing w:w="15" w:type="dxa"/>
        </w:trPr>
        <w:tc>
          <w:tcPr>
            <w:tcW w:w="0" w:type="auto"/>
            <w:gridSpan w:val="3"/>
            <w:tcBorders>
              <w:top w:val="outset" w:sz="6" w:space="0" w:color="008000"/>
              <w:left w:val="outset" w:sz="6" w:space="0" w:color="008000"/>
              <w:bottom w:val="outset" w:sz="6" w:space="0" w:color="008000"/>
              <w:right w:val="outset" w:sz="6" w:space="0" w:color="008000"/>
            </w:tcBorders>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3 Cell 1</w:t>
            </w:r>
          </w:p>
        </w:tc>
      </w:tr>
    </w:tbl>
    <w:p w:rsidR="00C942AF" w:rsidRPr="004454F9" w:rsidRDefault="00C942AF" w:rsidP="00A8566A">
      <w:pPr>
        <w:spacing w:after="240" w:line="360" w:lineRule="atLeast"/>
        <w:ind w:left="48" w:right="48"/>
        <w:jc w:val="both"/>
        <w:rPr>
          <w:rFonts w:ascii="Arial" w:eastAsia="Times New Roman" w:hAnsi="Arial" w:cs="Arial"/>
          <w:color w:val="000000"/>
          <w:sz w:val="24"/>
          <w:szCs w:val="24"/>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Table Background</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bordercolor</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"green"</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background</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"/images/test.png"</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Column 1</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Column 2</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Column 3</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rowspan</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"2"</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Row 1 Cell 1</w:t>
      </w:r>
      <w:r w:rsidRPr="00A8566A">
        <w:rPr>
          <w:rFonts w:ascii="Consolas" w:eastAsia="Times New Roman" w:hAnsi="Consolas" w:cs="Consolas"/>
          <w:color w:val="000088"/>
          <w:sz w:val="20"/>
          <w:szCs w:val="20"/>
        </w:rPr>
        <w:t>&lt;/td&gt;&lt;td&gt;</w:t>
      </w:r>
      <w:r w:rsidRPr="00A8566A">
        <w:rPr>
          <w:rFonts w:ascii="Consolas" w:eastAsia="Times New Roman" w:hAnsi="Consolas" w:cs="Consolas"/>
          <w:color w:val="313131"/>
          <w:sz w:val="20"/>
          <w:szCs w:val="20"/>
        </w:rPr>
        <w:t>Row 1 Cell 2</w:t>
      </w:r>
      <w:r w:rsidRPr="00A8566A">
        <w:rPr>
          <w:rFonts w:ascii="Consolas" w:eastAsia="Times New Roman" w:hAnsi="Consolas" w:cs="Consolas"/>
          <w:color w:val="000088"/>
          <w:sz w:val="20"/>
          <w:szCs w:val="20"/>
        </w:rPr>
        <w:t>&lt;/td&gt;&lt;td&gt;</w:t>
      </w:r>
      <w:r w:rsidRPr="00A8566A">
        <w:rPr>
          <w:rFonts w:ascii="Consolas" w:eastAsia="Times New Roman" w:hAnsi="Consolas" w:cs="Consolas"/>
          <w:color w:val="313131"/>
          <w:sz w:val="20"/>
          <w:szCs w:val="20"/>
        </w:rPr>
        <w:t>Row 1 Cell 3</w:t>
      </w:r>
      <w:r w:rsidRPr="00A8566A">
        <w:rPr>
          <w:rFonts w:ascii="Consolas" w:eastAsia="Times New Roman" w:hAnsi="Consolas" w:cs="Consolas"/>
          <w:color w:val="000088"/>
          <w:sz w:val="20"/>
          <w:szCs w:val="20"/>
        </w:rPr>
        <w:t>&lt;/td&gt;&lt;/</w:t>
      </w:r>
      <w:proofErr w:type="spellStart"/>
      <w:r w:rsidRPr="00A8566A">
        <w:rPr>
          <w:rFonts w:ascii="Consolas" w:eastAsia="Times New Roman" w:hAnsi="Consolas" w:cs="Consolas"/>
          <w:color w:val="000088"/>
          <w:sz w:val="20"/>
          <w:szCs w:val="20"/>
        </w:rPr>
        <w:t>tr</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&gt;&lt;td&gt;</w:t>
      </w:r>
      <w:r w:rsidRPr="00A8566A">
        <w:rPr>
          <w:rFonts w:ascii="Consolas" w:eastAsia="Times New Roman" w:hAnsi="Consolas" w:cs="Consolas"/>
          <w:color w:val="313131"/>
          <w:sz w:val="20"/>
          <w:szCs w:val="20"/>
        </w:rPr>
        <w:t>Row 2 Cell 2</w:t>
      </w:r>
      <w:r w:rsidRPr="00A8566A">
        <w:rPr>
          <w:rFonts w:ascii="Consolas" w:eastAsia="Times New Roman" w:hAnsi="Consolas" w:cs="Consolas"/>
          <w:color w:val="000088"/>
          <w:sz w:val="20"/>
          <w:szCs w:val="20"/>
        </w:rPr>
        <w:t>&lt;/td&gt;&lt;td&gt;</w:t>
      </w:r>
      <w:r w:rsidRPr="00A8566A">
        <w:rPr>
          <w:rFonts w:ascii="Consolas" w:eastAsia="Times New Roman" w:hAnsi="Consolas" w:cs="Consolas"/>
          <w:color w:val="313131"/>
          <w:sz w:val="20"/>
          <w:szCs w:val="20"/>
        </w:rPr>
        <w:t>Row 2 Cell 3</w:t>
      </w:r>
      <w:r w:rsidRPr="00A8566A">
        <w:rPr>
          <w:rFonts w:ascii="Consolas" w:eastAsia="Times New Roman" w:hAnsi="Consolas" w:cs="Consolas"/>
          <w:color w:val="000088"/>
          <w:sz w:val="20"/>
          <w:szCs w:val="20"/>
        </w:rPr>
        <w:t>&lt;/td&gt;&lt;/</w:t>
      </w:r>
      <w:proofErr w:type="spellStart"/>
      <w:r w:rsidRPr="00A8566A">
        <w:rPr>
          <w:rFonts w:ascii="Consolas" w:eastAsia="Times New Roman" w:hAnsi="Consolas" w:cs="Consolas"/>
          <w:color w:val="000088"/>
          <w:sz w:val="20"/>
          <w:szCs w:val="20"/>
        </w:rPr>
        <w:t>tr</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colspan</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"3"</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Row 3 Cell 1</w:t>
      </w:r>
      <w:r w:rsidRPr="00A8566A">
        <w:rPr>
          <w:rFonts w:ascii="Consolas" w:eastAsia="Times New Roman" w:hAnsi="Consolas" w:cs="Consolas"/>
          <w:color w:val="000088"/>
          <w:sz w:val="20"/>
          <w:szCs w:val="20"/>
        </w:rPr>
        <w:t>&lt;/td&gt;&lt;/</w:t>
      </w:r>
      <w:proofErr w:type="spellStart"/>
      <w:r w:rsidRPr="00A8566A">
        <w:rPr>
          <w:rFonts w:ascii="Consolas" w:eastAsia="Times New Roman" w:hAnsi="Consolas" w:cs="Consolas"/>
          <w:color w:val="000088"/>
          <w:sz w:val="20"/>
          <w:szCs w:val="20"/>
        </w:rPr>
        <w:t>tr</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 Here background image did not apply to table's header.</w:t>
      </w:r>
    </w:p>
    <w:tbl>
      <w:tblPr>
        <w:tblW w:w="0" w:type="auto"/>
        <w:tblCellSpacing w:w="15" w:type="dxa"/>
        <w:tblBorders>
          <w:top w:val="outset" w:sz="6" w:space="0" w:color="008000"/>
          <w:left w:val="outset" w:sz="6" w:space="0" w:color="008000"/>
          <w:bottom w:val="outset" w:sz="6" w:space="0" w:color="008000"/>
          <w:right w:val="outset" w:sz="6" w:space="0" w:color="008000"/>
        </w:tblBorders>
        <w:tblCellMar>
          <w:top w:w="15" w:type="dxa"/>
          <w:left w:w="15" w:type="dxa"/>
          <w:bottom w:w="15" w:type="dxa"/>
          <w:right w:w="15" w:type="dxa"/>
        </w:tblCellMar>
        <w:tblLook w:val="04A0"/>
      </w:tblPr>
      <w:tblGrid>
        <w:gridCol w:w="1379"/>
        <w:gridCol w:w="1364"/>
        <w:gridCol w:w="1379"/>
      </w:tblGrid>
      <w:tr w:rsidR="00A8566A" w:rsidRPr="00A8566A" w:rsidTr="00A8566A">
        <w:trPr>
          <w:tblCellSpacing w:w="15" w:type="dxa"/>
        </w:trPr>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Column 1</w:t>
            </w:r>
          </w:p>
        </w:tc>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Column 2</w:t>
            </w:r>
          </w:p>
        </w:tc>
        <w:tc>
          <w:tcPr>
            <w:tcW w:w="0" w:type="auto"/>
            <w:tcBorders>
              <w:top w:val="outset" w:sz="6" w:space="0" w:color="008000"/>
              <w:left w:val="outset" w:sz="6" w:space="0" w:color="008000"/>
              <w:bottom w:val="outset" w:sz="6" w:space="0" w:color="008000"/>
              <w:right w:val="outset" w:sz="6" w:space="0" w:color="008000"/>
            </w:tcBorders>
            <w:shd w:val="clear" w:color="auto" w:fill="FFFFFF"/>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Column 3</w:t>
            </w:r>
          </w:p>
        </w:tc>
      </w:tr>
      <w:tr w:rsidR="00A8566A" w:rsidRPr="00A8566A" w:rsidTr="00A8566A">
        <w:trPr>
          <w:tblCellSpacing w:w="15" w:type="dxa"/>
        </w:trPr>
        <w:tc>
          <w:tcPr>
            <w:tcW w:w="0" w:type="auto"/>
            <w:vMerge w:val="restart"/>
            <w:tcBorders>
              <w:top w:val="outset" w:sz="6" w:space="0" w:color="008000"/>
              <w:left w:val="outset" w:sz="6" w:space="0" w:color="008000"/>
              <w:bottom w:val="outset" w:sz="6" w:space="0" w:color="008000"/>
              <w:right w:val="outset" w:sz="6" w:space="0" w:color="008000"/>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Cell 1</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Cell 2</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Cell 3</w:t>
            </w:r>
          </w:p>
        </w:tc>
      </w:tr>
      <w:tr w:rsidR="00A8566A" w:rsidRPr="00A8566A" w:rsidTr="00A8566A">
        <w:trPr>
          <w:tblCellSpacing w:w="15" w:type="dxa"/>
        </w:trPr>
        <w:tc>
          <w:tcPr>
            <w:tcW w:w="0" w:type="auto"/>
            <w:vMerge/>
            <w:tcBorders>
              <w:top w:val="outset" w:sz="6" w:space="0" w:color="008000"/>
              <w:left w:val="outset" w:sz="6" w:space="0" w:color="008000"/>
              <w:bottom w:val="outset" w:sz="6" w:space="0" w:color="008000"/>
              <w:right w:val="outset" w:sz="6" w:space="0" w:color="008000"/>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2 Cell 2</w:t>
            </w:r>
          </w:p>
        </w:tc>
        <w:tc>
          <w:tcPr>
            <w:tcW w:w="0" w:type="auto"/>
            <w:tcBorders>
              <w:top w:val="outset" w:sz="6" w:space="0" w:color="008000"/>
              <w:left w:val="outset" w:sz="6" w:space="0" w:color="008000"/>
              <w:bottom w:val="outset" w:sz="6" w:space="0" w:color="008000"/>
              <w:right w:val="outset" w:sz="6" w:space="0" w:color="008000"/>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2 Cell 3</w:t>
            </w:r>
          </w:p>
        </w:tc>
      </w:tr>
      <w:tr w:rsidR="00A8566A" w:rsidRPr="00A8566A" w:rsidTr="00A8566A">
        <w:trPr>
          <w:tblCellSpacing w:w="15" w:type="dxa"/>
        </w:trPr>
        <w:tc>
          <w:tcPr>
            <w:tcW w:w="0" w:type="auto"/>
            <w:gridSpan w:val="3"/>
            <w:tcBorders>
              <w:top w:val="outset" w:sz="6" w:space="0" w:color="008000"/>
              <w:left w:val="outset" w:sz="6" w:space="0" w:color="008000"/>
              <w:bottom w:val="outset" w:sz="6" w:space="0" w:color="008000"/>
              <w:right w:val="outset" w:sz="6" w:space="0" w:color="008000"/>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3 Cell 1</w:t>
            </w:r>
          </w:p>
        </w:tc>
      </w:tr>
    </w:tbl>
    <w:p w:rsidR="00C942AF" w:rsidRDefault="00C942AF"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4454F9"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4454F9">
        <w:rPr>
          <w:rFonts w:ascii="Verdana" w:eastAsia="Times New Roman" w:hAnsi="Verdana" w:cs="Times New Roman"/>
          <w:b/>
          <w:color w:val="215868" w:themeColor="accent5" w:themeShade="80"/>
          <w:spacing w:val="-15"/>
          <w:sz w:val="30"/>
          <w:szCs w:val="30"/>
        </w:rPr>
        <w:t>Table Height and Width</w:t>
      </w:r>
    </w:p>
    <w:p w:rsidR="00A8566A" w:rsidRPr="004454F9" w:rsidRDefault="00A8566A" w:rsidP="00A8566A">
      <w:pPr>
        <w:spacing w:after="240" w:line="360" w:lineRule="atLeast"/>
        <w:ind w:left="48" w:right="48"/>
        <w:jc w:val="both"/>
        <w:rPr>
          <w:rFonts w:ascii="Arial" w:eastAsia="Times New Roman" w:hAnsi="Arial" w:cs="Arial"/>
          <w:color w:val="000000"/>
          <w:sz w:val="24"/>
          <w:szCs w:val="24"/>
        </w:rPr>
      </w:pPr>
      <w:r w:rsidRPr="004454F9">
        <w:rPr>
          <w:rFonts w:ascii="Arial" w:eastAsia="Times New Roman" w:hAnsi="Arial" w:cs="Arial"/>
          <w:color w:val="000000"/>
          <w:sz w:val="24"/>
          <w:szCs w:val="24"/>
        </w:rPr>
        <w:lastRenderedPageBreak/>
        <w:t>You can set a table width and height using </w:t>
      </w:r>
      <w:r w:rsidRPr="004454F9">
        <w:rPr>
          <w:rFonts w:ascii="Arial" w:eastAsia="Times New Roman" w:hAnsi="Arial" w:cs="Arial"/>
          <w:b/>
          <w:bCs/>
          <w:color w:val="000000"/>
          <w:sz w:val="24"/>
          <w:szCs w:val="24"/>
        </w:rPr>
        <w:t>width</w:t>
      </w:r>
      <w:r w:rsidRPr="004454F9">
        <w:rPr>
          <w:rFonts w:ascii="Arial" w:eastAsia="Times New Roman" w:hAnsi="Arial" w:cs="Arial"/>
          <w:color w:val="000000"/>
          <w:sz w:val="24"/>
          <w:szCs w:val="24"/>
        </w:rPr>
        <w:t> and </w:t>
      </w:r>
      <w:r w:rsidRPr="004454F9">
        <w:rPr>
          <w:rFonts w:ascii="Arial" w:eastAsia="Times New Roman" w:hAnsi="Arial" w:cs="Arial"/>
          <w:b/>
          <w:bCs/>
          <w:color w:val="000000"/>
          <w:sz w:val="24"/>
          <w:szCs w:val="24"/>
        </w:rPr>
        <w:t>height</w:t>
      </w:r>
      <w:r w:rsidRPr="004454F9">
        <w:rPr>
          <w:rFonts w:ascii="Arial" w:eastAsia="Times New Roman" w:hAnsi="Arial" w:cs="Arial"/>
          <w:color w:val="000000"/>
          <w:sz w:val="24"/>
          <w:szCs w:val="24"/>
        </w:rPr>
        <w:t> </w:t>
      </w:r>
      <w:proofErr w:type="spellStart"/>
      <w:r w:rsidRPr="004454F9">
        <w:rPr>
          <w:rFonts w:ascii="Arial" w:eastAsia="Times New Roman" w:hAnsi="Arial" w:cs="Arial"/>
          <w:color w:val="000000"/>
          <w:sz w:val="24"/>
          <w:szCs w:val="24"/>
        </w:rPr>
        <w:t>attrubutes</w:t>
      </w:r>
      <w:proofErr w:type="spellEnd"/>
      <w:r w:rsidRPr="004454F9">
        <w:rPr>
          <w:rFonts w:ascii="Arial" w:eastAsia="Times New Roman" w:hAnsi="Arial" w:cs="Arial"/>
          <w:color w:val="000000"/>
          <w:sz w:val="24"/>
          <w:szCs w:val="24"/>
        </w:rPr>
        <w:t>. You can specify table width or height in terms of pixels or in terms of percentage of available screen area.</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Table Width/Height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"400"</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height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"150"</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Row 1, Column 1</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Row 1, Column 2</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Row 2, Column 1</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Row 2, Column 2</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3000"/>
      </w:tblGrid>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Column 2</w:t>
            </w:r>
          </w:p>
        </w:tc>
      </w:tr>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2,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2, Column 2</w:t>
            </w:r>
          </w:p>
        </w:tc>
      </w:tr>
    </w:tbl>
    <w:p w:rsidR="004454F9" w:rsidRDefault="004454F9"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4454F9"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4454F9">
        <w:rPr>
          <w:rFonts w:ascii="Verdana" w:eastAsia="Times New Roman" w:hAnsi="Verdana" w:cs="Times New Roman"/>
          <w:b/>
          <w:color w:val="215868" w:themeColor="accent5" w:themeShade="80"/>
          <w:spacing w:val="-15"/>
          <w:sz w:val="30"/>
          <w:szCs w:val="30"/>
        </w:rPr>
        <w:t>Table Caption</w:t>
      </w:r>
    </w:p>
    <w:p w:rsidR="00A8566A" w:rsidRPr="004454F9" w:rsidRDefault="00A8566A" w:rsidP="00A8566A">
      <w:pPr>
        <w:spacing w:after="240" w:line="360" w:lineRule="atLeast"/>
        <w:ind w:left="48" w:right="48"/>
        <w:jc w:val="both"/>
        <w:rPr>
          <w:rFonts w:ascii="Arial" w:eastAsia="Times New Roman" w:hAnsi="Arial" w:cs="Arial"/>
          <w:color w:val="000000"/>
          <w:sz w:val="24"/>
          <w:szCs w:val="24"/>
        </w:rPr>
      </w:pPr>
      <w:r w:rsidRPr="004454F9">
        <w:rPr>
          <w:rFonts w:ascii="Arial" w:eastAsia="Times New Roman" w:hAnsi="Arial" w:cs="Arial"/>
          <w:color w:val="000000"/>
          <w:sz w:val="24"/>
          <w:szCs w:val="24"/>
        </w:rPr>
        <w:t>The </w:t>
      </w:r>
      <w:r w:rsidRPr="004454F9">
        <w:rPr>
          <w:rFonts w:ascii="Arial" w:eastAsia="Times New Roman" w:hAnsi="Arial" w:cs="Arial"/>
          <w:b/>
          <w:bCs/>
          <w:color w:val="000000"/>
          <w:sz w:val="24"/>
          <w:szCs w:val="24"/>
        </w:rPr>
        <w:t>caption</w:t>
      </w:r>
      <w:r w:rsidRPr="004454F9">
        <w:rPr>
          <w:rFonts w:ascii="Arial" w:eastAsia="Times New Roman" w:hAnsi="Arial" w:cs="Arial"/>
          <w:color w:val="000000"/>
          <w:sz w:val="24"/>
          <w:szCs w:val="24"/>
        </w:rPr>
        <w:t> tag will serve as a title or explanation for the table and it shows up at the top of the table. This tag is deprecated in newer version of HTML/XHTML.</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Table Caption</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gramStart"/>
      <w:r w:rsidRPr="00A8566A">
        <w:rPr>
          <w:rFonts w:ascii="Consolas" w:eastAsia="Times New Roman" w:hAnsi="Consolas" w:cs="Consolas"/>
          <w:color w:val="008800"/>
          <w:sz w:val="20"/>
          <w:szCs w:val="20"/>
        </w:rPr>
        <w:t>100%</w:t>
      </w:r>
      <w:proofErr w:type="gram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caption&gt;</w:t>
      </w:r>
      <w:proofErr w:type="gramEnd"/>
      <w:r w:rsidRPr="00A8566A">
        <w:rPr>
          <w:rFonts w:ascii="Consolas" w:eastAsia="Times New Roman" w:hAnsi="Consolas" w:cs="Consolas"/>
          <w:color w:val="313131"/>
          <w:sz w:val="20"/>
          <w:szCs w:val="20"/>
        </w:rPr>
        <w:t>This is the caption</w:t>
      </w:r>
      <w:r w:rsidRPr="00A8566A">
        <w:rPr>
          <w:rFonts w:ascii="Consolas" w:eastAsia="Times New Roman" w:hAnsi="Consolas" w:cs="Consolas"/>
          <w:color w:val="000088"/>
          <w:sz w:val="20"/>
          <w:szCs w:val="20"/>
        </w:rPr>
        <w:t>&lt;/caption&gt;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row 1, column 1</w:t>
      </w:r>
      <w:r w:rsidRPr="00A8566A">
        <w:rPr>
          <w:rFonts w:ascii="Consolas" w:eastAsia="Times New Roman" w:hAnsi="Consolas" w:cs="Consolas"/>
          <w:color w:val="000088"/>
          <w:sz w:val="20"/>
          <w:szCs w:val="20"/>
        </w:rPr>
        <w:t>&lt;/td&gt;&lt;td&gt;</w:t>
      </w:r>
      <w:r w:rsidRPr="00A8566A">
        <w:rPr>
          <w:rFonts w:ascii="Consolas" w:eastAsia="Times New Roman" w:hAnsi="Consolas" w:cs="Consolas"/>
          <w:color w:val="313131"/>
          <w:sz w:val="20"/>
          <w:szCs w:val="20"/>
        </w:rPr>
        <w:t xml:space="preserve">row 1, </w:t>
      </w:r>
      <w:proofErr w:type="spellStart"/>
      <w:r w:rsidRPr="00A8566A">
        <w:rPr>
          <w:rFonts w:ascii="Consolas" w:eastAsia="Times New Roman" w:hAnsi="Consolas" w:cs="Consolas"/>
          <w:color w:val="313131"/>
          <w:sz w:val="20"/>
          <w:szCs w:val="20"/>
        </w:rPr>
        <w:t>columnn</w:t>
      </w:r>
      <w:proofErr w:type="spellEnd"/>
      <w:r w:rsidRPr="00A8566A">
        <w:rPr>
          <w:rFonts w:ascii="Consolas" w:eastAsia="Times New Roman" w:hAnsi="Consolas" w:cs="Consolas"/>
          <w:color w:val="313131"/>
          <w:sz w:val="20"/>
          <w:szCs w:val="20"/>
        </w:rPr>
        <w:t xml:space="preserve"> 2</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9"/>
        <w:gridCol w:w="4891"/>
      </w:tblGrid>
      <w:tr w:rsidR="00A8566A" w:rsidRPr="00A8566A" w:rsidTr="00A8566A">
        <w:trPr>
          <w:tblCellSpacing w:w="15" w:type="dxa"/>
        </w:trPr>
        <w:tc>
          <w:tcPr>
            <w:tcW w:w="0" w:type="auto"/>
            <w:gridSpan w:val="2"/>
            <w:tcBorders>
              <w:top w:val="nil"/>
              <w:left w:val="nil"/>
              <w:bottom w:val="nil"/>
              <w:right w:val="nil"/>
            </w:tcBorders>
            <w:shd w:val="clear" w:color="auto" w:fill="auto"/>
            <w:vAlign w:val="center"/>
            <w:hideMark/>
          </w:tcPr>
          <w:p w:rsidR="00A8566A" w:rsidRPr="00A8566A" w:rsidRDefault="00A8566A" w:rsidP="00A8566A">
            <w:pPr>
              <w:spacing w:after="0" w:line="240" w:lineRule="auto"/>
              <w:jc w:val="center"/>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This is the caption</w:t>
            </w:r>
          </w:p>
        </w:tc>
      </w:tr>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row 1, column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 xml:space="preserve">row 1, </w:t>
            </w:r>
            <w:proofErr w:type="spellStart"/>
            <w:r w:rsidRPr="00A8566A">
              <w:rPr>
                <w:rFonts w:ascii="Times New Roman" w:eastAsia="Times New Roman" w:hAnsi="Times New Roman" w:cs="Times New Roman"/>
                <w:sz w:val="24"/>
                <w:szCs w:val="24"/>
              </w:rPr>
              <w:t>columnn</w:t>
            </w:r>
            <w:proofErr w:type="spellEnd"/>
            <w:r w:rsidRPr="00A8566A">
              <w:rPr>
                <w:rFonts w:ascii="Times New Roman" w:eastAsia="Times New Roman" w:hAnsi="Times New Roman" w:cs="Times New Roman"/>
                <w:sz w:val="24"/>
                <w:szCs w:val="24"/>
              </w:rPr>
              <w:t xml:space="preserve"> 2</w:t>
            </w:r>
          </w:p>
        </w:tc>
      </w:tr>
    </w:tbl>
    <w:p w:rsidR="000E367C" w:rsidRDefault="000E367C"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0E367C"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E367C">
        <w:rPr>
          <w:rFonts w:ascii="Verdana" w:eastAsia="Times New Roman" w:hAnsi="Verdana" w:cs="Times New Roman"/>
          <w:b/>
          <w:color w:val="215868" w:themeColor="accent5" w:themeShade="80"/>
          <w:spacing w:val="-15"/>
          <w:sz w:val="30"/>
          <w:szCs w:val="30"/>
        </w:rPr>
        <w:t>Table Header, Body, and Footer</w:t>
      </w:r>
    </w:p>
    <w:p w:rsidR="00A8566A" w:rsidRPr="000E367C" w:rsidRDefault="00A8566A" w:rsidP="00A8566A">
      <w:pPr>
        <w:spacing w:after="240" w:line="360" w:lineRule="atLeast"/>
        <w:ind w:left="48" w:right="48"/>
        <w:jc w:val="both"/>
        <w:rPr>
          <w:rFonts w:ascii="Arial" w:eastAsia="Times New Roman" w:hAnsi="Arial" w:cs="Arial"/>
          <w:color w:val="000000"/>
          <w:sz w:val="24"/>
          <w:szCs w:val="24"/>
        </w:rPr>
      </w:pPr>
      <w:r w:rsidRPr="000E367C">
        <w:rPr>
          <w:rFonts w:ascii="Arial" w:eastAsia="Times New Roman" w:hAnsi="Arial" w:cs="Arial"/>
          <w:color w:val="000000"/>
          <w:sz w:val="24"/>
          <w:szCs w:val="24"/>
        </w:rPr>
        <w:t>Tables can be divided into three portions: a header, a body, and a foot. The head and foot are rather similar to headers and footers in a word-processed document that remain the same for every page, while the body is the main content holder of the table.</w:t>
      </w:r>
    </w:p>
    <w:p w:rsidR="00A8566A" w:rsidRPr="000E367C" w:rsidRDefault="00A8566A" w:rsidP="00A8566A">
      <w:pPr>
        <w:spacing w:after="240" w:line="360" w:lineRule="atLeast"/>
        <w:ind w:left="48" w:right="48"/>
        <w:jc w:val="both"/>
        <w:rPr>
          <w:rFonts w:ascii="Arial" w:eastAsia="Times New Roman" w:hAnsi="Arial" w:cs="Arial"/>
          <w:color w:val="000000"/>
          <w:sz w:val="24"/>
          <w:szCs w:val="24"/>
        </w:rPr>
      </w:pPr>
      <w:r w:rsidRPr="000E367C">
        <w:rPr>
          <w:rFonts w:ascii="Arial" w:eastAsia="Times New Roman" w:hAnsi="Arial" w:cs="Arial"/>
          <w:color w:val="000000"/>
          <w:sz w:val="24"/>
          <w:szCs w:val="24"/>
        </w:rPr>
        <w:t>The three elements for separating the head, body, and foot of a table are:</w:t>
      </w:r>
    </w:p>
    <w:p w:rsidR="00A8566A" w:rsidRPr="00A8566A" w:rsidRDefault="00A8566A" w:rsidP="00A8566A">
      <w:pPr>
        <w:numPr>
          <w:ilvl w:val="0"/>
          <w:numId w:val="2"/>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b/>
          <w:bCs/>
          <w:color w:val="000000"/>
          <w:sz w:val="21"/>
          <w:szCs w:val="21"/>
        </w:rPr>
        <w:t>&lt;</w:t>
      </w:r>
      <w:proofErr w:type="spellStart"/>
      <w:proofErr w:type="gramStart"/>
      <w:r w:rsidRPr="00A8566A">
        <w:rPr>
          <w:rFonts w:ascii="Verdana" w:eastAsia="Times New Roman" w:hAnsi="Verdana" w:cs="Times New Roman"/>
          <w:b/>
          <w:bCs/>
          <w:color w:val="000000"/>
          <w:sz w:val="21"/>
          <w:szCs w:val="21"/>
        </w:rPr>
        <w:t>thead</w:t>
      </w:r>
      <w:proofErr w:type="spellEnd"/>
      <w:proofErr w:type="gramEnd"/>
      <w:r w:rsidRPr="00A8566A">
        <w:rPr>
          <w:rFonts w:ascii="Verdana" w:eastAsia="Times New Roman" w:hAnsi="Verdana" w:cs="Times New Roman"/>
          <w:b/>
          <w:bCs/>
          <w:color w:val="000000"/>
          <w:sz w:val="21"/>
          <w:szCs w:val="21"/>
        </w:rPr>
        <w:t>&gt; - </w:t>
      </w:r>
      <w:r w:rsidRPr="00A8566A">
        <w:rPr>
          <w:rFonts w:ascii="Verdana" w:eastAsia="Times New Roman" w:hAnsi="Verdana" w:cs="Times New Roman"/>
          <w:color w:val="000000"/>
          <w:sz w:val="21"/>
          <w:szCs w:val="21"/>
        </w:rPr>
        <w:t>to create a separate table header.</w:t>
      </w:r>
    </w:p>
    <w:p w:rsidR="00A8566A" w:rsidRPr="00A8566A" w:rsidRDefault="00A8566A" w:rsidP="00A8566A">
      <w:pPr>
        <w:numPr>
          <w:ilvl w:val="0"/>
          <w:numId w:val="2"/>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b/>
          <w:bCs/>
          <w:color w:val="000000"/>
          <w:sz w:val="21"/>
          <w:szCs w:val="21"/>
        </w:rPr>
        <w:t>&lt;</w:t>
      </w:r>
      <w:proofErr w:type="spellStart"/>
      <w:proofErr w:type="gramStart"/>
      <w:r w:rsidRPr="00A8566A">
        <w:rPr>
          <w:rFonts w:ascii="Verdana" w:eastAsia="Times New Roman" w:hAnsi="Verdana" w:cs="Times New Roman"/>
          <w:b/>
          <w:bCs/>
          <w:color w:val="000000"/>
          <w:sz w:val="21"/>
          <w:szCs w:val="21"/>
        </w:rPr>
        <w:t>tbody</w:t>
      </w:r>
      <w:proofErr w:type="spellEnd"/>
      <w:proofErr w:type="gramEnd"/>
      <w:r w:rsidRPr="00A8566A">
        <w:rPr>
          <w:rFonts w:ascii="Verdana" w:eastAsia="Times New Roman" w:hAnsi="Verdana" w:cs="Times New Roman"/>
          <w:b/>
          <w:bCs/>
          <w:color w:val="000000"/>
          <w:sz w:val="21"/>
          <w:szCs w:val="21"/>
        </w:rPr>
        <w:t>&gt; - </w:t>
      </w:r>
      <w:r w:rsidRPr="00A8566A">
        <w:rPr>
          <w:rFonts w:ascii="Verdana" w:eastAsia="Times New Roman" w:hAnsi="Verdana" w:cs="Times New Roman"/>
          <w:color w:val="000000"/>
          <w:sz w:val="21"/>
          <w:szCs w:val="21"/>
        </w:rPr>
        <w:t>to indicate the main body of the table.</w:t>
      </w:r>
    </w:p>
    <w:p w:rsidR="00A8566A" w:rsidRPr="00A8566A" w:rsidRDefault="00A8566A" w:rsidP="00A8566A">
      <w:pPr>
        <w:numPr>
          <w:ilvl w:val="0"/>
          <w:numId w:val="2"/>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b/>
          <w:bCs/>
          <w:color w:val="000000"/>
          <w:sz w:val="21"/>
          <w:szCs w:val="21"/>
        </w:rPr>
        <w:t>&lt;</w:t>
      </w:r>
      <w:proofErr w:type="spellStart"/>
      <w:proofErr w:type="gramStart"/>
      <w:r w:rsidRPr="00A8566A">
        <w:rPr>
          <w:rFonts w:ascii="Verdana" w:eastAsia="Times New Roman" w:hAnsi="Verdana" w:cs="Times New Roman"/>
          <w:b/>
          <w:bCs/>
          <w:color w:val="000000"/>
          <w:sz w:val="21"/>
          <w:szCs w:val="21"/>
        </w:rPr>
        <w:t>tfoot</w:t>
      </w:r>
      <w:proofErr w:type="spellEnd"/>
      <w:proofErr w:type="gramEnd"/>
      <w:r w:rsidRPr="00A8566A">
        <w:rPr>
          <w:rFonts w:ascii="Verdana" w:eastAsia="Times New Roman" w:hAnsi="Verdana" w:cs="Times New Roman"/>
          <w:b/>
          <w:bCs/>
          <w:color w:val="000000"/>
          <w:sz w:val="21"/>
          <w:szCs w:val="21"/>
        </w:rPr>
        <w:t>&gt; - </w:t>
      </w:r>
      <w:r w:rsidRPr="00A8566A">
        <w:rPr>
          <w:rFonts w:ascii="Verdana" w:eastAsia="Times New Roman" w:hAnsi="Verdana" w:cs="Times New Roman"/>
          <w:color w:val="000000"/>
          <w:sz w:val="21"/>
          <w:szCs w:val="21"/>
        </w:rPr>
        <w:t>to create a separate table footer.</w:t>
      </w:r>
    </w:p>
    <w:p w:rsidR="00A8566A" w:rsidRPr="000E367C" w:rsidRDefault="00A8566A" w:rsidP="00A8566A">
      <w:pPr>
        <w:spacing w:after="240" w:line="360" w:lineRule="atLeast"/>
        <w:ind w:left="48" w:right="48"/>
        <w:jc w:val="both"/>
        <w:rPr>
          <w:rFonts w:ascii="Arial" w:eastAsia="Times New Roman" w:hAnsi="Arial" w:cs="Arial"/>
          <w:color w:val="000000"/>
          <w:sz w:val="24"/>
          <w:szCs w:val="24"/>
        </w:rPr>
      </w:pPr>
      <w:r w:rsidRPr="000E367C">
        <w:rPr>
          <w:rFonts w:ascii="Arial" w:eastAsia="Times New Roman" w:hAnsi="Arial" w:cs="Arial"/>
          <w:color w:val="000000"/>
          <w:sz w:val="24"/>
          <w:szCs w:val="24"/>
        </w:rPr>
        <w:t>A table may contain several &lt;</w:t>
      </w:r>
      <w:proofErr w:type="spellStart"/>
      <w:r w:rsidRPr="000E367C">
        <w:rPr>
          <w:rFonts w:ascii="Arial" w:eastAsia="Times New Roman" w:hAnsi="Arial" w:cs="Arial"/>
          <w:color w:val="000000"/>
          <w:sz w:val="24"/>
          <w:szCs w:val="24"/>
        </w:rPr>
        <w:t>tbody</w:t>
      </w:r>
      <w:proofErr w:type="spellEnd"/>
      <w:r w:rsidRPr="000E367C">
        <w:rPr>
          <w:rFonts w:ascii="Arial" w:eastAsia="Times New Roman" w:hAnsi="Arial" w:cs="Arial"/>
          <w:color w:val="000000"/>
          <w:sz w:val="24"/>
          <w:szCs w:val="24"/>
        </w:rPr>
        <w:t>&gt; elements to indicate different </w:t>
      </w:r>
      <w:r w:rsidRPr="000E367C">
        <w:rPr>
          <w:rFonts w:ascii="Arial" w:eastAsia="Times New Roman" w:hAnsi="Arial" w:cs="Arial"/>
          <w:i/>
          <w:iCs/>
          <w:color w:val="000000"/>
          <w:sz w:val="24"/>
          <w:szCs w:val="24"/>
        </w:rPr>
        <w:t>pages</w:t>
      </w:r>
      <w:r w:rsidRPr="000E367C">
        <w:rPr>
          <w:rFonts w:ascii="Arial" w:eastAsia="Times New Roman" w:hAnsi="Arial" w:cs="Arial"/>
          <w:color w:val="000000"/>
          <w:sz w:val="24"/>
          <w:szCs w:val="24"/>
        </w:rPr>
        <w:t> or groups of data. But it is notable that &lt;</w:t>
      </w:r>
      <w:proofErr w:type="spellStart"/>
      <w:r w:rsidRPr="000E367C">
        <w:rPr>
          <w:rFonts w:ascii="Arial" w:eastAsia="Times New Roman" w:hAnsi="Arial" w:cs="Arial"/>
          <w:color w:val="000000"/>
          <w:sz w:val="24"/>
          <w:szCs w:val="24"/>
        </w:rPr>
        <w:t>thead</w:t>
      </w:r>
      <w:proofErr w:type="spellEnd"/>
      <w:r w:rsidRPr="000E367C">
        <w:rPr>
          <w:rFonts w:ascii="Arial" w:eastAsia="Times New Roman" w:hAnsi="Arial" w:cs="Arial"/>
          <w:color w:val="000000"/>
          <w:sz w:val="24"/>
          <w:szCs w:val="24"/>
        </w:rPr>
        <w:t>&gt; and &lt;</w:t>
      </w:r>
      <w:proofErr w:type="spellStart"/>
      <w:r w:rsidRPr="000E367C">
        <w:rPr>
          <w:rFonts w:ascii="Arial" w:eastAsia="Times New Roman" w:hAnsi="Arial" w:cs="Arial"/>
          <w:color w:val="000000"/>
          <w:sz w:val="24"/>
          <w:szCs w:val="24"/>
        </w:rPr>
        <w:t>tfoot</w:t>
      </w:r>
      <w:proofErr w:type="spellEnd"/>
      <w:r w:rsidRPr="000E367C">
        <w:rPr>
          <w:rFonts w:ascii="Arial" w:eastAsia="Times New Roman" w:hAnsi="Arial" w:cs="Arial"/>
          <w:color w:val="000000"/>
          <w:sz w:val="24"/>
          <w:szCs w:val="24"/>
        </w:rPr>
        <w:t>&gt; tags should appear before &lt;</w:t>
      </w:r>
      <w:proofErr w:type="spellStart"/>
      <w:r w:rsidRPr="000E367C">
        <w:rPr>
          <w:rFonts w:ascii="Arial" w:eastAsia="Times New Roman" w:hAnsi="Arial" w:cs="Arial"/>
          <w:color w:val="000000"/>
          <w:sz w:val="24"/>
          <w:szCs w:val="24"/>
        </w:rPr>
        <w:t>tbody</w:t>
      </w:r>
      <w:proofErr w:type="spellEnd"/>
      <w:r w:rsidRPr="000E367C">
        <w:rPr>
          <w:rFonts w:ascii="Arial" w:eastAsia="Times New Roman" w:hAnsi="Arial" w:cs="Arial"/>
          <w:color w:val="000000"/>
          <w:sz w:val="24"/>
          <w:szCs w:val="24"/>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Table</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gramStart"/>
      <w:r w:rsidRPr="00A8566A">
        <w:rPr>
          <w:rFonts w:ascii="Consolas" w:eastAsia="Times New Roman" w:hAnsi="Consolas" w:cs="Consolas"/>
          <w:color w:val="008800"/>
          <w:sz w:val="20"/>
          <w:szCs w:val="20"/>
        </w:rPr>
        <w:t>100%</w:t>
      </w:r>
      <w:proofErr w:type="gram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thead</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&lt;td</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colspan</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"4"</w:t>
      </w:r>
      <w:r w:rsidRPr="00A8566A">
        <w:rPr>
          <w:rFonts w:ascii="Consolas" w:eastAsia="Times New Roman" w:hAnsi="Consolas" w:cs="Consolas"/>
          <w:color w:val="000088"/>
          <w:sz w:val="20"/>
          <w:szCs w:val="20"/>
        </w:rPr>
        <w:t>&gt;</w:t>
      </w:r>
      <w:proofErr w:type="gramStart"/>
      <w:r w:rsidRPr="00A8566A">
        <w:rPr>
          <w:rFonts w:ascii="Consolas" w:eastAsia="Times New Roman" w:hAnsi="Consolas" w:cs="Consolas"/>
          <w:color w:val="313131"/>
          <w:sz w:val="20"/>
          <w:szCs w:val="20"/>
        </w:rPr>
        <w:t>This</w:t>
      </w:r>
      <w:proofErr w:type="gramEnd"/>
      <w:r w:rsidRPr="00A8566A">
        <w:rPr>
          <w:rFonts w:ascii="Consolas" w:eastAsia="Times New Roman" w:hAnsi="Consolas" w:cs="Consolas"/>
          <w:color w:val="313131"/>
          <w:sz w:val="20"/>
          <w:szCs w:val="20"/>
        </w:rPr>
        <w:t xml:space="preserve"> is the head of the table</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thead</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tfoot</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&lt;td</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colspan</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"4"</w:t>
      </w:r>
      <w:r w:rsidRPr="00A8566A">
        <w:rPr>
          <w:rFonts w:ascii="Consolas" w:eastAsia="Times New Roman" w:hAnsi="Consolas" w:cs="Consolas"/>
          <w:color w:val="000088"/>
          <w:sz w:val="20"/>
          <w:szCs w:val="20"/>
        </w:rPr>
        <w:t>&gt;</w:t>
      </w:r>
      <w:proofErr w:type="gramStart"/>
      <w:r w:rsidRPr="00A8566A">
        <w:rPr>
          <w:rFonts w:ascii="Consolas" w:eastAsia="Times New Roman" w:hAnsi="Consolas" w:cs="Consolas"/>
          <w:color w:val="313131"/>
          <w:sz w:val="20"/>
          <w:szCs w:val="20"/>
        </w:rPr>
        <w:t>This</w:t>
      </w:r>
      <w:proofErr w:type="gramEnd"/>
      <w:r w:rsidRPr="00A8566A">
        <w:rPr>
          <w:rFonts w:ascii="Consolas" w:eastAsia="Times New Roman" w:hAnsi="Consolas" w:cs="Consolas"/>
          <w:color w:val="313131"/>
          <w:sz w:val="20"/>
          <w:szCs w:val="20"/>
        </w:rPr>
        <w:t xml:space="preserve"> is the foot of the table</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tfoot</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tbody</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Cell 1</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Cell 2</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Cell 3</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Cell 4</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tbody</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77"/>
        <w:gridCol w:w="2362"/>
        <w:gridCol w:w="2363"/>
        <w:gridCol w:w="2378"/>
      </w:tblGrid>
      <w:tr w:rsidR="00A8566A" w:rsidRPr="00A8566A" w:rsidTr="00A8566A">
        <w:trPr>
          <w:tblHeade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This is the head of the table</w:t>
            </w:r>
          </w:p>
        </w:tc>
      </w:tr>
      <w:tr w:rsidR="00A8566A" w:rsidRPr="00A8566A" w:rsidTr="00A8566A">
        <w:trPr>
          <w:tblCellSpacing w:w="15"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This is the foot of the table</w:t>
            </w:r>
          </w:p>
        </w:tc>
      </w:tr>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Cell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Cell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Cell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Cell 4</w:t>
            </w:r>
          </w:p>
        </w:tc>
      </w:tr>
    </w:tbl>
    <w:p w:rsidR="000E367C" w:rsidRDefault="000E367C"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0E367C"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E367C">
        <w:rPr>
          <w:rFonts w:ascii="Verdana" w:eastAsia="Times New Roman" w:hAnsi="Verdana" w:cs="Times New Roman"/>
          <w:b/>
          <w:color w:val="215868" w:themeColor="accent5" w:themeShade="80"/>
          <w:spacing w:val="-15"/>
          <w:sz w:val="30"/>
          <w:szCs w:val="30"/>
        </w:rPr>
        <w:t>Nested Tables</w:t>
      </w:r>
    </w:p>
    <w:p w:rsidR="00A8566A" w:rsidRPr="000E367C" w:rsidRDefault="00A8566A" w:rsidP="00A8566A">
      <w:pPr>
        <w:spacing w:after="240" w:line="360" w:lineRule="atLeast"/>
        <w:ind w:left="48" w:right="48"/>
        <w:jc w:val="both"/>
        <w:rPr>
          <w:rFonts w:ascii="Arial" w:eastAsia="Times New Roman" w:hAnsi="Arial" w:cs="Arial"/>
          <w:color w:val="000000"/>
          <w:sz w:val="24"/>
          <w:szCs w:val="24"/>
        </w:rPr>
      </w:pPr>
      <w:r w:rsidRPr="000E367C">
        <w:rPr>
          <w:rFonts w:ascii="Arial" w:eastAsia="Times New Roman" w:hAnsi="Arial" w:cs="Arial"/>
          <w:color w:val="000000"/>
          <w:sz w:val="24"/>
          <w:szCs w:val="24"/>
        </w:rPr>
        <w:lastRenderedPageBreak/>
        <w:t>You can use one table inside another table. Not only tables you can use almost all the tags inside table data tag &lt;td&gt;.</w:t>
      </w:r>
    </w:p>
    <w:p w:rsidR="00A8566A" w:rsidRPr="000E367C" w:rsidRDefault="00A8566A" w:rsidP="00A8566A">
      <w:pPr>
        <w:spacing w:after="240" w:line="360" w:lineRule="atLeast"/>
        <w:ind w:left="48" w:right="48"/>
        <w:jc w:val="both"/>
        <w:rPr>
          <w:rFonts w:ascii="Arial" w:eastAsia="Times New Roman" w:hAnsi="Arial" w:cs="Arial"/>
          <w:color w:val="000000"/>
          <w:sz w:val="24"/>
          <w:szCs w:val="24"/>
        </w:rPr>
      </w:pPr>
      <w:r w:rsidRPr="000E367C">
        <w:rPr>
          <w:rFonts w:ascii="Arial" w:eastAsia="Times New Roman" w:hAnsi="Arial" w:cs="Arial"/>
          <w:color w:val="000000"/>
          <w:sz w:val="24"/>
          <w:szCs w:val="24"/>
        </w:rPr>
        <w:t>Following is the example of using another table and other tags inside a table cell.</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Table</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gramStart"/>
      <w:r w:rsidRPr="00A8566A">
        <w:rPr>
          <w:rFonts w:ascii="Consolas" w:eastAsia="Times New Roman" w:hAnsi="Consolas" w:cs="Consolas"/>
          <w:color w:val="008800"/>
          <w:sz w:val="20"/>
          <w:szCs w:val="20"/>
        </w:rPr>
        <w:t>100%</w:t>
      </w:r>
      <w:proofErr w:type="gram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gramStart"/>
      <w:r w:rsidRPr="00A8566A">
        <w:rPr>
          <w:rFonts w:ascii="Consolas" w:eastAsia="Times New Roman" w:hAnsi="Consolas" w:cs="Consolas"/>
          <w:color w:val="008800"/>
          <w:sz w:val="20"/>
          <w:szCs w:val="20"/>
        </w:rPr>
        <w:t>100%</w:t>
      </w:r>
      <w:proofErr w:type="gram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Name</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Salary</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th</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spellStart"/>
      <w:proofErr w:type="gramEnd"/>
      <w:r w:rsidRPr="00A8566A">
        <w:rPr>
          <w:rFonts w:ascii="Consolas" w:eastAsia="Times New Roman" w:hAnsi="Consolas" w:cs="Consolas"/>
          <w:color w:val="313131"/>
          <w:sz w:val="20"/>
          <w:szCs w:val="20"/>
        </w:rPr>
        <w:t>Ramesh</w:t>
      </w:r>
      <w:proofErr w:type="spellEnd"/>
      <w:r w:rsidRPr="00A8566A">
        <w:rPr>
          <w:rFonts w:ascii="Consolas" w:eastAsia="Times New Roman" w:hAnsi="Consolas" w:cs="Consolas"/>
          <w:color w:val="313131"/>
          <w:sz w:val="20"/>
          <w:szCs w:val="20"/>
        </w:rPr>
        <w:t xml:space="preserve"> Raman</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5000</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spellStart"/>
      <w:proofErr w:type="gramEnd"/>
      <w:r w:rsidRPr="00A8566A">
        <w:rPr>
          <w:rFonts w:ascii="Consolas" w:eastAsia="Times New Roman" w:hAnsi="Consolas" w:cs="Consolas"/>
          <w:color w:val="313131"/>
          <w:sz w:val="20"/>
          <w:szCs w:val="20"/>
        </w:rPr>
        <w:t>Shabbir</w:t>
      </w:r>
      <w:proofErr w:type="spellEnd"/>
      <w:r w:rsidRPr="00A8566A">
        <w:rPr>
          <w:rFonts w:ascii="Consolas" w:eastAsia="Times New Roman" w:hAnsi="Consolas" w:cs="Consolas"/>
          <w:color w:val="313131"/>
          <w:sz w:val="20"/>
          <w:szCs w:val="20"/>
        </w:rPr>
        <w:t xml:space="preserve"> Hussein</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td&gt;</w:t>
      </w:r>
      <w:proofErr w:type="gramEnd"/>
      <w:r w:rsidRPr="00A8566A">
        <w:rPr>
          <w:rFonts w:ascii="Consolas" w:eastAsia="Times New Roman" w:hAnsi="Consolas" w:cs="Consolas"/>
          <w:color w:val="313131"/>
          <w:sz w:val="20"/>
          <w:szCs w:val="20"/>
        </w:rPr>
        <w:t>7000</w:t>
      </w: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lastRenderedPageBreak/>
        <w:t>This will produce following result:</w:t>
      </w:r>
    </w:p>
    <w:tbl>
      <w:tblPr>
        <w:tblW w:w="891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26"/>
      </w:tblGrid>
      <w:tr w:rsidR="00A8566A" w:rsidRPr="00A8566A" w:rsidT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tbl>
            <w:tblPr>
              <w:tblW w:w="87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73"/>
              <w:gridCol w:w="2717"/>
            </w:tblGrid>
            <w:tr w:rsidR="00A8566A" w:rsidRP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8566A" w:rsidRPr="00A8566A" w:rsidRDefault="00A8566A" w:rsidP="00A8566A">
                  <w:pPr>
                    <w:spacing w:after="0" w:line="240" w:lineRule="auto"/>
                    <w:rPr>
                      <w:rFonts w:ascii="Times New Roman" w:eastAsia="Times New Roman" w:hAnsi="Times New Roman" w:cs="Times New Roman"/>
                      <w:b/>
                      <w:bCs/>
                      <w:sz w:val="24"/>
                      <w:szCs w:val="24"/>
                    </w:rPr>
                  </w:pPr>
                  <w:r w:rsidRPr="00A8566A">
                    <w:rPr>
                      <w:rFonts w:ascii="Times New Roman" w:eastAsia="Times New Roman" w:hAnsi="Times New Roman" w:cs="Times New Roman"/>
                      <w:b/>
                      <w:bCs/>
                      <w:sz w:val="24"/>
                      <w:szCs w:val="24"/>
                    </w:rPr>
                    <w:t>Salary</w:t>
                  </w:r>
                </w:p>
              </w:tc>
            </w:tr>
            <w:tr w:rsidR="00A8566A" w:rsidRP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proofErr w:type="spellStart"/>
                  <w:r w:rsidRPr="00A8566A">
                    <w:rPr>
                      <w:rFonts w:ascii="Times New Roman" w:eastAsia="Times New Roman" w:hAnsi="Times New Roman" w:cs="Times New Roman"/>
                      <w:sz w:val="24"/>
                      <w:szCs w:val="24"/>
                    </w:rPr>
                    <w:t>Ramesh</w:t>
                  </w:r>
                  <w:proofErr w:type="spellEnd"/>
                  <w:r w:rsidRPr="00A8566A">
                    <w:rPr>
                      <w:rFonts w:ascii="Times New Roman" w:eastAsia="Times New Roman" w:hAnsi="Times New Roman" w:cs="Times New Roman"/>
                      <w:sz w:val="24"/>
                      <w:szCs w:val="24"/>
                    </w:rPr>
                    <w:t xml:space="preserve"> Raman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5000</w:t>
                  </w:r>
                </w:p>
              </w:tc>
            </w:tr>
            <w:tr w:rsidR="00A8566A" w:rsidRPr="00A8566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proofErr w:type="spellStart"/>
                  <w:r w:rsidRPr="00A8566A">
                    <w:rPr>
                      <w:rFonts w:ascii="Times New Roman" w:eastAsia="Times New Roman" w:hAnsi="Times New Roman" w:cs="Times New Roman"/>
                      <w:sz w:val="24"/>
                      <w:szCs w:val="24"/>
                    </w:rPr>
                    <w:t>Shabbir</w:t>
                  </w:r>
                  <w:proofErr w:type="spellEnd"/>
                  <w:r w:rsidRPr="00A8566A">
                    <w:rPr>
                      <w:rFonts w:ascii="Times New Roman" w:eastAsia="Times New Roman" w:hAnsi="Times New Roman" w:cs="Times New Roman"/>
                      <w:sz w:val="24"/>
                      <w:szCs w:val="24"/>
                    </w:rPr>
                    <w:t xml:space="preserve"> Hussein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7000</w:t>
                  </w:r>
                </w:p>
              </w:tc>
            </w:tr>
          </w:tbl>
          <w:p w:rsidR="00A8566A" w:rsidRPr="00A8566A" w:rsidRDefault="00A8566A" w:rsidP="00A8566A">
            <w:pPr>
              <w:spacing w:after="0" w:line="240" w:lineRule="auto"/>
              <w:rPr>
                <w:rFonts w:ascii="Times New Roman" w:eastAsia="Times New Roman" w:hAnsi="Times New Roman" w:cs="Times New Roman"/>
                <w:sz w:val="24"/>
                <w:szCs w:val="24"/>
              </w:rPr>
            </w:pPr>
          </w:p>
        </w:tc>
      </w:tr>
    </w:tbl>
    <w:p w:rsidR="00A8566A" w:rsidRDefault="00A8566A"/>
    <w:p w:rsidR="00A8566A" w:rsidRPr="000E367C" w:rsidRDefault="00A8566A" w:rsidP="000E367C">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0E367C">
        <w:rPr>
          <w:rFonts w:ascii="Verdana" w:eastAsia="Times New Roman" w:hAnsi="Verdana" w:cs="Times New Roman"/>
          <w:b/>
          <w:color w:val="215868" w:themeColor="accent5" w:themeShade="80"/>
          <w:spacing w:val="-15"/>
          <w:kern w:val="36"/>
          <w:sz w:val="36"/>
          <w:szCs w:val="36"/>
        </w:rPr>
        <w:t>HTML Lists</w:t>
      </w:r>
    </w:p>
    <w:p w:rsidR="00A8566A" w:rsidRPr="000E367C" w:rsidRDefault="00A8566A" w:rsidP="00A8566A">
      <w:pPr>
        <w:spacing w:after="240" w:line="360" w:lineRule="atLeast"/>
        <w:ind w:left="48" w:right="48"/>
        <w:jc w:val="both"/>
        <w:rPr>
          <w:rFonts w:ascii="Arial" w:eastAsia="Times New Roman" w:hAnsi="Arial" w:cs="Arial"/>
          <w:color w:val="000000"/>
          <w:sz w:val="24"/>
          <w:szCs w:val="24"/>
        </w:rPr>
      </w:pPr>
      <w:r w:rsidRPr="000E367C">
        <w:rPr>
          <w:rFonts w:ascii="Arial" w:eastAsia="Times New Roman" w:hAnsi="Arial" w:cs="Arial"/>
          <w:color w:val="000000"/>
          <w:sz w:val="24"/>
          <w:szCs w:val="24"/>
        </w:rPr>
        <w:t>HTML offers web authors three ways for specifying lists of information. All lists must contain one or more list elements. Lists may contain:</w:t>
      </w:r>
    </w:p>
    <w:p w:rsidR="00A8566A" w:rsidRPr="00A8566A" w:rsidRDefault="00A8566A" w:rsidP="00A8566A">
      <w:pPr>
        <w:numPr>
          <w:ilvl w:val="0"/>
          <w:numId w:val="3"/>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b/>
          <w:bCs/>
          <w:color w:val="000000"/>
          <w:sz w:val="21"/>
          <w:szCs w:val="21"/>
        </w:rPr>
        <w:t>&lt;</w:t>
      </w:r>
      <w:proofErr w:type="spellStart"/>
      <w:proofErr w:type="gramStart"/>
      <w:r w:rsidRPr="00A8566A">
        <w:rPr>
          <w:rFonts w:ascii="Verdana" w:eastAsia="Times New Roman" w:hAnsi="Verdana" w:cs="Times New Roman"/>
          <w:b/>
          <w:bCs/>
          <w:color w:val="000000"/>
          <w:sz w:val="21"/>
          <w:szCs w:val="21"/>
        </w:rPr>
        <w:t>ul</w:t>
      </w:r>
      <w:proofErr w:type="spellEnd"/>
      <w:proofErr w:type="gramEnd"/>
      <w:r w:rsidRPr="00A8566A">
        <w:rPr>
          <w:rFonts w:ascii="Verdana" w:eastAsia="Times New Roman" w:hAnsi="Verdana" w:cs="Times New Roman"/>
          <w:b/>
          <w:bCs/>
          <w:color w:val="000000"/>
          <w:sz w:val="21"/>
          <w:szCs w:val="21"/>
        </w:rPr>
        <w:t>&gt;</w:t>
      </w:r>
      <w:r w:rsidRPr="00A8566A">
        <w:rPr>
          <w:rFonts w:ascii="Verdana" w:eastAsia="Times New Roman" w:hAnsi="Verdana" w:cs="Times New Roman"/>
          <w:color w:val="000000"/>
          <w:sz w:val="21"/>
          <w:szCs w:val="21"/>
        </w:rPr>
        <w:t> - An unordered list. This will list items using plain bullets.</w:t>
      </w:r>
    </w:p>
    <w:p w:rsidR="00A8566A" w:rsidRPr="00A8566A" w:rsidRDefault="00A8566A" w:rsidP="00A8566A">
      <w:pPr>
        <w:numPr>
          <w:ilvl w:val="0"/>
          <w:numId w:val="3"/>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b/>
          <w:bCs/>
          <w:color w:val="000000"/>
          <w:sz w:val="21"/>
          <w:szCs w:val="21"/>
        </w:rPr>
        <w:t>&lt;</w:t>
      </w:r>
      <w:proofErr w:type="spellStart"/>
      <w:proofErr w:type="gramStart"/>
      <w:r w:rsidRPr="00A8566A">
        <w:rPr>
          <w:rFonts w:ascii="Verdana" w:eastAsia="Times New Roman" w:hAnsi="Verdana" w:cs="Times New Roman"/>
          <w:b/>
          <w:bCs/>
          <w:color w:val="000000"/>
          <w:sz w:val="21"/>
          <w:szCs w:val="21"/>
        </w:rPr>
        <w:t>ol</w:t>
      </w:r>
      <w:proofErr w:type="spellEnd"/>
      <w:proofErr w:type="gramEnd"/>
      <w:r w:rsidRPr="00A8566A">
        <w:rPr>
          <w:rFonts w:ascii="Verdana" w:eastAsia="Times New Roman" w:hAnsi="Verdana" w:cs="Times New Roman"/>
          <w:b/>
          <w:bCs/>
          <w:color w:val="000000"/>
          <w:sz w:val="21"/>
          <w:szCs w:val="21"/>
        </w:rPr>
        <w:t>&gt;</w:t>
      </w:r>
      <w:r w:rsidRPr="00A8566A">
        <w:rPr>
          <w:rFonts w:ascii="Verdana" w:eastAsia="Times New Roman" w:hAnsi="Verdana" w:cs="Times New Roman"/>
          <w:color w:val="000000"/>
          <w:sz w:val="21"/>
          <w:szCs w:val="21"/>
        </w:rPr>
        <w:t> - An ordered list. This will use different schemes of numbers to list your items.</w:t>
      </w:r>
    </w:p>
    <w:p w:rsidR="00A8566A" w:rsidRPr="00A8566A" w:rsidRDefault="00A8566A" w:rsidP="00A8566A">
      <w:pPr>
        <w:numPr>
          <w:ilvl w:val="0"/>
          <w:numId w:val="3"/>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b/>
          <w:bCs/>
          <w:color w:val="000000"/>
          <w:sz w:val="21"/>
          <w:szCs w:val="21"/>
        </w:rPr>
        <w:t>&lt;</w:t>
      </w:r>
      <w:proofErr w:type="gramStart"/>
      <w:r w:rsidRPr="00A8566A">
        <w:rPr>
          <w:rFonts w:ascii="Verdana" w:eastAsia="Times New Roman" w:hAnsi="Verdana" w:cs="Times New Roman"/>
          <w:b/>
          <w:bCs/>
          <w:color w:val="000000"/>
          <w:sz w:val="21"/>
          <w:szCs w:val="21"/>
        </w:rPr>
        <w:t>dl</w:t>
      </w:r>
      <w:proofErr w:type="gramEnd"/>
      <w:r w:rsidRPr="00A8566A">
        <w:rPr>
          <w:rFonts w:ascii="Verdana" w:eastAsia="Times New Roman" w:hAnsi="Verdana" w:cs="Times New Roman"/>
          <w:b/>
          <w:bCs/>
          <w:color w:val="000000"/>
          <w:sz w:val="21"/>
          <w:szCs w:val="21"/>
        </w:rPr>
        <w:t>&gt;</w:t>
      </w:r>
      <w:r w:rsidRPr="00A8566A">
        <w:rPr>
          <w:rFonts w:ascii="Verdana" w:eastAsia="Times New Roman" w:hAnsi="Verdana" w:cs="Times New Roman"/>
          <w:color w:val="000000"/>
          <w:sz w:val="21"/>
          <w:szCs w:val="21"/>
        </w:rPr>
        <w:t> - A definition list. This arranges your items in the same way as they are arranged in a dictionary.</w:t>
      </w:r>
    </w:p>
    <w:p w:rsidR="000E367C" w:rsidRDefault="000E367C" w:rsidP="00A8566A">
      <w:pPr>
        <w:spacing w:before="48" w:after="48" w:line="360" w:lineRule="atLeast"/>
        <w:ind w:right="48"/>
        <w:outlineLvl w:val="1"/>
        <w:rPr>
          <w:rFonts w:ascii="Verdana" w:eastAsia="Times New Roman" w:hAnsi="Verdana" w:cs="Times New Roman"/>
          <w:b/>
          <w:color w:val="121214"/>
          <w:spacing w:val="-15"/>
          <w:sz w:val="30"/>
          <w:szCs w:val="30"/>
        </w:rPr>
      </w:pPr>
    </w:p>
    <w:p w:rsidR="00A8566A" w:rsidRPr="000E367C"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E367C">
        <w:rPr>
          <w:rFonts w:ascii="Verdana" w:eastAsia="Times New Roman" w:hAnsi="Verdana" w:cs="Times New Roman"/>
          <w:b/>
          <w:color w:val="215868" w:themeColor="accent5" w:themeShade="80"/>
          <w:spacing w:val="-15"/>
          <w:sz w:val="30"/>
          <w:szCs w:val="30"/>
        </w:rPr>
        <w:t>HTML Unordered Lists</w:t>
      </w:r>
    </w:p>
    <w:p w:rsidR="00A8566A" w:rsidRPr="000E367C" w:rsidRDefault="00A8566A" w:rsidP="00A8566A">
      <w:pPr>
        <w:spacing w:after="240" w:line="360" w:lineRule="atLeast"/>
        <w:ind w:left="48" w:right="48"/>
        <w:jc w:val="both"/>
        <w:rPr>
          <w:rFonts w:ascii="Arial" w:eastAsia="Times New Roman" w:hAnsi="Arial" w:cs="Arial"/>
          <w:color w:val="000000"/>
          <w:sz w:val="24"/>
          <w:szCs w:val="24"/>
        </w:rPr>
      </w:pPr>
      <w:r w:rsidRPr="000E367C">
        <w:rPr>
          <w:rFonts w:ascii="Arial" w:eastAsia="Times New Roman" w:hAnsi="Arial" w:cs="Arial"/>
          <w:color w:val="000000"/>
          <w:sz w:val="24"/>
          <w:szCs w:val="24"/>
        </w:rPr>
        <w:t>An unordered list is a collection of related items that have no special order or sequence. This list is created by using HTML </w:t>
      </w:r>
      <w:r w:rsidRPr="000E367C">
        <w:rPr>
          <w:rFonts w:ascii="Arial" w:eastAsia="Times New Roman" w:hAnsi="Arial" w:cs="Arial"/>
          <w:b/>
          <w:bCs/>
          <w:color w:val="000000"/>
          <w:sz w:val="24"/>
          <w:szCs w:val="24"/>
        </w:rPr>
        <w:t>&lt;</w:t>
      </w:r>
      <w:proofErr w:type="spellStart"/>
      <w:r w:rsidRPr="000E367C">
        <w:rPr>
          <w:rFonts w:ascii="Arial" w:eastAsia="Times New Roman" w:hAnsi="Arial" w:cs="Arial"/>
          <w:b/>
          <w:bCs/>
          <w:color w:val="000000"/>
          <w:sz w:val="24"/>
          <w:szCs w:val="24"/>
        </w:rPr>
        <w:t>ul</w:t>
      </w:r>
      <w:proofErr w:type="spellEnd"/>
      <w:r w:rsidRPr="000E367C">
        <w:rPr>
          <w:rFonts w:ascii="Arial" w:eastAsia="Times New Roman" w:hAnsi="Arial" w:cs="Arial"/>
          <w:b/>
          <w:bCs/>
          <w:color w:val="000000"/>
          <w:sz w:val="24"/>
          <w:szCs w:val="24"/>
        </w:rPr>
        <w:t>&gt;</w:t>
      </w:r>
      <w:r w:rsidRPr="000E367C">
        <w:rPr>
          <w:rFonts w:ascii="Arial" w:eastAsia="Times New Roman" w:hAnsi="Arial" w:cs="Arial"/>
          <w:color w:val="000000"/>
          <w:sz w:val="24"/>
          <w:szCs w:val="24"/>
        </w:rPr>
        <w:t> tag. Each item in the list is marked with a bullet.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Unordered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32D9D">
      <w:pPr>
        <w:pBdr>
          <w:top w:val="single" w:sz="6" w:space="4" w:color="D6D6D6"/>
          <w:left w:val="single" w:sz="6" w:space="4" w:color="D6D6D6"/>
          <w:bottom w:val="single" w:sz="6" w:space="4" w:color="D6D6D6"/>
          <w:right w:val="single" w:sz="6" w:space="4" w:color="D6D6D6"/>
        </w:pBdr>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ul</w:t>
      </w:r>
      <w:proofErr w:type="spellEnd"/>
      <w:proofErr w:type="gramEnd"/>
      <w:r w:rsidRPr="00A8566A">
        <w:rPr>
          <w:rFonts w:ascii="Consolas" w:eastAsia="Times New Roman" w:hAnsi="Consolas" w:cs="Consolas"/>
          <w:color w:val="000088"/>
          <w:sz w:val="20"/>
          <w:szCs w:val="20"/>
        </w:rPr>
        <w:t>&gt;</w:t>
      </w:r>
      <w:r w:rsidR="00A32D9D">
        <w:rPr>
          <w:rFonts w:ascii="Consolas" w:eastAsia="Times New Roman" w:hAnsi="Consolas" w:cs="Consolas"/>
          <w:color w:val="000088"/>
          <w:sz w:val="20"/>
          <w:szCs w:val="20"/>
        </w:rPr>
        <w:tab/>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numPr>
          <w:ilvl w:val="0"/>
          <w:numId w:val="4"/>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4"/>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4"/>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A8566A" w:rsidRPr="00A8566A" w:rsidRDefault="00A8566A" w:rsidP="00A8566A">
      <w:pPr>
        <w:numPr>
          <w:ilvl w:val="0"/>
          <w:numId w:val="4"/>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Radish</w:t>
      </w:r>
    </w:p>
    <w:p w:rsidR="000E367C" w:rsidRDefault="000E367C"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E367C">
        <w:rPr>
          <w:rFonts w:ascii="Verdana" w:eastAsia="Times New Roman" w:hAnsi="Verdana" w:cs="Times New Roman"/>
          <w:b/>
          <w:color w:val="215868" w:themeColor="accent5" w:themeShade="80"/>
          <w:spacing w:val="-15"/>
          <w:sz w:val="30"/>
          <w:szCs w:val="30"/>
        </w:rPr>
        <w:t>The type Attribute</w:t>
      </w:r>
    </w:p>
    <w:p w:rsidR="00A8566A" w:rsidRPr="000E367C" w:rsidRDefault="00A8566A" w:rsidP="00A8566A">
      <w:pPr>
        <w:spacing w:after="240" w:line="360" w:lineRule="atLeast"/>
        <w:ind w:left="48" w:right="48"/>
        <w:jc w:val="both"/>
        <w:rPr>
          <w:rFonts w:ascii="Arial" w:eastAsia="Times New Roman" w:hAnsi="Arial" w:cs="Arial"/>
          <w:color w:val="000000"/>
          <w:sz w:val="24"/>
          <w:szCs w:val="24"/>
        </w:rPr>
      </w:pPr>
      <w:r w:rsidRPr="000E367C">
        <w:rPr>
          <w:rFonts w:ascii="Arial" w:eastAsia="Times New Roman" w:hAnsi="Arial" w:cs="Arial"/>
          <w:color w:val="000000"/>
          <w:sz w:val="24"/>
          <w:szCs w:val="24"/>
        </w:rPr>
        <w:t>You can use </w:t>
      </w:r>
      <w:r w:rsidRPr="000E367C">
        <w:rPr>
          <w:rFonts w:ascii="Arial" w:eastAsia="Times New Roman" w:hAnsi="Arial" w:cs="Arial"/>
          <w:b/>
          <w:bCs/>
          <w:color w:val="000000"/>
          <w:sz w:val="24"/>
          <w:szCs w:val="24"/>
        </w:rPr>
        <w:t>type</w:t>
      </w:r>
      <w:r w:rsidRPr="000E367C">
        <w:rPr>
          <w:rFonts w:ascii="Arial" w:eastAsia="Times New Roman" w:hAnsi="Arial" w:cs="Arial"/>
          <w:color w:val="000000"/>
          <w:sz w:val="24"/>
          <w:szCs w:val="24"/>
        </w:rPr>
        <w:t> attribute for &lt;</w:t>
      </w:r>
      <w:proofErr w:type="spellStart"/>
      <w:r w:rsidRPr="000E367C">
        <w:rPr>
          <w:rFonts w:ascii="Arial" w:eastAsia="Times New Roman" w:hAnsi="Arial" w:cs="Arial"/>
          <w:color w:val="000000"/>
          <w:sz w:val="24"/>
          <w:szCs w:val="24"/>
        </w:rPr>
        <w:t>ul</w:t>
      </w:r>
      <w:proofErr w:type="spellEnd"/>
      <w:r w:rsidRPr="000E367C">
        <w:rPr>
          <w:rFonts w:ascii="Arial" w:eastAsia="Times New Roman" w:hAnsi="Arial" w:cs="Arial"/>
          <w:color w:val="000000"/>
          <w:sz w:val="24"/>
          <w:szCs w:val="24"/>
        </w:rPr>
        <w:t>&gt; tag to specify the type of bullet you like. By default it is a disc. Following are the possible options:</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"square"</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"disc"</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"circle"</w:t>
      </w:r>
      <w:r w:rsidRPr="00A8566A">
        <w:rPr>
          <w:rFonts w:ascii="Consolas" w:eastAsia="Times New Roman" w:hAnsi="Consolas" w:cs="Consolas"/>
          <w:color w:val="000088"/>
          <w:sz w:val="20"/>
          <w:szCs w:val="20"/>
        </w:rPr>
        <w:t>&gt;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an example where we used &lt;</w:t>
      </w:r>
      <w:proofErr w:type="spellStart"/>
      <w:r w:rsidRPr="00A8566A">
        <w:rPr>
          <w:rFonts w:ascii="Verdana" w:eastAsia="Times New Roman" w:hAnsi="Verdana" w:cs="Times New Roman"/>
          <w:color w:val="000000"/>
          <w:sz w:val="24"/>
          <w:szCs w:val="24"/>
        </w:rPr>
        <w:t>ul</w:t>
      </w:r>
      <w:proofErr w:type="spellEnd"/>
      <w:r w:rsidRPr="00A8566A">
        <w:rPr>
          <w:rFonts w:ascii="Verdana" w:eastAsia="Times New Roman" w:hAnsi="Verdana" w:cs="Times New Roman"/>
          <w:color w:val="000000"/>
          <w:sz w:val="24"/>
          <w:szCs w:val="24"/>
        </w:rPr>
        <w:t xml:space="preserve"> type="square"&gt;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Unordered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"square"</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lastRenderedPageBreak/>
        <w:t>This will produce following result:</w:t>
      </w:r>
    </w:p>
    <w:p w:rsidR="00A8566A" w:rsidRPr="00A8566A" w:rsidRDefault="00A8566A" w:rsidP="00A8566A">
      <w:pPr>
        <w:numPr>
          <w:ilvl w:val="0"/>
          <w:numId w:val="5"/>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5"/>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5"/>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A8566A" w:rsidRPr="00A8566A" w:rsidRDefault="00A8566A" w:rsidP="00A8566A">
      <w:pPr>
        <w:numPr>
          <w:ilvl w:val="0"/>
          <w:numId w:val="5"/>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Radish</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an example where we used &lt;</w:t>
      </w:r>
      <w:proofErr w:type="spellStart"/>
      <w:r w:rsidRPr="00A8566A">
        <w:rPr>
          <w:rFonts w:ascii="Verdana" w:eastAsia="Times New Roman" w:hAnsi="Verdana" w:cs="Times New Roman"/>
          <w:color w:val="000000"/>
          <w:sz w:val="24"/>
          <w:szCs w:val="24"/>
        </w:rPr>
        <w:t>ul</w:t>
      </w:r>
      <w:proofErr w:type="spellEnd"/>
      <w:r w:rsidRPr="00A8566A">
        <w:rPr>
          <w:rFonts w:ascii="Verdana" w:eastAsia="Times New Roman" w:hAnsi="Verdana" w:cs="Times New Roman"/>
          <w:color w:val="000000"/>
          <w:sz w:val="24"/>
          <w:szCs w:val="24"/>
        </w:rPr>
        <w:t xml:space="preserve"> type="disc"</w:t>
      </w:r>
      <w:proofErr w:type="gramStart"/>
      <w:r w:rsidRPr="00A8566A">
        <w:rPr>
          <w:rFonts w:ascii="Verdana" w:eastAsia="Times New Roman" w:hAnsi="Verdana" w:cs="Times New Roman"/>
          <w:color w:val="000000"/>
          <w:sz w:val="24"/>
          <w:szCs w:val="24"/>
        </w:rPr>
        <w:t>&gt; :</w:t>
      </w:r>
      <w:proofErr w:type="gramEnd"/>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Unordered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"disc"</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numPr>
          <w:ilvl w:val="0"/>
          <w:numId w:val="6"/>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6"/>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6"/>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A8566A" w:rsidRPr="00A8566A" w:rsidRDefault="00A8566A" w:rsidP="00A8566A">
      <w:pPr>
        <w:numPr>
          <w:ilvl w:val="0"/>
          <w:numId w:val="6"/>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Radish</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an example where we used &lt;</w:t>
      </w:r>
      <w:proofErr w:type="spellStart"/>
      <w:r w:rsidRPr="00A8566A">
        <w:rPr>
          <w:rFonts w:ascii="Verdana" w:eastAsia="Times New Roman" w:hAnsi="Verdana" w:cs="Times New Roman"/>
          <w:color w:val="000000"/>
          <w:sz w:val="24"/>
          <w:szCs w:val="24"/>
        </w:rPr>
        <w:t>ul</w:t>
      </w:r>
      <w:proofErr w:type="spellEnd"/>
      <w:r w:rsidRPr="00A8566A">
        <w:rPr>
          <w:rFonts w:ascii="Verdana" w:eastAsia="Times New Roman" w:hAnsi="Verdana" w:cs="Times New Roman"/>
          <w:color w:val="000000"/>
          <w:sz w:val="24"/>
          <w:szCs w:val="24"/>
        </w:rPr>
        <w:t xml:space="preserve"> type="circle"</w:t>
      </w:r>
      <w:proofErr w:type="gramStart"/>
      <w:r w:rsidRPr="00A8566A">
        <w:rPr>
          <w:rFonts w:ascii="Verdana" w:eastAsia="Times New Roman" w:hAnsi="Verdana" w:cs="Times New Roman"/>
          <w:color w:val="000000"/>
          <w:sz w:val="24"/>
          <w:szCs w:val="24"/>
        </w:rPr>
        <w:t>&gt; :</w:t>
      </w:r>
      <w:proofErr w:type="gramEnd"/>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Unordered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"circle"</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numPr>
          <w:ilvl w:val="0"/>
          <w:numId w:val="7"/>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7"/>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7"/>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A8566A" w:rsidRPr="00A8566A" w:rsidRDefault="00A8566A" w:rsidP="00A8566A">
      <w:pPr>
        <w:numPr>
          <w:ilvl w:val="0"/>
          <w:numId w:val="7"/>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Radish</w:t>
      </w:r>
    </w:p>
    <w:p w:rsidR="00A8566A" w:rsidRPr="000E367C"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E367C">
        <w:rPr>
          <w:rFonts w:ascii="Verdana" w:eastAsia="Times New Roman" w:hAnsi="Verdana" w:cs="Times New Roman"/>
          <w:b/>
          <w:color w:val="215868" w:themeColor="accent5" w:themeShade="80"/>
          <w:spacing w:val="-15"/>
          <w:sz w:val="30"/>
          <w:szCs w:val="30"/>
        </w:rPr>
        <w:t>HTML Ordered Lists</w:t>
      </w:r>
    </w:p>
    <w:p w:rsidR="00A8566A" w:rsidRPr="000E367C" w:rsidRDefault="00A8566A" w:rsidP="00A8566A">
      <w:pPr>
        <w:spacing w:after="240" w:line="360" w:lineRule="atLeast"/>
        <w:ind w:left="48" w:right="48"/>
        <w:jc w:val="both"/>
        <w:rPr>
          <w:rFonts w:ascii="Arial" w:eastAsia="Times New Roman" w:hAnsi="Arial" w:cs="Arial"/>
          <w:color w:val="000000"/>
          <w:sz w:val="24"/>
          <w:szCs w:val="24"/>
        </w:rPr>
      </w:pPr>
      <w:r w:rsidRPr="000E367C">
        <w:rPr>
          <w:rFonts w:ascii="Arial" w:eastAsia="Times New Roman" w:hAnsi="Arial" w:cs="Arial"/>
          <w:color w:val="000000"/>
          <w:sz w:val="24"/>
          <w:szCs w:val="24"/>
        </w:rPr>
        <w:t>If you are required to put your items in a numbered list instead of bulleted then HTML ordered list will be used. This list is created by using </w:t>
      </w:r>
      <w:r w:rsidRPr="000E367C">
        <w:rPr>
          <w:rFonts w:ascii="Arial" w:eastAsia="Times New Roman" w:hAnsi="Arial" w:cs="Arial"/>
          <w:b/>
          <w:bCs/>
          <w:color w:val="000000"/>
          <w:sz w:val="24"/>
          <w:szCs w:val="24"/>
        </w:rPr>
        <w:t>&lt;</w:t>
      </w:r>
      <w:proofErr w:type="spellStart"/>
      <w:r w:rsidRPr="000E367C">
        <w:rPr>
          <w:rFonts w:ascii="Arial" w:eastAsia="Times New Roman" w:hAnsi="Arial" w:cs="Arial"/>
          <w:b/>
          <w:bCs/>
          <w:color w:val="000000"/>
          <w:sz w:val="24"/>
          <w:szCs w:val="24"/>
        </w:rPr>
        <w:t>ol</w:t>
      </w:r>
      <w:proofErr w:type="spellEnd"/>
      <w:r w:rsidRPr="000E367C">
        <w:rPr>
          <w:rFonts w:ascii="Arial" w:eastAsia="Times New Roman" w:hAnsi="Arial" w:cs="Arial"/>
          <w:b/>
          <w:bCs/>
          <w:color w:val="000000"/>
          <w:sz w:val="24"/>
          <w:szCs w:val="24"/>
        </w:rPr>
        <w:t>&gt;</w:t>
      </w:r>
      <w:r w:rsidRPr="000E367C">
        <w:rPr>
          <w:rFonts w:ascii="Arial" w:eastAsia="Times New Roman" w:hAnsi="Arial" w:cs="Arial"/>
          <w:color w:val="000000"/>
          <w:sz w:val="24"/>
          <w:szCs w:val="24"/>
        </w:rPr>
        <w:t> tag. The numbering starts at one and is incremented by one for each successive ordered list element tagged with &lt;</w:t>
      </w:r>
      <w:proofErr w:type="spellStart"/>
      <w:r w:rsidRPr="000E367C">
        <w:rPr>
          <w:rFonts w:ascii="Arial" w:eastAsia="Times New Roman" w:hAnsi="Arial" w:cs="Arial"/>
          <w:color w:val="000000"/>
          <w:sz w:val="24"/>
          <w:szCs w:val="24"/>
        </w:rPr>
        <w:t>li</w:t>
      </w:r>
      <w:proofErr w:type="spellEnd"/>
      <w:r w:rsidRPr="000E367C">
        <w:rPr>
          <w:rFonts w:ascii="Arial" w:eastAsia="Times New Roman" w:hAnsi="Arial" w:cs="Arial"/>
          <w:color w:val="000000"/>
          <w:sz w:val="24"/>
          <w:szCs w:val="24"/>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ol</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numPr>
          <w:ilvl w:val="0"/>
          <w:numId w:val="8"/>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8"/>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8"/>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A8566A" w:rsidRPr="00A8566A" w:rsidRDefault="00A8566A" w:rsidP="00A8566A">
      <w:pPr>
        <w:numPr>
          <w:ilvl w:val="0"/>
          <w:numId w:val="8"/>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Radish</w:t>
      </w:r>
    </w:p>
    <w:p w:rsidR="000E367C" w:rsidRDefault="000E367C"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0E367C"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E367C">
        <w:rPr>
          <w:rFonts w:ascii="Verdana" w:eastAsia="Times New Roman" w:hAnsi="Verdana" w:cs="Times New Roman"/>
          <w:b/>
          <w:color w:val="215868" w:themeColor="accent5" w:themeShade="80"/>
          <w:spacing w:val="-15"/>
          <w:sz w:val="30"/>
          <w:szCs w:val="30"/>
        </w:rPr>
        <w:t>The type Attribute</w:t>
      </w:r>
    </w:p>
    <w:p w:rsidR="00A8566A" w:rsidRPr="000E367C" w:rsidRDefault="00A8566A" w:rsidP="00A8566A">
      <w:pPr>
        <w:spacing w:after="240" w:line="360" w:lineRule="atLeast"/>
        <w:ind w:left="48" w:right="48"/>
        <w:jc w:val="both"/>
        <w:rPr>
          <w:rFonts w:ascii="Arial" w:eastAsia="Times New Roman" w:hAnsi="Arial" w:cs="Arial"/>
          <w:color w:val="000000"/>
          <w:sz w:val="24"/>
          <w:szCs w:val="24"/>
        </w:rPr>
      </w:pPr>
      <w:r w:rsidRPr="000E367C">
        <w:rPr>
          <w:rFonts w:ascii="Arial" w:eastAsia="Times New Roman" w:hAnsi="Arial" w:cs="Arial"/>
          <w:color w:val="000000"/>
          <w:sz w:val="24"/>
          <w:szCs w:val="24"/>
        </w:rPr>
        <w:t>You can use </w:t>
      </w:r>
      <w:r w:rsidRPr="000E367C">
        <w:rPr>
          <w:rFonts w:ascii="Arial" w:eastAsia="Times New Roman" w:hAnsi="Arial" w:cs="Arial"/>
          <w:b/>
          <w:bCs/>
          <w:color w:val="000000"/>
          <w:sz w:val="24"/>
          <w:szCs w:val="24"/>
        </w:rPr>
        <w:t>type</w:t>
      </w:r>
      <w:r w:rsidRPr="000E367C">
        <w:rPr>
          <w:rFonts w:ascii="Arial" w:eastAsia="Times New Roman" w:hAnsi="Arial" w:cs="Arial"/>
          <w:color w:val="000000"/>
          <w:sz w:val="24"/>
          <w:szCs w:val="24"/>
        </w:rPr>
        <w:t> attribute for &lt;</w:t>
      </w:r>
      <w:proofErr w:type="spellStart"/>
      <w:r w:rsidRPr="000E367C">
        <w:rPr>
          <w:rFonts w:ascii="Arial" w:eastAsia="Times New Roman" w:hAnsi="Arial" w:cs="Arial"/>
          <w:color w:val="000000"/>
          <w:sz w:val="24"/>
          <w:szCs w:val="24"/>
        </w:rPr>
        <w:t>ol</w:t>
      </w:r>
      <w:proofErr w:type="spellEnd"/>
      <w:r w:rsidRPr="000E367C">
        <w:rPr>
          <w:rFonts w:ascii="Arial" w:eastAsia="Times New Roman" w:hAnsi="Arial" w:cs="Arial"/>
          <w:color w:val="000000"/>
          <w:sz w:val="24"/>
          <w:szCs w:val="24"/>
        </w:rPr>
        <w:t>&gt; tag to specify the type of numbering you like. By default it is a number. Following are the possible options:</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 Default-Case Numerals.</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 Upper-Case Numerals.</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i</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 Lower-Case Numerals.</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"a"</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 Lower-Case Letters.</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"A"</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 Upper-Case Letters.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an example where we used &lt;</w:t>
      </w:r>
      <w:proofErr w:type="spellStart"/>
      <w:r w:rsidRPr="00A8566A">
        <w:rPr>
          <w:rFonts w:ascii="Verdana" w:eastAsia="Times New Roman" w:hAnsi="Verdana" w:cs="Times New Roman"/>
          <w:color w:val="000000"/>
          <w:sz w:val="24"/>
          <w:szCs w:val="24"/>
        </w:rPr>
        <w:t>ol</w:t>
      </w:r>
      <w:proofErr w:type="spellEnd"/>
      <w:r w:rsidRPr="00A8566A">
        <w:rPr>
          <w:rFonts w:ascii="Verdana" w:eastAsia="Times New Roman" w:hAnsi="Verdana" w:cs="Times New Roman"/>
          <w:color w:val="000000"/>
          <w:sz w:val="24"/>
          <w:szCs w:val="24"/>
        </w:rPr>
        <w:t xml:space="preserve"> type="1"&gt;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lastRenderedPageBreak/>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numPr>
          <w:ilvl w:val="0"/>
          <w:numId w:val="9"/>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9"/>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9"/>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A8566A" w:rsidRPr="00A8566A" w:rsidRDefault="00A8566A" w:rsidP="00A8566A">
      <w:pPr>
        <w:numPr>
          <w:ilvl w:val="0"/>
          <w:numId w:val="9"/>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Radish</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an example where we used &lt;</w:t>
      </w:r>
      <w:proofErr w:type="spellStart"/>
      <w:r w:rsidRPr="00A8566A">
        <w:rPr>
          <w:rFonts w:ascii="Verdana" w:eastAsia="Times New Roman" w:hAnsi="Verdana" w:cs="Times New Roman"/>
          <w:color w:val="000000"/>
          <w:sz w:val="24"/>
          <w:szCs w:val="24"/>
        </w:rPr>
        <w:t>ol</w:t>
      </w:r>
      <w:proofErr w:type="spellEnd"/>
      <w:r w:rsidRPr="00A8566A">
        <w:rPr>
          <w:rFonts w:ascii="Verdana" w:eastAsia="Times New Roman" w:hAnsi="Verdana" w:cs="Times New Roman"/>
          <w:color w:val="000000"/>
          <w:sz w:val="24"/>
          <w:szCs w:val="24"/>
        </w:rPr>
        <w:t xml:space="preserve"> type="I"&gt;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numPr>
          <w:ilvl w:val="0"/>
          <w:numId w:val="10"/>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10"/>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10"/>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A8566A" w:rsidRPr="00A8566A" w:rsidRDefault="00A8566A" w:rsidP="00A8566A">
      <w:pPr>
        <w:numPr>
          <w:ilvl w:val="0"/>
          <w:numId w:val="10"/>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Radish</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an example where we used &lt;</w:t>
      </w:r>
      <w:proofErr w:type="spellStart"/>
      <w:r w:rsidRPr="00A8566A">
        <w:rPr>
          <w:rFonts w:ascii="Verdana" w:eastAsia="Times New Roman" w:hAnsi="Verdana" w:cs="Times New Roman"/>
          <w:color w:val="000000"/>
          <w:sz w:val="24"/>
          <w:szCs w:val="24"/>
        </w:rPr>
        <w:t>ol</w:t>
      </w:r>
      <w:proofErr w:type="spellEnd"/>
      <w:r w:rsidRPr="00A8566A">
        <w:rPr>
          <w:rFonts w:ascii="Verdana" w:eastAsia="Times New Roman" w:hAnsi="Verdana" w:cs="Times New Roman"/>
          <w:color w:val="000000"/>
          <w:sz w:val="24"/>
          <w:szCs w:val="24"/>
        </w:rPr>
        <w:t xml:space="preserve"> type="</w:t>
      </w:r>
      <w:proofErr w:type="spellStart"/>
      <w:r w:rsidRPr="00A8566A">
        <w:rPr>
          <w:rFonts w:ascii="Verdana" w:eastAsia="Times New Roman" w:hAnsi="Verdana" w:cs="Times New Roman"/>
          <w:color w:val="000000"/>
          <w:sz w:val="24"/>
          <w:szCs w:val="24"/>
        </w:rPr>
        <w:t>i</w:t>
      </w:r>
      <w:proofErr w:type="spellEnd"/>
      <w:r w:rsidRPr="00A8566A">
        <w:rPr>
          <w:rFonts w:ascii="Verdana" w:eastAsia="Times New Roman" w:hAnsi="Verdana" w:cs="Times New Roman"/>
          <w:color w:val="000000"/>
          <w:sz w:val="24"/>
          <w:szCs w:val="24"/>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lastRenderedPageBreak/>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i</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numPr>
          <w:ilvl w:val="0"/>
          <w:numId w:val="11"/>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11"/>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11"/>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A8566A" w:rsidRPr="00A8566A" w:rsidRDefault="00A8566A" w:rsidP="00A8566A">
      <w:pPr>
        <w:numPr>
          <w:ilvl w:val="0"/>
          <w:numId w:val="11"/>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Radish</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an example where we used &lt;</w:t>
      </w:r>
      <w:proofErr w:type="spellStart"/>
      <w:r w:rsidRPr="00A8566A">
        <w:rPr>
          <w:rFonts w:ascii="Verdana" w:eastAsia="Times New Roman" w:hAnsi="Verdana" w:cs="Times New Roman"/>
          <w:color w:val="000000"/>
          <w:sz w:val="24"/>
          <w:szCs w:val="24"/>
        </w:rPr>
        <w:t>ol</w:t>
      </w:r>
      <w:proofErr w:type="spellEnd"/>
      <w:r w:rsidRPr="00A8566A">
        <w:rPr>
          <w:rFonts w:ascii="Verdana" w:eastAsia="Times New Roman" w:hAnsi="Verdana" w:cs="Times New Roman"/>
          <w:color w:val="000000"/>
          <w:sz w:val="24"/>
          <w:szCs w:val="24"/>
        </w:rPr>
        <w:t xml:space="preserve"> type="A"&gt;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"A"</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lastRenderedPageBreak/>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numPr>
          <w:ilvl w:val="0"/>
          <w:numId w:val="12"/>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12"/>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12"/>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A8566A" w:rsidRPr="00A8566A" w:rsidRDefault="00A8566A" w:rsidP="00A8566A">
      <w:pPr>
        <w:numPr>
          <w:ilvl w:val="0"/>
          <w:numId w:val="12"/>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Radish</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an example where we used &lt;</w:t>
      </w:r>
      <w:proofErr w:type="spellStart"/>
      <w:r w:rsidRPr="00A8566A">
        <w:rPr>
          <w:rFonts w:ascii="Verdana" w:eastAsia="Times New Roman" w:hAnsi="Verdana" w:cs="Times New Roman"/>
          <w:color w:val="000000"/>
          <w:sz w:val="24"/>
          <w:szCs w:val="24"/>
        </w:rPr>
        <w:t>ol</w:t>
      </w:r>
      <w:proofErr w:type="spellEnd"/>
      <w:r w:rsidRPr="00A8566A">
        <w:rPr>
          <w:rFonts w:ascii="Verdana" w:eastAsia="Times New Roman" w:hAnsi="Verdana" w:cs="Times New Roman"/>
          <w:color w:val="000000"/>
          <w:sz w:val="24"/>
          <w:szCs w:val="24"/>
        </w:rPr>
        <w:t xml:space="preserve"> type="a"&gt;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"a"</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numPr>
          <w:ilvl w:val="0"/>
          <w:numId w:val="13"/>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13"/>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13"/>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A8566A" w:rsidRPr="00A8566A" w:rsidRDefault="00A8566A" w:rsidP="00A8566A">
      <w:pPr>
        <w:numPr>
          <w:ilvl w:val="0"/>
          <w:numId w:val="13"/>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Radish</w:t>
      </w:r>
    </w:p>
    <w:p w:rsidR="00A8566A" w:rsidRPr="001719E8"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1719E8">
        <w:rPr>
          <w:rFonts w:ascii="Verdana" w:eastAsia="Times New Roman" w:hAnsi="Verdana" w:cs="Times New Roman"/>
          <w:b/>
          <w:color w:val="215868" w:themeColor="accent5" w:themeShade="80"/>
          <w:spacing w:val="-15"/>
          <w:sz w:val="30"/>
          <w:szCs w:val="30"/>
        </w:rPr>
        <w:t>The start Attribute</w:t>
      </w:r>
    </w:p>
    <w:p w:rsidR="00A8566A" w:rsidRPr="001719E8" w:rsidRDefault="00A8566A" w:rsidP="00A8566A">
      <w:pPr>
        <w:spacing w:after="240" w:line="360" w:lineRule="atLeast"/>
        <w:ind w:left="48" w:right="48"/>
        <w:jc w:val="both"/>
        <w:rPr>
          <w:rFonts w:ascii="Arial" w:eastAsia="Times New Roman" w:hAnsi="Arial" w:cs="Arial"/>
          <w:color w:val="000000"/>
          <w:sz w:val="24"/>
          <w:szCs w:val="24"/>
        </w:rPr>
      </w:pPr>
      <w:r w:rsidRPr="001719E8">
        <w:rPr>
          <w:rFonts w:ascii="Arial" w:eastAsia="Times New Roman" w:hAnsi="Arial" w:cs="Arial"/>
          <w:color w:val="000000"/>
          <w:sz w:val="24"/>
          <w:szCs w:val="24"/>
        </w:rPr>
        <w:lastRenderedPageBreak/>
        <w:t>You can use </w:t>
      </w:r>
      <w:r w:rsidRPr="001719E8">
        <w:rPr>
          <w:rFonts w:ascii="Arial" w:eastAsia="Times New Roman" w:hAnsi="Arial" w:cs="Arial"/>
          <w:b/>
          <w:bCs/>
          <w:color w:val="000000"/>
          <w:sz w:val="24"/>
          <w:szCs w:val="24"/>
        </w:rPr>
        <w:t>start</w:t>
      </w:r>
      <w:r w:rsidRPr="001719E8">
        <w:rPr>
          <w:rFonts w:ascii="Arial" w:eastAsia="Times New Roman" w:hAnsi="Arial" w:cs="Arial"/>
          <w:color w:val="000000"/>
          <w:sz w:val="24"/>
          <w:szCs w:val="24"/>
        </w:rPr>
        <w:t> attribute for &lt;</w:t>
      </w:r>
      <w:proofErr w:type="spellStart"/>
      <w:r w:rsidRPr="001719E8">
        <w:rPr>
          <w:rFonts w:ascii="Arial" w:eastAsia="Times New Roman" w:hAnsi="Arial" w:cs="Arial"/>
          <w:color w:val="000000"/>
          <w:sz w:val="24"/>
          <w:szCs w:val="24"/>
        </w:rPr>
        <w:t>ol</w:t>
      </w:r>
      <w:proofErr w:type="spellEnd"/>
      <w:r w:rsidRPr="001719E8">
        <w:rPr>
          <w:rFonts w:ascii="Arial" w:eastAsia="Times New Roman" w:hAnsi="Arial" w:cs="Arial"/>
          <w:color w:val="000000"/>
          <w:sz w:val="24"/>
          <w:szCs w:val="24"/>
        </w:rPr>
        <w:t>&gt; tag to specify the starting point of numbering you need. Following are the possible options:</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start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"4"</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 Numerals starts with 4.</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start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"4"</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 Numerals starts with IV.</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i</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start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"4"</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 Numerals starts with </w:t>
      </w:r>
      <w:proofErr w:type="gramStart"/>
      <w:r w:rsidRPr="00A8566A">
        <w:rPr>
          <w:rFonts w:ascii="Consolas" w:eastAsia="Times New Roman" w:hAnsi="Consolas" w:cs="Consolas"/>
          <w:color w:val="313131"/>
          <w:sz w:val="20"/>
          <w:szCs w:val="20"/>
        </w:rPr>
        <w:t>iv</w:t>
      </w:r>
      <w:proofErr w:type="gramEnd"/>
      <w:r w:rsidRPr="00A8566A">
        <w:rPr>
          <w:rFonts w:ascii="Consolas" w:eastAsia="Times New Roman" w:hAnsi="Consolas" w:cs="Consolas"/>
          <w:color w:val="313131"/>
          <w:sz w:val="20"/>
          <w:szCs w:val="20"/>
        </w:rPr>
        <w: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"a"</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start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"4"</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 Letters starts with d.</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"A"</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start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"4"</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 Letters starts with D.</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an example where we used &lt;</w:t>
      </w:r>
      <w:proofErr w:type="spellStart"/>
      <w:r w:rsidRPr="00A8566A">
        <w:rPr>
          <w:rFonts w:ascii="Verdana" w:eastAsia="Times New Roman" w:hAnsi="Verdana" w:cs="Times New Roman"/>
          <w:color w:val="000000"/>
          <w:sz w:val="24"/>
          <w:szCs w:val="24"/>
        </w:rPr>
        <w:t>ol</w:t>
      </w:r>
      <w:proofErr w:type="spellEnd"/>
      <w:r w:rsidRPr="00A8566A">
        <w:rPr>
          <w:rFonts w:ascii="Verdana" w:eastAsia="Times New Roman" w:hAnsi="Verdana" w:cs="Times New Roman"/>
          <w:color w:val="000000"/>
          <w:sz w:val="24"/>
          <w:szCs w:val="24"/>
        </w:rPr>
        <w:t xml:space="preserve"> type="</w:t>
      </w:r>
      <w:proofErr w:type="spellStart"/>
      <w:r w:rsidRPr="00A8566A">
        <w:rPr>
          <w:rFonts w:ascii="Verdana" w:eastAsia="Times New Roman" w:hAnsi="Verdana" w:cs="Times New Roman"/>
          <w:color w:val="000000"/>
          <w:sz w:val="24"/>
          <w:szCs w:val="24"/>
        </w:rPr>
        <w:t>i</w:t>
      </w:r>
      <w:proofErr w:type="spellEnd"/>
      <w:r w:rsidRPr="00A8566A">
        <w:rPr>
          <w:rFonts w:ascii="Verdana" w:eastAsia="Times New Roman" w:hAnsi="Verdana" w:cs="Times New Roman"/>
          <w:color w:val="000000"/>
          <w:sz w:val="24"/>
          <w:szCs w:val="24"/>
        </w:rPr>
        <w:t>" start="4"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Ordered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i</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start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"4"</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ol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numPr>
          <w:ilvl w:val="0"/>
          <w:numId w:val="14"/>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Beetroot</w:t>
      </w:r>
    </w:p>
    <w:p w:rsidR="00A8566A" w:rsidRPr="00A8566A" w:rsidRDefault="00A8566A" w:rsidP="00A8566A">
      <w:pPr>
        <w:numPr>
          <w:ilvl w:val="0"/>
          <w:numId w:val="14"/>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Ginger</w:t>
      </w:r>
    </w:p>
    <w:p w:rsidR="00A8566A" w:rsidRPr="00A8566A" w:rsidRDefault="00A8566A" w:rsidP="00A8566A">
      <w:pPr>
        <w:numPr>
          <w:ilvl w:val="0"/>
          <w:numId w:val="14"/>
        </w:numPr>
        <w:spacing w:before="100" w:beforeAutospacing="1" w:after="100" w:afterAutospacing="1" w:line="360" w:lineRule="atLeast"/>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Potato</w:t>
      </w:r>
    </w:p>
    <w:p w:rsidR="002D30D4" w:rsidRPr="00A8566A" w:rsidRDefault="002D30D4" w:rsidP="00126DF4">
      <w:pPr>
        <w:spacing w:before="100" w:beforeAutospacing="1" w:after="100" w:afterAutospacing="1" w:line="360" w:lineRule="atLeast"/>
        <w:ind w:left="720"/>
        <w:rPr>
          <w:rFonts w:ascii="Verdana" w:eastAsia="Times New Roman" w:hAnsi="Verdana" w:cs="Times New Roman"/>
          <w:color w:val="313131"/>
          <w:sz w:val="21"/>
          <w:szCs w:val="21"/>
        </w:rPr>
      </w:pPr>
    </w:p>
    <w:p w:rsidR="00A8566A" w:rsidRPr="002D30D4"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2D30D4">
        <w:rPr>
          <w:rFonts w:ascii="Verdana" w:eastAsia="Times New Roman" w:hAnsi="Verdana" w:cs="Times New Roman"/>
          <w:b/>
          <w:color w:val="215868" w:themeColor="accent5" w:themeShade="80"/>
          <w:spacing w:val="-15"/>
          <w:sz w:val="30"/>
          <w:szCs w:val="30"/>
        </w:rPr>
        <w:t>HTML Definition Lists</w:t>
      </w:r>
    </w:p>
    <w:p w:rsidR="00A8566A" w:rsidRPr="002D30D4" w:rsidRDefault="00A8566A" w:rsidP="00A8566A">
      <w:pPr>
        <w:spacing w:after="240" w:line="360" w:lineRule="atLeast"/>
        <w:ind w:left="48" w:right="48"/>
        <w:jc w:val="both"/>
        <w:rPr>
          <w:rFonts w:ascii="Arial" w:eastAsia="Times New Roman" w:hAnsi="Arial" w:cs="Arial"/>
          <w:color w:val="000000"/>
          <w:sz w:val="24"/>
          <w:szCs w:val="24"/>
        </w:rPr>
      </w:pPr>
      <w:r w:rsidRPr="002D30D4">
        <w:rPr>
          <w:rFonts w:ascii="Arial" w:eastAsia="Times New Roman" w:hAnsi="Arial" w:cs="Arial"/>
          <w:color w:val="000000"/>
          <w:sz w:val="24"/>
          <w:szCs w:val="24"/>
        </w:rPr>
        <w:lastRenderedPageBreak/>
        <w:t>HTML and XHTML support a list style which is called </w:t>
      </w:r>
      <w:r w:rsidRPr="002D30D4">
        <w:rPr>
          <w:rFonts w:ascii="Arial" w:eastAsia="Times New Roman" w:hAnsi="Arial" w:cs="Arial"/>
          <w:b/>
          <w:bCs/>
          <w:color w:val="000000"/>
          <w:sz w:val="24"/>
          <w:szCs w:val="24"/>
        </w:rPr>
        <w:t>definition lists</w:t>
      </w:r>
      <w:r w:rsidRPr="002D30D4">
        <w:rPr>
          <w:rFonts w:ascii="Arial" w:eastAsia="Times New Roman" w:hAnsi="Arial" w:cs="Arial"/>
          <w:color w:val="000000"/>
          <w:sz w:val="24"/>
          <w:szCs w:val="24"/>
        </w:rPr>
        <w:t> where entries are listed like in a dictionary or encyclopedia. The definition list is the ideal way to present a glossary, list of terms, or other name/value list.</w:t>
      </w:r>
    </w:p>
    <w:p w:rsidR="00A8566A" w:rsidRPr="002D30D4" w:rsidRDefault="00A8566A" w:rsidP="00A8566A">
      <w:pPr>
        <w:spacing w:after="240" w:line="360" w:lineRule="atLeast"/>
        <w:ind w:left="48" w:right="48"/>
        <w:jc w:val="both"/>
        <w:rPr>
          <w:rFonts w:ascii="Arial" w:eastAsia="Times New Roman" w:hAnsi="Arial" w:cs="Arial"/>
          <w:color w:val="000000"/>
          <w:sz w:val="24"/>
          <w:szCs w:val="24"/>
        </w:rPr>
      </w:pPr>
      <w:r w:rsidRPr="002D30D4">
        <w:rPr>
          <w:rFonts w:ascii="Arial" w:eastAsia="Times New Roman" w:hAnsi="Arial" w:cs="Arial"/>
          <w:color w:val="000000"/>
          <w:sz w:val="24"/>
          <w:szCs w:val="24"/>
        </w:rPr>
        <w:t>Definition List makes use of following three tags.</w:t>
      </w:r>
    </w:p>
    <w:p w:rsidR="00A8566A" w:rsidRPr="00A8566A" w:rsidRDefault="00A8566A" w:rsidP="00A8566A">
      <w:pPr>
        <w:numPr>
          <w:ilvl w:val="0"/>
          <w:numId w:val="15"/>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&lt;dl&gt; - Defines the start of the list</w:t>
      </w:r>
    </w:p>
    <w:p w:rsidR="00A8566A" w:rsidRPr="00A8566A" w:rsidRDefault="00A8566A" w:rsidP="00A8566A">
      <w:pPr>
        <w:numPr>
          <w:ilvl w:val="0"/>
          <w:numId w:val="15"/>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&lt;</w:t>
      </w:r>
      <w:proofErr w:type="spellStart"/>
      <w:r w:rsidRPr="00A8566A">
        <w:rPr>
          <w:rFonts w:ascii="Verdana" w:eastAsia="Times New Roman" w:hAnsi="Verdana" w:cs="Times New Roman"/>
          <w:color w:val="000000"/>
          <w:sz w:val="21"/>
          <w:szCs w:val="21"/>
        </w:rPr>
        <w:t>dt</w:t>
      </w:r>
      <w:proofErr w:type="spellEnd"/>
      <w:r w:rsidRPr="00A8566A">
        <w:rPr>
          <w:rFonts w:ascii="Verdana" w:eastAsia="Times New Roman" w:hAnsi="Verdana" w:cs="Times New Roman"/>
          <w:color w:val="000000"/>
          <w:sz w:val="21"/>
          <w:szCs w:val="21"/>
        </w:rPr>
        <w:t>&gt; - A term</w:t>
      </w:r>
    </w:p>
    <w:p w:rsidR="00A8566A" w:rsidRPr="00A8566A" w:rsidRDefault="00A8566A" w:rsidP="00A8566A">
      <w:pPr>
        <w:numPr>
          <w:ilvl w:val="0"/>
          <w:numId w:val="15"/>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&lt;</w:t>
      </w:r>
      <w:proofErr w:type="spellStart"/>
      <w:r w:rsidRPr="00A8566A">
        <w:rPr>
          <w:rFonts w:ascii="Verdana" w:eastAsia="Times New Roman" w:hAnsi="Verdana" w:cs="Times New Roman"/>
          <w:color w:val="000000"/>
          <w:sz w:val="21"/>
          <w:szCs w:val="21"/>
        </w:rPr>
        <w:t>dd</w:t>
      </w:r>
      <w:proofErr w:type="spellEnd"/>
      <w:r w:rsidRPr="00A8566A">
        <w:rPr>
          <w:rFonts w:ascii="Verdana" w:eastAsia="Times New Roman" w:hAnsi="Verdana" w:cs="Times New Roman"/>
          <w:color w:val="000000"/>
          <w:sz w:val="21"/>
          <w:szCs w:val="21"/>
        </w:rPr>
        <w:t>&gt; - Term definition</w:t>
      </w:r>
    </w:p>
    <w:p w:rsidR="00A8566A" w:rsidRDefault="00A8566A" w:rsidP="00A8566A">
      <w:pPr>
        <w:numPr>
          <w:ilvl w:val="0"/>
          <w:numId w:val="15"/>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&lt;/dl&gt; - Defines the end of the list</w:t>
      </w:r>
    </w:p>
    <w:p w:rsidR="002D30D4" w:rsidRPr="00A8566A" w:rsidRDefault="002D30D4" w:rsidP="002D30D4">
      <w:pPr>
        <w:spacing w:before="100" w:beforeAutospacing="1" w:after="75" w:line="360" w:lineRule="atLeast"/>
        <w:ind w:left="360"/>
        <w:rPr>
          <w:rFonts w:ascii="Verdana" w:eastAsia="Times New Roman" w:hAnsi="Verdana" w:cs="Times New Roman"/>
          <w:color w:val="000000"/>
          <w:sz w:val="21"/>
          <w:szCs w:val="21"/>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Definition List</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dl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dt</w:t>
      </w:r>
      <w:proofErr w:type="spellEnd"/>
      <w:proofErr w:type="gramEnd"/>
      <w:r w:rsidRPr="00A8566A">
        <w:rPr>
          <w:rFonts w:ascii="Consolas" w:eastAsia="Times New Roman" w:hAnsi="Consolas" w:cs="Consolas"/>
          <w:color w:val="000088"/>
          <w:sz w:val="20"/>
          <w:szCs w:val="20"/>
        </w:rPr>
        <w:t>&gt;&lt;b&gt;</w:t>
      </w:r>
      <w:r w:rsidRPr="00A8566A">
        <w:rPr>
          <w:rFonts w:ascii="Consolas" w:eastAsia="Times New Roman" w:hAnsi="Consolas" w:cs="Consolas"/>
          <w:color w:val="313131"/>
          <w:sz w:val="20"/>
          <w:szCs w:val="20"/>
        </w:rPr>
        <w:t>HTML</w:t>
      </w:r>
      <w:r w:rsidRPr="00A8566A">
        <w:rPr>
          <w:rFonts w:ascii="Consolas" w:eastAsia="Times New Roman" w:hAnsi="Consolas" w:cs="Consolas"/>
          <w:color w:val="000088"/>
          <w:sz w:val="20"/>
          <w:szCs w:val="20"/>
        </w:rPr>
        <w:t>&lt;/b&gt;&lt;/</w:t>
      </w:r>
      <w:proofErr w:type="spellStart"/>
      <w:r w:rsidRPr="00A8566A">
        <w:rPr>
          <w:rFonts w:ascii="Consolas" w:eastAsia="Times New Roman" w:hAnsi="Consolas" w:cs="Consolas"/>
          <w:color w:val="000088"/>
          <w:sz w:val="20"/>
          <w:szCs w:val="20"/>
        </w:rPr>
        <w:t>dt</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dd</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This stands for Hyper Text Markup Language</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dd</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dt</w:t>
      </w:r>
      <w:proofErr w:type="spellEnd"/>
      <w:proofErr w:type="gramEnd"/>
      <w:r w:rsidRPr="00A8566A">
        <w:rPr>
          <w:rFonts w:ascii="Consolas" w:eastAsia="Times New Roman" w:hAnsi="Consolas" w:cs="Consolas"/>
          <w:color w:val="000088"/>
          <w:sz w:val="20"/>
          <w:szCs w:val="20"/>
        </w:rPr>
        <w:t>&gt;&lt;b&gt;</w:t>
      </w:r>
      <w:r w:rsidRPr="00A8566A">
        <w:rPr>
          <w:rFonts w:ascii="Consolas" w:eastAsia="Times New Roman" w:hAnsi="Consolas" w:cs="Consolas"/>
          <w:color w:val="313131"/>
          <w:sz w:val="20"/>
          <w:szCs w:val="20"/>
        </w:rPr>
        <w:t>HTTP</w:t>
      </w:r>
      <w:r w:rsidRPr="00A8566A">
        <w:rPr>
          <w:rFonts w:ascii="Consolas" w:eastAsia="Times New Roman" w:hAnsi="Consolas" w:cs="Consolas"/>
          <w:color w:val="000088"/>
          <w:sz w:val="20"/>
          <w:szCs w:val="20"/>
        </w:rPr>
        <w:t>&lt;/b&gt;&lt;/</w:t>
      </w:r>
      <w:proofErr w:type="spellStart"/>
      <w:r w:rsidRPr="00A8566A">
        <w:rPr>
          <w:rFonts w:ascii="Consolas" w:eastAsia="Times New Roman" w:hAnsi="Consolas" w:cs="Consolas"/>
          <w:color w:val="000088"/>
          <w:sz w:val="20"/>
          <w:szCs w:val="20"/>
        </w:rPr>
        <w:t>dt</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dd</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This stands for Hyper Text Transfer Protocol</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dd</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&lt;/dl&gt;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b/>
          <w:bCs/>
          <w:color w:val="313131"/>
          <w:sz w:val="21"/>
          <w:szCs w:val="21"/>
        </w:rPr>
        <w:t>HTML</w:t>
      </w:r>
    </w:p>
    <w:p w:rsidR="00A8566A" w:rsidRPr="00A8566A" w:rsidRDefault="00A8566A" w:rsidP="00A8566A">
      <w:pPr>
        <w:spacing w:after="0" w:line="240" w:lineRule="auto"/>
        <w:ind w:left="720"/>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This stands for Hyper Text Markup Language</w:t>
      </w:r>
    </w:p>
    <w:p w:rsidR="00A8566A" w:rsidRPr="00A8566A" w:rsidRDefault="00A8566A"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b/>
          <w:bCs/>
          <w:color w:val="313131"/>
          <w:sz w:val="21"/>
          <w:szCs w:val="21"/>
        </w:rPr>
        <w:t>HTTP</w:t>
      </w:r>
    </w:p>
    <w:p w:rsidR="00A8566A" w:rsidRPr="00A8566A" w:rsidRDefault="00A8566A" w:rsidP="00A8566A">
      <w:pPr>
        <w:spacing w:after="0" w:line="240" w:lineRule="auto"/>
        <w:ind w:left="720"/>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This stands for Hyper Text Transfer Protocol</w:t>
      </w:r>
    </w:p>
    <w:p w:rsidR="00A8566A" w:rsidRDefault="00A8566A"/>
    <w:p w:rsidR="00A8566A" w:rsidRPr="002D30D4" w:rsidRDefault="00A8566A" w:rsidP="002D30D4">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2D30D4">
        <w:rPr>
          <w:rFonts w:ascii="Verdana" w:eastAsia="Times New Roman" w:hAnsi="Verdana" w:cs="Times New Roman"/>
          <w:b/>
          <w:color w:val="215868" w:themeColor="accent5" w:themeShade="80"/>
          <w:spacing w:val="-15"/>
          <w:kern w:val="36"/>
          <w:sz w:val="36"/>
          <w:szCs w:val="36"/>
        </w:rPr>
        <w:t>HTML Text Links</w:t>
      </w:r>
      <w:bookmarkStart w:id="4" w:name="top"/>
      <w:bookmarkEnd w:id="4"/>
    </w:p>
    <w:p w:rsidR="00A8566A" w:rsidRPr="002D30D4" w:rsidRDefault="00A8566A" w:rsidP="00A8566A">
      <w:pPr>
        <w:spacing w:after="240" w:line="360" w:lineRule="atLeast"/>
        <w:ind w:left="48" w:right="48"/>
        <w:jc w:val="both"/>
        <w:rPr>
          <w:rFonts w:ascii="Arial" w:eastAsia="Times New Roman" w:hAnsi="Arial" w:cs="Arial"/>
          <w:color w:val="000000"/>
          <w:sz w:val="24"/>
          <w:szCs w:val="24"/>
        </w:rPr>
      </w:pPr>
      <w:r w:rsidRPr="002D30D4">
        <w:rPr>
          <w:rFonts w:ascii="Arial" w:eastAsia="Times New Roman" w:hAnsi="Arial" w:cs="Arial"/>
          <w:color w:val="000000"/>
          <w:sz w:val="24"/>
          <w:szCs w:val="24"/>
        </w:rPr>
        <w:lastRenderedPageBreak/>
        <w:t>A webpage can contain various links that take you directly to other pages and even specific parts of a given page. These links are known as hyperlinks.</w:t>
      </w:r>
    </w:p>
    <w:p w:rsidR="00A8566A" w:rsidRPr="002D30D4" w:rsidRDefault="00A8566A" w:rsidP="00A8566A">
      <w:pPr>
        <w:spacing w:after="240" w:line="360" w:lineRule="atLeast"/>
        <w:ind w:left="48" w:right="48"/>
        <w:jc w:val="both"/>
        <w:rPr>
          <w:rFonts w:ascii="Arial" w:eastAsia="Times New Roman" w:hAnsi="Arial" w:cs="Arial"/>
          <w:color w:val="000000"/>
          <w:sz w:val="24"/>
          <w:szCs w:val="24"/>
        </w:rPr>
      </w:pPr>
      <w:r w:rsidRPr="002D30D4">
        <w:rPr>
          <w:rFonts w:ascii="Arial" w:eastAsia="Times New Roman" w:hAnsi="Arial" w:cs="Arial"/>
          <w:color w:val="000000"/>
          <w:sz w:val="24"/>
          <w:szCs w:val="24"/>
        </w:rPr>
        <w:t xml:space="preserve">Hyperlinks allow visitors to navigate between </w:t>
      </w:r>
      <w:r w:rsidR="00126DF4">
        <w:rPr>
          <w:rFonts w:ascii="Arial" w:eastAsia="Times New Roman" w:hAnsi="Arial" w:cs="Arial"/>
          <w:color w:val="000000"/>
          <w:sz w:val="24"/>
          <w:szCs w:val="24"/>
        </w:rPr>
        <w:t>Web sites by clicking on words and</w:t>
      </w:r>
      <w:r w:rsidRPr="002D30D4">
        <w:rPr>
          <w:rFonts w:ascii="Arial" w:eastAsia="Times New Roman" w:hAnsi="Arial" w:cs="Arial"/>
          <w:color w:val="000000"/>
          <w:sz w:val="24"/>
          <w:szCs w:val="24"/>
        </w:rPr>
        <w:t xml:space="preserve"> images. Thus you can create hyperlinks using text or images available on a webpage.</w:t>
      </w:r>
    </w:p>
    <w:p w:rsidR="00126DF4" w:rsidRDefault="00126DF4"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2D30D4"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2D30D4">
        <w:rPr>
          <w:rFonts w:ascii="Verdana" w:eastAsia="Times New Roman" w:hAnsi="Verdana" w:cs="Times New Roman"/>
          <w:b/>
          <w:color w:val="215868" w:themeColor="accent5" w:themeShade="80"/>
          <w:spacing w:val="-15"/>
          <w:sz w:val="30"/>
          <w:szCs w:val="30"/>
        </w:rPr>
        <w:t>Linking Documents</w:t>
      </w:r>
    </w:p>
    <w:p w:rsidR="00A8566A" w:rsidRPr="002D30D4" w:rsidRDefault="00A8566A" w:rsidP="00A8566A">
      <w:pPr>
        <w:spacing w:after="240" w:line="360" w:lineRule="atLeast"/>
        <w:ind w:left="48" w:right="48"/>
        <w:jc w:val="both"/>
        <w:rPr>
          <w:rFonts w:ascii="Arial" w:eastAsia="Times New Roman" w:hAnsi="Arial" w:cs="Arial"/>
          <w:color w:val="000000"/>
          <w:sz w:val="24"/>
          <w:szCs w:val="24"/>
        </w:rPr>
      </w:pPr>
      <w:r w:rsidRPr="002D30D4">
        <w:rPr>
          <w:rFonts w:ascii="Arial" w:eastAsia="Times New Roman" w:hAnsi="Arial" w:cs="Arial"/>
          <w:color w:val="000000"/>
          <w:sz w:val="24"/>
          <w:szCs w:val="24"/>
        </w:rPr>
        <w:t>A link is specified using HTML tag &lt;a&gt;. This tag is called </w:t>
      </w:r>
      <w:r w:rsidRPr="002D30D4">
        <w:rPr>
          <w:rFonts w:ascii="Arial" w:eastAsia="Times New Roman" w:hAnsi="Arial" w:cs="Arial"/>
          <w:b/>
          <w:bCs/>
          <w:color w:val="000000"/>
          <w:sz w:val="24"/>
          <w:szCs w:val="24"/>
        </w:rPr>
        <w:t>anchor tag</w:t>
      </w:r>
      <w:r w:rsidRPr="002D30D4">
        <w:rPr>
          <w:rFonts w:ascii="Arial" w:eastAsia="Times New Roman" w:hAnsi="Arial" w:cs="Arial"/>
          <w:color w:val="000000"/>
          <w:sz w:val="24"/>
          <w:szCs w:val="24"/>
        </w:rPr>
        <w:t> and anything between the opening &lt;a&gt; tag and the closing &lt;/a&gt; tag becomes part of the link and a user can click that part to reach to the linked document. Following is the simple syntax to use &lt;a&gt; tag.</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&lt;a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="Document URL" ... attributes-list&gt;Link Text&lt;/a&gt;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 xml:space="preserve">Let's try following example which links </w:t>
      </w:r>
      <w:r w:rsidR="00DE7CFA">
        <w:rPr>
          <w:rFonts w:ascii="Verdana" w:eastAsia="Times New Roman" w:hAnsi="Verdana" w:cs="Times New Roman"/>
          <w:color w:val="000000"/>
          <w:sz w:val="24"/>
          <w:szCs w:val="24"/>
        </w:rPr>
        <w:t>http</w:t>
      </w:r>
      <w:r w:rsidRPr="00A8566A">
        <w:rPr>
          <w:rFonts w:ascii="Verdana" w:eastAsia="Times New Roman" w:hAnsi="Verdana" w:cs="Times New Roman"/>
          <w:color w:val="000000"/>
          <w:sz w:val="24"/>
          <w:szCs w:val="24"/>
        </w:rPr>
        <w:t>://www.</w:t>
      </w:r>
      <w:r w:rsidR="00FB0100">
        <w:rPr>
          <w:rFonts w:ascii="Verdana" w:eastAsia="Times New Roman" w:hAnsi="Verdana" w:cs="Times New Roman"/>
          <w:color w:val="000000"/>
          <w:sz w:val="24"/>
          <w:szCs w:val="24"/>
        </w:rPr>
        <w:t>elearninfotech</w:t>
      </w:r>
      <w:r w:rsidRPr="00A8566A">
        <w:rPr>
          <w:rFonts w:ascii="Verdana" w:eastAsia="Times New Roman" w:hAnsi="Verdana" w:cs="Times New Roman"/>
          <w:color w:val="000000"/>
          <w:sz w:val="24"/>
          <w:szCs w:val="24"/>
        </w:rPr>
        <w:t>.com at your page: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313131"/>
          <w:sz w:val="20"/>
          <w:szCs w:val="20"/>
        </w:rPr>
        <w:t>&lt;!DOCTYPE</w:t>
      </w:r>
      <w:proofErr w:type="gramEnd"/>
      <w:r w:rsidRPr="00A8566A">
        <w:rPr>
          <w:rFonts w:ascii="Consolas" w:eastAsia="Times New Roman" w:hAnsi="Consolas" w:cs="Consolas"/>
          <w:color w:val="313131"/>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html</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head</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title&gt;</w:t>
      </w:r>
      <w:proofErr w:type="gramEnd"/>
      <w:r w:rsidRPr="00A8566A">
        <w:rPr>
          <w:rFonts w:ascii="Consolas" w:eastAsia="Times New Roman" w:hAnsi="Consolas" w:cs="Consolas"/>
          <w:color w:val="313131"/>
          <w:sz w:val="20"/>
          <w:szCs w:val="20"/>
        </w:rPr>
        <w:t>Hyperlink Example&lt;/title&gt;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body</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&lt;p&gt;Click following link&lt;/p&gt;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&lt;a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w:t>
      </w:r>
      <w:r w:rsidR="00DE7CFA">
        <w:rPr>
          <w:rFonts w:ascii="Consolas" w:eastAsia="Times New Roman" w:hAnsi="Consolas" w:cs="Consolas"/>
          <w:color w:val="313131"/>
          <w:sz w:val="20"/>
          <w:szCs w:val="20"/>
        </w:rPr>
        <w:t>http</w:t>
      </w:r>
      <w:r w:rsidRPr="00A8566A">
        <w:rPr>
          <w:rFonts w:ascii="Consolas" w:eastAsia="Times New Roman" w:hAnsi="Consolas" w:cs="Consolas"/>
          <w:color w:val="313131"/>
          <w:sz w:val="20"/>
          <w:szCs w:val="20"/>
        </w:rPr>
        <w:t>://www.</w:t>
      </w:r>
      <w:r w:rsidR="00FB0100">
        <w:rPr>
          <w:rFonts w:ascii="Consolas" w:eastAsia="Times New Roman" w:hAnsi="Consolas" w:cs="Consolas"/>
          <w:color w:val="313131"/>
          <w:sz w:val="20"/>
          <w:szCs w:val="20"/>
        </w:rPr>
        <w:t>elearninfotech</w:t>
      </w:r>
      <w:r w:rsidRPr="00A8566A">
        <w:rPr>
          <w:rFonts w:ascii="Consolas" w:eastAsia="Times New Roman" w:hAnsi="Consolas" w:cs="Consolas"/>
          <w:color w:val="313131"/>
          <w:sz w:val="20"/>
          <w:szCs w:val="20"/>
        </w:rPr>
        <w:t>.com" target="_self"&gt;</w:t>
      </w:r>
      <w:proofErr w:type="spellStart"/>
      <w:r w:rsidR="002D30D4">
        <w:rPr>
          <w:rFonts w:ascii="Consolas" w:eastAsia="Times New Roman" w:hAnsi="Consolas" w:cs="Consolas"/>
          <w:color w:val="313131"/>
          <w:sz w:val="20"/>
          <w:szCs w:val="20"/>
        </w:rPr>
        <w:t>ELearn</w:t>
      </w:r>
      <w:proofErr w:type="spellEnd"/>
      <w:r w:rsidR="002D30D4">
        <w:rPr>
          <w:rFonts w:ascii="Consolas" w:eastAsia="Times New Roman" w:hAnsi="Consolas" w:cs="Consolas"/>
          <w:color w:val="313131"/>
          <w:sz w:val="20"/>
          <w:szCs w:val="20"/>
        </w:rPr>
        <w:t xml:space="preserve"> </w:t>
      </w:r>
      <w:proofErr w:type="spellStart"/>
      <w:r w:rsidR="002D30D4">
        <w:rPr>
          <w:rFonts w:ascii="Consolas" w:eastAsia="Times New Roman" w:hAnsi="Consolas" w:cs="Consolas"/>
          <w:color w:val="313131"/>
          <w:sz w:val="20"/>
          <w:szCs w:val="20"/>
        </w:rPr>
        <w:t>Infotech</w:t>
      </w:r>
      <w:proofErr w:type="spellEnd"/>
      <w:r w:rsidRPr="00A8566A">
        <w:rPr>
          <w:rFonts w:ascii="Consolas" w:eastAsia="Times New Roman" w:hAnsi="Consolas" w:cs="Consolas"/>
          <w:color w:val="313131"/>
          <w:sz w:val="20"/>
          <w:szCs w:val="20"/>
        </w:rPr>
        <w:t>&lt;/a&gt;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 where you can click on the link generated </w:t>
      </w:r>
      <w:proofErr w:type="spellStart"/>
      <w:r w:rsidR="002D30D4">
        <w:rPr>
          <w:rFonts w:ascii="Verdana" w:eastAsia="Times New Roman" w:hAnsi="Verdana" w:cs="Times New Roman"/>
          <w:b/>
          <w:bCs/>
          <w:color w:val="000000"/>
          <w:sz w:val="24"/>
          <w:szCs w:val="24"/>
        </w:rPr>
        <w:t>ELearn</w:t>
      </w:r>
      <w:proofErr w:type="spellEnd"/>
      <w:r w:rsidR="002D30D4">
        <w:rPr>
          <w:rFonts w:ascii="Verdana" w:eastAsia="Times New Roman" w:hAnsi="Verdana" w:cs="Times New Roman"/>
          <w:b/>
          <w:bCs/>
          <w:color w:val="000000"/>
          <w:sz w:val="24"/>
          <w:szCs w:val="24"/>
        </w:rPr>
        <w:t xml:space="preserve"> </w:t>
      </w:r>
      <w:proofErr w:type="spellStart"/>
      <w:r w:rsidR="002D30D4">
        <w:rPr>
          <w:rFonts w:ascii="Verdana" w:eastAsia="Times New Roman" w:hAnsi="Verdana" w:cs="Times New Roman"/>
          <w:b/>
          <w:bCs/>
          <w:color w:val="000000"/>
          <w:sz w:val="24"/>
          <w:szCs w:val="24"/>
        </w:rPr>
        <w:t>Infotech</w:t>
      </w:r>
      <w:proofErr w:type="spellEnd"/>
      <w:r w:rsidRPr="00A8566A">
        <w:rPr>
          <w:rFonts w:ascii="Verdana" w:eastAsia="Times New Roman" w:hAnsi="Verdana" w:cs="Times New Roman"/>
          <w:color w:val="000000"/>
          <w:sz w:val="24"/>
          <w:szCs w:val="24"/>
        </w:rPr>
        <w:t xml:space="preserve"> to reach to the home page of </w:t>
      </w:r>
      <w:proofErr w:type="spellStart"/>
      <w:r w:rsidR="002D30D4">
        <w:rPr>
          <w:rFonts w:ascii="Verdana" w:eastAsia="Times New Roman" w:hAnsi="Verdana" w:cs="Times New Roman"/>
          <w:color w:val="000000"/>
          <w:sz w:val="24"/>
          <w:szCs w:val="24"/>
        </w:rPr>
        <w:t>ELearn</w:t>
      </w:r>
      <w:proofErr w:type="spellEnd"/>
      <w:r w:rsidR="002D30D4">
        <w:rPr>
          <w:rFonts w:ascii="Verdana" w:eastAsia="Times New Roman" w:hAnsi="Verdana" w:cs="Times New Roman"/>
          <w:color w:val="000000"/>
          <w:sz w:val="24"/>
          <w:szCs w:val="24"/>
        </w:rPr>
        <w:t xml:space="preserve"> </w:t>
      </w:r>
      <w:proofErr w:type="spellStart"/>
      <w:r w:rsidR="002D30D4">
        <w:rPr>
          <w:rFonts w:ascii="Verdana" w:eastAsia="Times New Roman" w:hAnsi="Verdana" w:cs="Times New Roman"/>
          <w:color w:val="000000"/>
          <w:sz w:val="24"/>
          <w:szCs w:val="24"/>
        </w:rPr>
        <w:t>Infotech</w:t>
      </w:r>
      <w:proofErr w:type="spellEnd"/>
      <w:r w:rsidRPr="00A8566A">
        <w:rPr>
          <w:rFonts w:ascii="Verdana" w:eastAsia="Times New Roman" w:hAnsi="Verdana" w:cs="Times New Roman"/>
          <w:color w:val="000000"/>
          <w:sz w:val="24"/>
          <w:szCs w:val="24"/>
        </w:rPr>
        <w: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Click following link</w:t>
      </w:r>
    </w:p>
    <w:p w:rsidR="00A8566A" w:rsidRDefault="00253719" w:rsidP="00A8566A">
      <w:pPr>
        <w:spacing w:after="0" w:line="240" w:lineRule="auto"/>
        <w:rPr>
          <w:rFonts w:ascii="Verdana" w:eastAsia="Times New Roman" w:hAnsi="Verdana" w:cs="Times New Roman"/>
          <w:color w:val="313131"/>
          <w:sz w:val="21"/>
          <w:szCs w:val="21"/>
        </w:rPr>
      </w:pPr>
      <w:hyperlink r:id="rId14" w:tgtFrame="_self" w:history="1">
        <w:proofErr w:type="spellStart"/>
        <w:r w:rsidR="002D30D4">
          <w:rPr>
            <w:rFonts w:ascii="Verdana" w:eastAsia="Times New Roman" w:hAnsi="Verdana" w:cs="Times New Roman"/>
            <w:color w:val="000000"/>
            <w:sz w:val="21"/>
            <w:u w:val="single"/>
          </w:rPr>
          <w:t>ELearn</w:t>
        </w:r>
        <w:proofErr w:type="spellEnd"/>
        <w:r w:rsidR="002D30D4">
          <w:rPr>
            <w:rFonts w:ascii="Verdana" w:eastAsia="Times New Roman" w:hAnsi="Verdana" w:cs="Times New Roman"/>
            <w:color w:val="000000"/>
            <w:sz w:val="21"/>
            <w:u w:val="single"/>
          </w:rPr>
          <w:t xml:space="preserve"> </w:t>
        </w:r>
        <w:proofErr w:type="spellStart"/>
        <w:r w:rsidR="002D30D4">
          <w:rPr>
            <w:rFonts w:ascii="Verdana" w:eastAsia="Times New Roman" w:hAnsi="Verdana" w:cs="Times New Roman"/>
            <w:color w:val="000000"/>
            <w:sz w:val="21"/>
            <w:u w:val="single"/>
          </w:rPr>
          <w:t>Infotech</w:t>
        </w:r>
        <w:proofErr w:type="spellEnd"/>
      </w:hyperlink>
    </w:p>
    <w:p w:rsidR="001E5826" w:rsidRDefault="001E5826" w:rsidP="00A8566A">
      <w:pPr>
        <w:spacing w:after="0" w:line="240" w:lineRule="auto"/>
        <w:rPr>
          <w:rFonts w:ascii="Verdana" w:eastAsia="Times New Roman" w:hAnsi="Verdana" w:cs="Times New Roman"/>
          <w:color w:val="313131"/>
          <w:sz w:val="21"/>
          <w:szCs w:val="21"/>
        </w:rPr>
      </w:pPr>
    </w:p>
    <w:p w:rsidR="001E5826" w:rsidRPr="00A8566A" w:rsidRDefault="001E5826" w:rsidP="00A8566A">
      <w:pPr>
        <w:spacing w:after="0" w:line="240" w:lineRule="auto"/>
        <w:rPr>
          <w:rFonts w:ascii="Verdana" w:eastAsia="Times New Roman" w:hAnsi="Verdana" w:cs="Times New Roman"/>
          <w:color w:val="313131"/>
          <w:sz w:val="21"/>
          <w:szCs w:val="21"/>
        </w:rPr>
      </w:pPr>
    </w:p>
    <w:p w:rsidR="00A8566A" w:rsidRPr="001E5826"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1E5826">
        <w:rPr>
          <w:rFonts w:ascii="Verdana" w:eastAsia="Times New Roman" w:hAnsi="Verdana" w:cs="Times New Roman"/>
          <w:b/>
          <w:color w:val="215868" w:themeColor="accent5" w:themeShade="80"/>
          <w:spacing w:val="-15"/>
          <w:sz w:val="30"/>
          <w:szCs w:val="30"/>
        </w:rPr>
        <w:t>The target Attribute</w:t>
      </w:r>
    </w:p>
    <w:p w:rsidR="00A8566A" w:rsidRPr="001E5826" w:rsidRDefault="00A8566A" w:rsidP="00A8566A">
      <w:pPr>
        <w:spacing w:after="240" w:line="360" w:lineRule="atLeast"/>
        <w:ind w:left="48" w:right="48"/>
        <w:jc w:val="both"/>
        <w:rPr>
          <w:rFonts w:ascii="Arial" w:eastAsia="Times New Roman" w:hAnsi="Arial" w:cs="Arial"/>
          <w:color w:val="000000"/>
          <w:sz w:val="24"/>
          <w:szCs w:val="24"/>
        </w:rPr>
      </w:pPr>
      <w:r w:rsidRPr="001E5826">
        <w:rPr>
          <w:rFonts w:ascii="Arial" w:eastAsia="Times New Roman" w:hAnsi="Arial" w:cs="Arial"/>
          <w:color w:val="000000"/>
          <w:sz w:val="24"/>
          <w:szCs w:val="24"/>
        </w:rPr>
        <w:lastRenderedPageBreak/>
        <w:t>We have used </w:t>
      </w:r>
      <w:r w:rsidRPr="001E5826">
        <w:rPr>
          <w:rFonts w:ascii="Arial" w:eastAsia="Times New Roman" w:hAnsi="Arial" w:cs="Arial"/>
          <w:b/>
          <w:bCs/>
          <w:color w:val="000000"/>
          <w:sz w:val="24"/>
          <w:szCs w:val="24"/>
        </w:rPr>
        <w:t>target</w:t>
      </w:r>
      <w:r w:rsidRPr="001E5826">
        <w:rPr>
          <w:rFonts w:ascii="Arial" w:eastAsia="Times New Roman" w:hAnsi="Arial" w:cs="Arial"/>
          <w:color w:val="000000"/>
          <w:sz w:val="24"/>
          <w:szCs w:val="24"/>
        </w:rPr>
        <w:t> attribute in our previous example. This attribute is used to specify the location where linked document is opened. Following are possible options: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82"/>
        <w:gridCol w:w="7778"/>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_blank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Opens the linked document in a new window or tab.</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_self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Opens the linked document in the same frame.</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_parent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Opens the linked document in the parent frame.</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_top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Opens the linked document in the full body of the window.</w:t>
            </w:r>
          </w:p>
        </w:tc>
      </w:tr>
    </w:tbl>
    <w:p w:rsidR="001E5826" w:rsidRDefault="001E5826" w:rsidP="00A8566A">
      <w:pPr>
        <w:spacing w:after="240" w:line="360" w:lineRule="atLeast"/>
        <w:ind w:left="48" w:right="48"/>
        <w:jc w:val="both"/>
        <w:rPr>
          <w:rFonts w:ascii="Verdana" w:eastAsia="Times New Roman" w:hAnsi="Verdana" w:cs="Times New Roman"/>
          <w:color w:val="000000"/>
          <w:sz w:val="24"/>
          <w:szCs w:val="24"/>
        </w:rPr>
      </w:pPr>
    </w:p>
    <w:p w:rsidR="00A8566A" w:rsidRPr="001E5826" w:rsidRDefault="00A8566A" w:rsidP="00A8566A">
      <w:pPr>
        <w:spacing w:after="240" w:line="360" w:lineRule="atLeast"/>
        <w:ind w:left="48" w:right="48"/>
        <w:jc w:val="both"/>
        <w:rPr>
          <w:rFonts w:ascii="Arial" w:eastAsia="Times New Roman" w:hAnsi="Arial" w:cs="Arial"/>
          <w:color w:val="000000"/>
          <w:sz w:val="24"/>
          <w:szCs w:val="24"/>
        </w:rPr>
      </w:pPr>
      <w:r w:rsidRPr="001E5826">
        <w:rPr>
          <w:rFonts w:ascii="Arial" w:eastAsia="Times New Roman" w:hAnsi="Arial" w:cs="Arial"/>
          <w:color w:val="000000"/>
          <w:sz w:val="24"/>
          <w:szCs w:val="24"/>
        </w:rPr>
        <w:t>Try following example to understand basic difference in few options given for target attribute.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313131"/>
          <w:sz w:val="20"/>
          <w:szCs w:val="20"/>
        </w:rPr>
        <w:t>&lt;!DOCTYPE</w:t>
      </w:r>
      <w:proofErr w:type="gramEnd"/>
      <w:r w:rsidRPr="00A8566A">
        <w:rPr>
          <w:rFonts w:ascii="Consolas" w:eastAsia="Times New Roman" w:hAnsi="Consolas" w:cs="Consolas"/>
          <w:color w:val="313131"/>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html</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head</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title&gt;</w:t>
      </w:r>
      <w:proofErr w:type="gramEnd"/>
      <w:r w:rsidRPr="00A8566A">
        <w:rPr>
          <w:rFonts w:ascii="Consolas" w:eastAsia="Times New Roman" w:hAnsi="Consolas" w:cs="Consolas"/>
          <w:color w:val="313131"/>
          <w:sz w:val="20"/>
          <w:szCs w:val="20"/>
        </w:rPr>
        <w:t>Hyperlink Example&lt;/title&gt;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&lt;base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w:t>
      </w:r>
      <w:r w:rsidR="00DE7CFA">
        <w:rPr>
          <w:rFonts w:ascii="Consolas" w:eastAsia="Times New Roman" w:hAnsi="Consolas" w:cs="Consolas"/>
          <w:color w:val="313131"/>
          <w:sz w:val="20"/>
          <w:szCs w:val="20"/>
        </w:rPr>
        <w:t>http</w:t>
      </w:r>
      <w:r w:rsidRPr="00A8566A">
        <w:rPr>
          <w:rFonts w:ascii="Consolas" w:eastAsia="Times New Roman" w:hAnsi="Consolas" w:cs="Consolas"/>
          <w:color w:val="313131"/>
          <w:sz w:val="20"/>
          <w:szCs w:val="20"/>
        </w:rPr>
        <w:t>://www.</w:t>
      </w:r>
      <w:r w:rsidR="00FB0100">
        <w:rPr>
          <w:rFonts w:ascii="Consolas" w:eastAsia="Times New Roman" w:hAnsi="Consolas" w:cs="Consolas"/>
          <w:color w:val="313131"/>
          <w:sz w:val="20"/>
          <w:szCs w:val="20"/>
        </w:rPr>
        <w:t>elearninfotech</w:t>
      </w:r>
      <w:r w:rsidRPr="00A8566A">
        <w:rPr>
          <w:rFonts w:ascii="Consolas" w:eastAsia="Times New Roman" w:hAnsi="Consolas" w:cs="Consolas"/>
          <w:color w:val="313131"/>
          <w:sz w:val="20"/>
          <w:szCs w:val="20"/>
        </w:rPr>
        <w:t>.com/"&gt;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body</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&lt;p&gt;Click any of the following links&lt;/p&gt;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&lt;a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="/html/index.htm" target="_blank"&gt;Opens in New&lt;/a&gt;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&lt;a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="/html/index.htm" target="_self"&gt;Opens in Self&lt;/a&gt;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&lt;a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="/html/index.htm" target="_parent"&gt;Opens in Parent&lt;/a&gt;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&lt;a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="/html/index.htm" target="_top"&gt;Opens in Body&lt;/a&gt;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&lt;/html&gt;</w:t>
      </w:r>
    </w:p>
    <w:p w:rsidR="00A8566A" w:rsidRPr="00DE7CFA" w:rsidRDefault="00A8566A" w:rsidP="00A8566A">
      <w:pPr>
        <w:spacing w:after="240" w:line="360" w:lineRule="atLeast"/>
        <w:ind w:left="48" w:right="48"/>
        <w:jc w:val="both"/>
        <w:rPr>
          <w:rFonts w:ascii="Arial" w:eastAsia="Times New Roman" w:hAnsi="Arial" w:cs="Arial"/>
          <w:color w:val="000000"/>
          <w:sz w:val="24"/>
          <w:szCs w:val="24"/>
        </w:rPr>
      </w:pPr>
      <w:r w:rsidRPr="00DE7CFA">
        <w:rPr>
          <w:rFonts w:ascii="Arial" w:eastAsia="Times New Roman" w:hAnsi="Arial" w:cs="Arial"/>
          <w:color w:val="000000"/>
          <w:sz w:val="24"/>
          <w:szCs w:val="24"/>
        </w:rPr>
        <w:lastRenderedPageBreak/>
        <w:t>This will produce following result, where you can click on different links to understand the difference between various options given for target attribute.</w:t>
      </w:r>
    </w:p>
    <w:p w:rsidR="00A8566A" w:rsidRPr="00DE7CFA" w:rsidRDefault="00A8566A" w:rsidP="00A8566A">
      <w:pPr>
        <w:spacing w:after="240" w:line="360" w:lineRule="atLeast"/>
        <w:ind w:left="48" w:right="48"/>
        <w:jc w:val="both"/>
        <w:rPr>
          <w:rFonts w:ascii="Arial" w:eastAsia="Times New Roman" w:hAnsi="Arial" w:cs="Arial"/>
          <w:color w:val="000000"/>
          <w:sz w:val="21"/>
          <w:szCs w:val="21"/>
        </w:rPr>
      </w:pPr>
      <w:r w:rsidRPr="00DE7CFA">
        <w:rPr>
          <w:rFonts w:ascii="Arial" w:eastAsia="Times New Roman" w:hAnsi="Arial" w:cs="Arial"/>
          <w:color w:val="000000"/>
          <w:sz w:val="21"/>
          <w:szCs w:val="21"/>
        </w:rPr>
        <w:t>Click any of the following links</w:t>
      </w:r>
    </w:p>
    <w:p w:rsidR="00A8566A" w:rsidRPr="00A8566A" w:rsidRDefault="00253719" w:rsidP="00A8566A">
      <w:pPr>
        <w:spacing w:after="0" w:line="240" w:lineRule="auto"/>
        <w:rPr>
          <w:rFonts w:ascii="Verdana" w:eastAsia="Times New Roman" w:hAnsi="Verdana" w:cs="Times New Roman"/>
          <w:color w:val="313131"/>
          <w:sz w:val="21"/>
          <w:szCs w:val="21"/>
        </w:rPr>
      </w:pPr>
      <w:hyperlink r:id="rId15" w:tgtFrame="_blank" w:history="1">
        <w:r w:rsidR="00A8566A" w:rsidRPr="00A8566A">
          <w:rPr>
            <w:rFonts w:ascii="Verdana" w:eastAsia="Times New Roman" w:hAnsi="Verdana" w:cs="Times New Roman"/>
            <w:color w:val="000000"/>
            <w:sz w:val="21"/>
            <w:u w:val="single"/>
          </w:rPr>
          <w:t>Opens in New</w:t>
        </w:r>
      </w:hyperlink>
      <w:r w:rsidR="00A8566A" w:rsidRPr="00A8566A">
        <w:rPr>
          <w:rFonts w:ascii="Verdana" w:eastAsia="Times New Roman" w:hAnsi="Verdana" w:cs="Times New Roman"/>
          <w:color w:val="313131"/>
          <w:sz w:val="21"/>
          <w:szCs w:val="21"/>
        </w:rPr>
        <w:t> | </w:t>
      </w:r>
      <w:hyperlink r:id="rId16" w:tgtFrame="_self" w:history="1">
        <w:r w:rsidR="00A8566A" w:rsidRPr="00A8566A">
          <w:rPr>
            <w:rFonts w:ascii="Verdana" w:eastAsia="Times New Roman" w:hAnsi="Verdana" w:cs="Times New Roman"/>
            <w:color w:val="000000"/>
            <w:sz w:val="21"/>
            <w:u w:val="single"/>
          </w:rPr>
          <w:t>Opens in Self</w:t>
        </w:r>
      </w:hyperlink>
      <w:r w:rsidR="00A8566A" w:rsidRPr="00A8566A">
        <w:rPr>
          <w:rFonts w:ascii="Verdana" w:eastAsia="Times New Roman" w:hAnsi="Verdana" w:cs="Times New Roman"/>
          <w:color w:val="313131"/>
          <w:sz w:val="21"/>
          <w:szCs w:val="21"/>
        </w:rPr>
        <w:t> | </w:t>
      </w:r>
      <w:hyperlink r:id="rId17" w:tgtFrame="_parent" w:history="1">
        <w:r w:rsidR="00A8566A" w:rsidRPr="00A8566A">
          <w:rPr>
            <w:rFonts w:ascii="Verdana" w:eastAsia="Times New Roman" w:hAnsi="Verdana" w:cs="Times New Roman"/>
            <w:color w:val="000000"/>
            <w:sz w:val="21"/>
            <w:u w:val="single"/>
          </w:rPr>
          <w:t>Opens in Parent</w:t>
        </w:r>
      </w:hyperlink>
      <w:r w:rsidR="00A8566A" w:rsidRPr="00A8566A">
        <w:rPr>
          <w:rFonts w:ascii="Verdana" w:eastAsia="Times New Roman" w:hAnsi="Verdana" w:cs="Times New Roman"/>
          <w:color w:val="313131"/>
          <w:sz w:val="21"/>
          <w:szCs w:val="21"/>
        </w:rPr>
        <w:t> | </w:t>
      </w:r>
      <w:hyperlink r:id="rId18" w:tgtFrame="_top" w:history="1">
        <w:r w:rsidR="00A8566A" w:rsidRPr="00A8566A">
          <w:rPr>
            <w:rFonts w:ascii="Verdana" w:eastAsia="Times New Roman" w:hAnsi="Verdana" w:cs="Times New Roman"/>
            <w:color w:val="000000"/>
            <w:sz w:val="21"/>
            <w:u w:val="single"/>
          </w:rPr>
          <w:t>Opens in Body</w:t>
        </w:r>
      </w:hyperlink>
    </w:p>
    <w:p w:rsidR="001E5826" w:rsidRDefault="001E5826"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445A3A"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445A3A">
        <w:rPr>
          <w:rFonts w:ascii="Verdana" w:eastAsia="Times New Roman" w:hAnsi="Verdana" w:cs="Times New Roman"/>
          <w:b/>
          <w:color w:val="215868" w:themeColor="accent5" w:themeShade="80"/>
          <w:spacing w:val="-15"/>
          <w:sz w:val="30"/>
          <w:szCs w:val="30"/>
        </w:rPr>
        <w:t>Use of Base Path</w:t>
      </w:r>
    </w:p>
    <w:p w:rsidR="00A8566A" w:rsidRPr="00445A3A" w:rsidRDefault="00A8566A" w:rsidP="00A8566A">
      <w:pPr>
        <w:spacing w:after="240" w:line="360" w:lineRule="atLeast"/>
        <w:ind w:left="48" w:right="48"/>
        <w:jc w:val="both"/>
        <w:rPr>
          <w:rFonts w:ascii="Arial" w:eastAsia="Times New Roman" w:hAnsi="Arial" w:cs="Arial"/>
          <w:color w:val="000000"/>
          <w:sz w:val="24"/>
          <w:szCs w:val="24"/>
        </w:rPr>
      </w:pPr>
      <w:r w:rsidRPr="00445A3A">
        <w:rPr>
          <w:rFonts w:ascii="Arial" w:eastAsia="Times New Roman" w:hAnsi="Arial" w:cs="Arial"/>
          <w:color w:val="000000"/>
          <w:sz w:val="24"/>
          <w:szCs w:val="24"/>
        </w:rPr>
        <w:t>When you link HTML documents related to the same website, it is not required to give a complete URL for every link. You can get rid of it if you use </w:t>
      </w:r>
      <w:r w:rsidRPr="00445A3A">
        <w:rPr>
          <w:rFonts w:ascii="Arial" w:eastAsia="Times New Roman" w:hAnsi="Arial" w:cs="Arial"/>
          <w:b/>
          <w:bCs/>
          <w:color w:val="000000"/>
          <w:sz w:val="24"/>
          <w:szCs w:val="24"/>
        </w:rPr>
        <w:t>&lt;base&gt;</w:t>
      </w:r>
      <w:r w:rsidRPr="00445A3A">
        <w:rPr>
          <w:rFonts w:ascii="Arial" w:eastAsia="Times New Roman" w:hAnsi="Arial" w:cs="Arial"/>
          <w:color w:val="000000"/>
          <w:sz w:val="24"/>
          <w:szCs w:val="24"/>
        </w:rPr>
        <w:t>tag in your HTML document header. This tag is used to give a base path for all the links. So your browser will concatenate given relative path to this base path and will make a complete URL.</w:t>
      </w:r>
    </w:p>
    <w:p w:rsidR="00A8566A" w:rsidRPr="00445A3A" w:rsidRDefault="00A8566A" w:rsidP="00A8566A">
      <w:pPr>
        <w:spacing w:after="240" w:line="360" w:lineRule="atLeast"/>
        <w:ind w:left="48" w:right="48"/>
        <w:jc w:val="both"/>
        <w:rPr>
          <w:rFonts w:ascii="Arial" w:eastAsia="Times New Roman" w:hAnsi="Arial" w:cs="Arial"/>
          <w:color w:val="000000"/>
          <w:sz w:val="24"/>
          <w:szCs w:val="24"/>
        </w:rPr>
      </w:pPr>
      <w:r w:rsidRPr="00445A3A">
        <w:rPr>
          <w:rFonts w:ascii="Arial" w:eastAsia="Times New Roman" w:hAnsi="Arial" w:cs="Arial"/>
          <w:color w:val="000000"/>
          <w:sz w:val="24"/>
          <w:szCs w:val="24"/>
        </w:rPr>
        <w:t>Following example makes use of &lt;base&gt; tag to specify base URL and later we can use relative path to all the links instead of giving complete URL for every link.</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313131"/>
          <w:sz w:val="20"/>
          <w:szCs w:val="20"/>
        </w:rPr>
        <w:t>&lt;!DOCTYPE</w:t>
      </w:r>
      <w:proofErr w:type="gramEnd"/>
      <w:r w:rsidRPr="00A8566A">
        <w:rPr>
          <w:rFonts w:ascii="Consolas" w:eastAsia="Times New Roman" w:hAnsi="Consolas" w:cs="Consolas"/>
          <w:color w:val="313131"/>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html</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head</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title&gt;</w:t>
      </w:r>
      <w:proofErr w:type="gramEnd"/>
      <w:r w:rsidRPr="00A8566A">
        <w:rPr>
          <w:rFonts w:ascii="Consolas" w:eastAsia="Times New Roman" w:hAnsi="Consolas" w:cs="Consolas"/>
          <w:color w:val="313131"/>
          <w:sz w:val="20"/>
          <w:szCs w:val="20"/>
        </w:rPr>
        <w:t>Hyperlink Example&lt;/title&gt;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&lt;base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w:t>
      </w:r>
      <w:r w:rsidR="00DE7CFA">
        <w:rPr>
          <w:rFonts w:ascii="Consolas" w:eastAsia="Times New Roman" w:hAnsi="Consolas" w:cs="Consolas"/>
          <w:color w:val="313131"/>
          <w:sz w:val="20"/>
          <w:szCs w:val="20"/>
        </w:rPr>
        <w:t>http</w:t>
      </w:r>
      <w:r w:rsidRPr="00A8566A">
        <w:rPr>
          <w:rFonts w:ascii="Consolas" w:eastAsia="Times New Roman" w:hAnsi="Consolas" w:cs="Consolas"/>
          <w:color w:val="313131"/>
          <w:sz w:val="20"/>
          <w:szCs w:val="20"/>
        </w:rPr>
        <w:t>://www.</w:t>
      </w:r>
      <w:r w:rsidR="00FB0100">
        <w:rPr>
          <w:rFonts w:ascii="Consolas" w:eastAsia="Times New Roman" w:hAnsi="Consolas" w:cs="Consolas"/>
          <w:color w:val="313131"/>
          <w:sz w:val="20"/>
          <w:szCs w:val="20"/>
        </w:rPr>
        <w:t>elearninfotech</w:t>
      </w:r>
      <w:r w:rsidRPr="00A8566A">
        <w:rPr>
          <w:rFonts w:ascii="Consolas" w:eastAsia="Times New Roman" w:hAnsi="Consolas" w:cs="Consolas"/>
          <w:color w:val="313131"/>
          <w:sz w:val="20"/>
          <w:szCs w:val="20"/>
        </w:rPr>
        <w:t>.com/"&gt;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body</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&lt;p&gt;Click following link&lt;/p&gt;</w:t>
      </w:r>
    </w:p>
    <w:p w:rsidR="00A8566A" w:rsidRPr="00A8566A" w:rsidRDefault="005C00BD"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Pr>
          <w:rFonts w:ascii="Consolas" w:eastAsia="Times New Roman" w:hAnsi="Consolas" w:cs="Consolas"/>
          <w:color w:val="313131"/>
          <w:sz w:val="20"/>
          <w:szCs w:val="20"/>
        </w:rPr>
        <w:t xml:space="preserve">&lt;a </w:t>
      </w:r>
      <w:proofErr w:type="spellStart"/>
      <w:r>
        <w:rPr>
          <w:rFonts w:ascii="Consolas" w:eastAsia="Times New Roman" w:hAnsi="Consolas" w:cs="Consolas"/>
          <w:color w:val="313131"/>
          <w:sz w:val="20"/>
          <w:szCs w:val="20"/>
        </w:rPr>
        <w:t>href</w:t>
      </w:r>
      <w:proofErr w:type="spellEnd"/>
      <w:r>
        <w:rPr>
          <w:rFonts w:ascii="Consolas" w:eastAsia="Times New Roman" w:hAnsi="Consolas" w:cs="Consolas"/>
          <w:color w:val="313131"/>
          <w:sz w:val="20"/>
          <w:szCs w:val="20"/>
        </w:rPr>
        <w:t>="</w:t>
      </w:r>
      <w:r w:rsidR="00A8566A" w:rsidRPr="00A8566A">
        <w:rPr>
          <w:rFonts w:ascii="Consolas" w:eastAsia="Times New Roman" w:hAnsi="Consolas" w:cs="Consolas"/>
          <w:color w:val="313131"/>
          <w:sz w:val="20"/>
          <w:szCs w:val="20"/>
        </w:rPr>
        <w:t>index.htm" target="_blank"&gt;HTML Tutorial&lt;/a&gt;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&lt;/html&gt;</w:t>
      </w:r>
    </w:p>
    <w:p w:rsidR="00A8566A" w:rsidRPr="00445A3A" w:rsidRDefault="00A8566A" w:rsidP="00A8566A">
      <w:pPr>
        <w:spacing w:after="240" w:line="360" w:lineRule="atLeast"/>
        <w:ind w:left="48" w:right="48"/>
        <w:jc w:val="both"/>
        <w:rPr>
          <w:rFonts w:ascii="Arial" w:eastAsia="Times New Roman" w:hAnsi="Arial" w:cs="Arial"/>
          <w:color w:val="000000"/>
          <w:sz w:val="24"/>
          <w:szCs w:val="24"/>
        </w:rPr>
      </w:pPr>
      <w:r w:rsidRPr="00445A3A">
        <w:rPr>
          <w:rFonts w:ascii="Arial" w:eastAsia="Times New Roman" w:hAnsi="Arial" w:cs="Arial"/>
          <w:color w:val="000000"/>
          <w:sz w:val="24"/>
          <w:szCs w:val="24"/>
        </w:rPr>
        <w:t>This will produce following result, where you can click on the link generated </w:t>
      </w:r>
      <w:r w:rsidRPr="00445A3A">
        <w:rPr>
          <w:rFonts w:ascii="Arial" w:eastAsia="Times New Roman" w:hAnsi="Arial" w:cs="Arial"/>
          <w:b/>
          <w:bCs/>
          <w:color w:val="000000"/>
          <w:sz w:val="24"/>
          <w:szCs w:val="24"/>
        </w:rPr>
        <w:t>HTML Tutorial</w:t>
      </w:r>
      <w:r w:rsidRPr="00445A3A">
        <w:rPr>
          <w:rFonts w:ascii="Arial" w:eastAsia="Times New Roman" w:hAnsi="Arial" w:cs="Arial"/>
          <w:color w:val="000000"/>
          <w:sz w:val="24"/>
          <w:szCs w:val="24"/>
        </w:rPr>
        <w:t> to reach to the HTML tutorial.</w:t>
      </w:r>
    </w:p>
    <w:p w:rsidR="00A8566A" w:rsidRPr="00445A3A" w:rsidRDefault="00445A3A" w:rsidP="00445A3A">
      <w:pPr>
        <w:spacing w:after="240" w:line="360" w:lineRule="atLeast"/>
        <w:ind w:left="48" w:right="48"/>
        <w:rPr>
          <w:rFonts w:ascii="Arial" w:eastAsia="Times New Roman" w:hAnsi="Arial" w:cs="Arial"/>
          <w:color w:val="000000"/>
          <w:sz w:val="24"/>
          <w:szCs w:val="24"/>
        </w:rPr>
      </w:pPr>
      <w:r>
        <w:rPr>
          <w:rFonts w:ascii="Arial" w:eastAsia="Times New Roman" w:hAnsi="Arial" w:cs="Arial"/>
          <w:color w:val="000000"/>
          <w:sz w:val="24"/>
          <w:szCs w:val="24"/>
        </w:rPr>
        <w:t xml:space="preserve">Now </w:t>
      </w:r>
      <w:r w:rsidR="00A8566A" w:rsidRPr="00445A3A">
        <w:rPr>
          <w:rFonts w:ascii="Arial" w:eastAsia="Times New Roman" w:hAnsi="Arial" w:cs="Arial"/>
          <w:color w:val="000000"/>
          <w:sz w:val="24"/>
          <w:szCs w:val="24"/>
        </w:rPr>
        <w:t>given URL </w:t>
      </w:r>
      <w:r w:rsidR="00C93164" w:rsidRPr="00445A3A">
        <w:rPr>
          <w:rFonts w:ascii="Arial" w:eastAsia="Times New Roman" w:hAnsi="Arial" w:cs="Arial"/>
          <w:b/>
          <w:bCs/>
          <w:color w:val="000000"/>
          <w:sz w:val="24"/>
          <w:szCs w:val="24"/>
        </w:rPr>
        <w:t xml:space="preserve">&lt;a </w:t>
      </w:r>
      <w:proofErr w:type="spellStart"/>
      <w:r w:rsidR="00C93164" w:rsidRPr="00445A3A">
        <w:rPr>
          <w:rFonts w:ascii="Arial" w:eastAsia="Times New Roman" w:hAnsi="Arial" w:cs="Arial"/>
          <w:b/>
          <w:bCs/>
          <w:color w:val="000000"/>
          <w:sz w:val="24"/>
          <w:szCs w:val="24"/>
        </w:rPr>
        <w:t>href</w:t>
      </w:r>
      <w:proofErr w:type="spellEnd"/>
      <w:r w:rsidR="00C93164" w:rsidRPr="00445A3A">
        <w:rPr>
          <w:rFonts w:ascii="Arial" w:eastAsia="Times New Roman" w:hAnsi="Arial" w:cs="Arial"/>
          <w:b/>
          <w:bCs/>
          <w:color w:val="000000"/>
          <w:sz w:val="24"/>
          <w:szCs w:val="24"/>
        </w:rPr>
        <w:t>="</w:t>
      </w:r>
      <w:r w:rsidR="00A8566A" w:rsidRPr="00445A3A">
        <w:rPr>
          <w:rFonts w:ascii="Arial" w:eastAsia="Times New Roman" w:hAnsi="Arial" w:cs="Arial"/>
          <w:b/>
          <w:bCs/>
          <w:color w:val="000000"/>
          <w:sz w:val="24"/>
          <w:szCs w:val="24"/>
        </w:rPr>
        <w:t>index.htm"</w:t>
      </w:r>
      <w:r w:rsidR="00A8566A" w:rsidRPr="00445A3A">
        <w:rPr>
          <w:rFonts w:ascii="Arial" w:eastAsia="Times New Roman" w:hAnsi="Arial" w:cs="Arial"/>
          <w:color w:val="000000"/>
          <w:sz w:val="24"/>
          <w:szCs w:val="24"/>
        </w:rPr>
        <w:t> is being considered as </w:t>
      </w:r>
      <w:r w:rsidR="00A8566A" w:rsidRPr="00445A3A">
        <w:rPr>
          <w:rFonts w:ascii="Arial" w:eastAsia="Times New Roman" w:hAnsi="Arial" w:cs="Arial"/>
          <w:b/>
          <w:bCs/>
          <w:color w:val="000000"/>
          <w:sz w:val="24"/>
          <w:szCs w:val="24"/>
        </w:rPr>
        <w:t>&lt;</w:t>
      </w:r>
      <w:proofErr w:type="gramStart"/>
      <w:r w:rsidR="00A8566A" w:rsidRPr="00445A3A">
        <w:rPr>
          <w:rFonts w:ascii="Arial" w:eastAsia="Times New Roman" w:hAnsi="Arial" w:cs="Arial"/>
          <w:b/>
          <w:bCs/>
          <w:color w:val="000000"/>
          <w:sz w:val="24"/>
          <w:szCs w:val="24"/>
        </w:rPr>
        <w:t xml:space="preserve">a </w:t>
      </w:r>
      <w:r>
        <w:rPr>
          <w:rFonts w:ascii="Arial" w:eastAsia="Times New Roman" w:hAnsi="Arial" w:cs="Arial"/>
          <w:b/>
          <w:bCs/>
          <w:color w:val="000000"/>
          <w:sz w:val="24"/>
          <w:szCs w:val="24"/>
        </w:rPr>
        <w:t xml:space="preserve"> </w:t>
      </w:r>
      <w:proofErr w:type="spellStart"/>
      <w:r w:rsidR="00A8566A" w:rsidRPr="00445A3A">
        <w:rPr>
          <w:rFonts w:ascii="Arial" w:eastAsia="Times New Roman" w:hAnsi="Arial" w:cs="Arial"/>
          <w:b/>
          <w:bCs/>
          <w:color w:val="000000"/>
          <w:sz w:val="24"/>
          <w:szCs w:val="24"/>
        </w:rPr>
        <w:t>href</w:t>
      </w:r>
      <w:proofErr w:type="spellEnd"/>
      <w:proofErr w:type="gramEnd"/>
      <w:r w:rsidR="00A8566A" w:rsidRPr="00445A3A">
        <w:rPr>
          <w:rFonts w:ascii="Arial" w:eastAsia="Times New Roman" w:hAnsi="Arial" w:cs="Arial"/>
          <w:b/>
          <w:bCs/>
          <w:color w:val="000000"/>
          <w:sz w:val="24"/>
          <w:szCs w:val="24"/>
        </w:rPr>
        <w:t>="</w:t>
      </w:r>
      <w:r w:rsidR="00DE7CFA" w:rsidRPr="00445A3A">
        <w:rPr>
          <w:rFonts w:ascii="Arial" w:eastAsia="Times New Roman" w:hAnsi="Arial" w:cs="Arial"/>
          <w:b/>
          <w:bCs/>
          <w:color w:val="000000"/>
          <w:sz w:val="24"/>
          <w:szCs w:val="24"/>
        </w:rPr>
        <w:t>http</w:t>
      </w:r>
      <w:r w:rsidR="00A8566A" w:rsidRPr="00445A3A">
        <w:rPr>
          <w:rFonts w:ascii="Arial" w:eastAsia="Times New Roman" w:hAnsi="Arial" w:cs="Arial"/>
          <w:b/>
          <w:bCs/>
          <w:color w:val="000000"/>
          <w:sz w:val="24"/>
          <w:szCs w:val="24"/>
        </w:rPr>
        <w:t>://www.</w:t>
      </w:r>
      <w:r w:rsidR="00FB0100" w:rsidRPr="00445A3A">
        <w:rPr>
          <w:rFonts w:ascii="Arial" w:eastAsia="Times New Roman" w:hAnsi="Arial" w:cs="Arial"/>
          <w:b/>
          <w:bCs/>
          <w:color w:val="000000"/>
          <w:sz w:val="24"/>
          <w:szCs w:val="24"/>
        </w:rPr>
        <w:t>elearninfotech</w:t>
      </w:r>
      <w:r w:rsidR="00A8566A" w:rsidRPr="00445A3A">
        <w:rPr>
          <w:rFonts w:ascii="Arial" w:eastAsia="Times New Roman" w:hAnsi="Arial" w:cs="Arial"/>
          <w:b/>
          <w:bCs/>
          <w:color w:val="000000"/>
          <w:sz w:val="24"/>
          <w:szCs w:val="24"/>
        </w:rPr>
        <w:t>.com/index.htm"</w:t>
      </w:r>
      <w:r w:rsidR="00A8566A" w:rsidRPr="00445A3A">
        <w:rPr>
          <w:rFonts w:ascii="Arial" w:eastAsia="Times New Roman" w:hAnsi="Arial" w:cs="Arial"/>
          <w:color w:val="000000"/>
          <w:sz w:val="24"/>
          <w:szCs w:val="24"/>
        </w:rPr>
        <w: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Click following link</w:t>
      </w:r>
    </w:p>
    <w:p w:rsidR="00A8566A" w:rsidRDefault="00253719" w:rsidP="00A8566A">
      <w:pPr>
        <w:spacing w:after="0" w:line="240" w:lineRule="auto"/>
        <w:rPr>
          <w:rFonts w:ascii="Verdana" w:eastAsia="Times New Roman" w:hAnsi="Verdana" w:cs="Times New Roman"/>
          <w:color w:val="313131"/>
          <w:sz w:val="21"/>
          <w:szCs w:val="21"/>
        </w:rPr>
      </w:pPr>
      <w:hyperlink r:id="rId19" w:tgtFrame="_blank" w:history="1">
        <w:r w:rsidR="00A8566A" w:rsidRPr="00A8566A">
          <w:rPr>
            <w:rFonts w:ascii="Verdana" w:eastAsia="Times New Roman" w:hAnsi="Verdana" w:cs="Times New Roman"/>
            <w:color w:val="000000"/>
            <w:sz w:val="21"/>
            <w:u w:val="single"/>
          </w:rPr>
          <w:t>HTML Tutorial</w:t>
        </w:r>
      </w:hyperlink>
    </w:p>
    <w:p w:rsidR="00E2768D" w:rsidRPr="00A8566A" w:rsidRDefault="00E2768D" w:rsidP="00A8566A">
      <w:pPr>
        <w:spacing w:after="0" w:line="240" w:lineRule="auto"/>
        <w:rPr>
          <w:rFonts w:ascii="Verdana" w:eastAsia="Times New Roman" w:hAnsi="Verdana" w:cs="Times New Roman"/>
          <w:color w:val="313131"/>
          <w:sz w:val="21"/>
          <w:szCs w:val="21"/>
        </w:rPr>
      </w:pPr>
    </w:p>
    <w:p w:rsidR="00A8566A" w:rsidRPr="00E2768D"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E2768D">
        <w:rPr>
          <w:rFonts w:ascii="Verdana" w:eastAsia="Times New Roman" w:hAnsi="Verdana" w:cs="Times New Roman"/>
          <w:b/>
          <w:color w:val="215868" w:themeColor="accent5" w:themeShade="80"/>
          <w:spacing w:val="-15"/>
          <w:sz w:val="30"/>
          <w:szCs w:val="30"/>
        </w:rPr>
        <w:t>Linking to a Page Section</w:t>
      </w:r>
    </w:p>
    <w:p w:rsidR="00A8566A" w:rsidRPr="00E2768D" w:rsidRDefault="00A8566A" w:rsidP="00A8566A">
      <w:pPr>
        <w:spacing w:after="240" w:line="360" w:lineRule="atLeast"/>
        <w:ind w:left="48" w:right="48"/>
        <w:jc w:val="both"/>
        <w:rPr>
          <w:rFonts w:ascii="Arial" w:eastAsia="Times New Roman" w:hAnsi="Arial" w:cs="Arial"/>
          <w:color w:val="000000"/>
          <w:sz w:val="24"/>
          <w:szCs w:val="24"/>
        </w:rPr>
      </w:pPr>
      <w:r w:rsidRPr="00A8566A">
        <w:rPr>
          <w:rFonts w:ascii="Verdana" w:eastAsia="Times New Roman" w:hAnsi="Verdana" w:cs="Times New Roman"/>
          <w:color w:val="000000"/>
          <w:sz w:val="24"/>
          <w:szCs w:val="24"/>
        </w:rPr>
        <w:t xml:space="preserve">You can create a link to a particular section of a given webpage by </w:t>
      </w:r>
      <w:r w:rsidRPr="00E2768D">
        <w:rPr>
          <w:rFonts w:ascii="Arial" w:eastAsia="Times New Roman" w:hAnsi="Arial" w:cs="Arial"/>
          <w:color w:val="000000"/>
          <w:sz w:val="24"/>
          <w:szCs w:val="24"/>
        </w:rPr>
        <w:t>using </w:t>
      </w:r>
      <w:r w:rsidRPr="00E2768D">
        <w:rPr>
          <w:rFonts w:ascii="Arial" w:eastAsia="Times New Roman" w:hAnsi="Arial" w:cs="Arial"/>
          <w:b/>
          <w:bCs/>
          <w:color w:val="000000"/>
          <w:sz w:val="24"/>
          <w:szCs w:val="24"/>
        </w:rPr>
        <w:t>name</w:t>
      </w:r>
      <w:r w:rsidRPr="00E2768D">
        <w:rPr>
          <w:rFonts w:ascii="Arial" w:eastAsia="Times New Roman" w:hAnsi="Arial" w:cs="Arial"/>
          <w:color w:val="000000"/>
          <w:sz w:val="24"/>
          <w:szCs w:val="24"/>
        </w:rPr>
        <w:t> attribute. This is a two step process.</w:t>
      </w:r>
    </w:p>
    <w:p w:rsidR="00A8566A" w:rsidRPr="00E2768D" w:rsidRDefault="00A8566A" w:rsidP="00A8566A">
      <w:pPr>
        <w:spacing w:after="240" w:line="360" w:lineRule="atLeast"/>
        <w:ind w:left="48" w:right="48"/>
        <w:jc w:val="both"/>
        <w:rPr>
          <w:rFonts w:ascii="Arial" w:eastAsia="Times New Roman" w:hAnsi="Arial" w:cs="Arial"/>
          <w:color w:val="000000"/>
          <w:sz w:val="24"/>
          <w:szCs w:val="24"/>
        </w:rPr>
      </w:pPr>
      <w:r w:rsidRPr="00E2768D">
        <w:rPr>
          <w:rFonts w:ascii="Arial" w:eastAsia="Times New Roman" w:hAnsi="Arial" w:cs="Arial"/>
          <w:color w:val="000000"/>
          <w:sz w:val="24"/>
          <w:szCs w:val="24"/>
        </w:rPr>
        <w:t>First create a link to the place where you want to reach with-in a webpage and name it using &lt;a...&gt; tag as follows:</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&lt;h1&gt;HTML Text Links &lt;a name="top"&gt;&lt;/a&gt;&lt;/h1&gt;</w:t>
      </w:r>
    </w:p>
    <w:p w:rsidR="00A8566A" w:rsidRPr="00E2768D" w:rsidRDefault="00A8566A" w:rsidP="00A8566A">
      <w:pPr>
        <w:spacing w:after="240" w:line="360" w:lineRule="atLeast"/>
        <w:ind w:left="48" w:right="48"/>
        <w:jc w:val="both"/>
        <w:rPr>
          <w:rFonts w:ascii="Arial" w:eastAsia="Times New Roman" w:hAnsi="Arial" w:cs="Arial"/>
          <w:color w:val="000000"/>
          <w:sz w:val="24"/>
          <w:szCs w:val="24"/>
        </w:rPr>
      </w:pPr>
      <w:r w:rsidRPr="00E2768D">
        <w:rPr>
          <w:rFonts w:ascii="Arial" w:eastAsia="Times New Roman" w:hAnsi="Arial" w:cs="Arial"/>
          <w:color w:val="000000"/>
          <w:sz w:val="24"/>
          <w:szCs w:val="24"/>
        </w:rPr>
        <w:t>Second step is to create a hyperlink to link the document and place where you want to reach:</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&lt;a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="/html/</w:t>
      </w:r>
      <w:proofErr w:type="spellStart"/>
      <w:r w:rsidRPr="00A8566A">
        <w:rPr>
          <w:rFonts w:ascii="Consolas" w:eastAsia="Times New Roman" w:hAnsi="Consolas" w:cs="Consolas"/>
          <w:color w:val="313131"/>
          <w:sz w:val="20"/>
          <w:szCs w:val="20"/>
        </w:rPr>
        <w:t>html_text_links.htm#top</w:t>
      </w:r>
      <w:proofErr w:type="spellEnd"/>
      <w:r w:rsidRPr="00A8566A">
        <w:rPr>
          <w:rFonts w:ascii="Consolas" w:eastAsia="Times New Roman" w:hAnsi="Consolas" w:cs="Consolas"/>
          <w:color w:val="313131"/>
          <w:sz w:val="20"/>
          <w:szCs w:val="20"/>
        </w:rPr>
        <w:t>"&gt;Go to the Top&lt;/a&gt;</w:t>
      </w:r>
    </w:p>
    <w:p w:rsidR="00A8566A" w:rsidRPr="00E2768D" w:rsidRDefault="00A8566A" w:rsidP="00A8566A">
      <w:pPr>
        <w:spacing w:after="240" w:line="360" w:lineRule="atLeast"/>
        <w:ind w:left="48" w:right="48"/>
        <w:jc w:val="both"/>
        <w:rPr>
          <w:rFonts w:ascii="Arial" w:eastAsia="Times New Roman" w:hAnsi="Arial" w:cs="Arial"/>
          <w:color w:val="000000"/>
          <w:sz w:val="24"/>
          <w:szCs w:val="24"/>
        </w:rPr>
      </w:pPr>
      <w:r w:rsidRPr="00E2768D">
        <w:rPr>
          <w:rFonts w:ascii="Arial" w:eastAsia="Times New Roman" w:hAnsi="Arial" w:cs="Arial"/>
          <w:color w:val="000000"/>
          <w:sz w:val="24"/>
          <w:szCs w:val="24"/>
        </w:rPr>
        <w:t>This will produce following link, where you can click on the link generated </w:t>
      </w:r>
      <w:r w:rsidRPr="00E2768D">
        <w:rPr>
          <w:rFonts w:ascii="Arial" w:eastAsia="Times New Roman" w:hAnsi="Arial" w:cs="Arial"/>
          <w:b/>
          <w:bCs/>
          <w:color w:val="000000"/>
          <w:sz w:val="24"/>
          <w:szCs w:val="24"/>
        </w:rPr>
        <w:t>Go to the Top</w:t>
      </w:r>
      <w:r w:rsidRPr="00E2768D">
        <w:rPr>
          <w:rFonts w:ascii="Arial" w:eastAsia="Times New Roman" w:hAnsi="Arial" w:cs="Arial"/>
          <w:color w:val="000000"/>
          <w:sz w:val="24"/>
          <w:szCs w:val="24"/>
        </w:rPr>
        <w:t> to reach to the top of the HTML Text Link tutorial.</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75" w:type="dxa"/>
          <w:left w:w="75" w:type="dxa"/>
          <w:bottom w:w="75" w:type="dxa"/>
          <w:right w:w="75" w:type="dxa"/>
        </w:tblCellMar>
        <w:tblLook w:val="04A0"/>
      </w:tblPr>
      <w:tblGrid>
        <w:gridCol w:w="9060"/>
      </w:tblGrid>
      <w:tr w:rsidR="00A8566A" w:rsidRP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F7F7F7"/>
            <w:vAlign w:val="center"/>
            <w:hideMark/>
          </w:tcPr>
          <w:p w:rsidR="00A8566A" w:rsidRPr="00A8566A" w:rsidRDefault="00253719" w:rsidP="00A8566A">
            <w:pPr>
              <w:spacing w:before="120" w:after="120" w:line="240" w:lineRule="auto"/>
              <w:rPr>
                <w:rFonts w:ascii="Verdana" w:eastAsia="Times New Roman" w:hAnsi="Verdana" w:cs="Times New Roman"/>
                <w:color w:val="313131"/>
                <w:sz w:val="21"/>
                <w:szCs w:val="21"/>
              </w:rPr>
            </w:pPr>
            <w:hyperlink r:id="rId20" w:anchor="top" w:history="1">
              <w:r w:rsidR="00A8566A" w:rsidRPr="00A8566A">
                <w:rPr>
                  <w:rFonts w:ascii="Verdana" w:eastAsia="Times New Roman" w:hAnsi="Verdana" w:cs="Times New Roman"/>
                  <w:b/>
                  <w:bCs/>
                  <w:color w:val="313131"/>
                  <w:sz w:val="21"/>
                  <w:u w:val="single"/>
                </w:rPr>
                <w:t>Go to the Top</w:t>
              </w:r>
            </w:hyperlink>
          </w:p>
        </w:tc>
      </w:tr>
    </w:tbl>
    <w:p w:rsidR="00E2768D" w:rsidRDefault="00E2768D"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E2768D"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E2768D">
        <w:rPr>
          <w:rFonts w:ascii="Verdana" w:eastAsia="Times New Roman" w:hAnsi="Verdana" w:cs="Times New Roman"/>
          <w:b/>
          <w:color w:val="215868" w:themeColor="accent5" w:themeShade="80"/>
          <w:spacing w:val="-15"/>
          <w:sz w:val="30"/>
          <w:szCs w:val="30"/>
        </w:rPr>
        <w:t>Setting Link Colors</w:t>
      </w:r>
    </w:p>
    <w:p w:rsidR="00A8566A" w:rsidRPr="00E2768D" w:rsidRDefault="00A8566A" w:rsidP="00A8566A">
      <w:pPr>
        <w:spacing w:after="240" w:line="360" w:lineRule="atLeast"/>
        <w:ind w:left="48" w:right="48"/>
        <w:jc w:val="both"/>
        <w:rPr>
          <w:rFonts w:ascii="Arial" w:eastAsia="Times New Roman" w:hAnsi="Arial" w:cs="Arial"/>
          <w:color w:val="000000"/>
          <w:sz w:val="24"/>
          <w:szCs w:val="24"/>
        </w:rPr>
      </w:pPr>
      <w:r w:rsidRPr="00E2768D">
        <w:rPr>
          <w:rFonts w:ascii="Arial" w:eastAsia="Times New Roman" w:hAnsi="Arial" w:cs="Arial"/>
          <w:color w:val="000000"/>
          <w:sz w:val="24"/>
          <w:szCs w:val="24"/>
        </w:rPr>
        <w:t>You can set colors of your links, active links and visited links using </w:t>
      </w:r>
      <w:r w:rsidRPr="00E2768D">
        <w:rPr>
          <w:rFonts w:ascii="Arial" w:eastAsia="Times New Roman" w:hAnsi="Arial" w:cs="Arial"/>
          <w:b/>
          <w:bCs/>
          <w:color w:val="000000"/>
          <w:sz w:val="24"/>
          <w:szCs w:val="24"/>
        </w:rPr>
        <w:t>link</w:t>
      </w:r>
      <w:r w:rsidRPr="00E2768D">
        <w:rPr>
          <w:rFonts w:ascii="Arial" w:eastAsia="Times New Roman" w:hAnsi="Arial" w:cs="Arial"/>
          <w:color w:val="000000"/>
          <w:sz w:val="24"/>
          <w:szCs w:val="24"/>
        </w:rPr>
        <w:t>, </w:t>
      </w:r>
      <w:proofErr w:type="spellStart"/>
      <w:r w:rsidRPr="00E2768D">
        <w:rPr>
          <w:rFonts w:ascii="Arial" w:eastAsia="Times New Roman" w:hAnsi="Arial" w:cs="Arial"/>
          <w:b/>
          <w:bCs/>
          <w:color w:val="000000"/>
          <w:sz w:val="24"/>
          <w:szCs w:val="24"/>
        </w:rPr>
        <w:t>alink</w:t>
      </w:r>
      <w:r w:rsidRPr="00E2768D">
        <w:rPr>
          <w:rFonts w:ascii="Arial" w:eastAsia="Times New Roman" w:hAnsi="Arial" w:cs="Arial"/>
          <w:color w:val="000000"/>
          <w:sz w:val="24"/>
          <w:szCs w:val="24"/>
        </w:rPr>
        <w:t>and</w:t>
      </w:r>
      <w:proofErr w:type="spellEnd"/>
      <w:r w:rsidRPr="00E2768D">
        <w:rPr>
          <w:rFonts w:ascii="Arial" w:eastAsia="Times New Roman" w:hAnsi="Arial" w:cs="Arial"/>
          <w:color w:val="000000"/>
          <w:sz w:val="24"/>
          <w:szCs w:val="24"/>
        </w:rPr>
        <w:t> </w:t>
      </w:r>
      <w:proofErr w:type="spellStart"/>
      <w:r w:rsidRPr="00E2768D">
        <w:rPr>
          <w:rFonts w:ascii="Arial" w:eastAsia="Times New Roman" w:hAnsi="Arial" w:cs="Arial"/>
          <w:b/>
          <w:bCs/>
          <w:color w:val="000000"/>
          <w:sz w:val="24"/>
          <w:szCs w:val="24"/>
        </w:rPr>
        <w:t>vlink</w:t>
      </w:r>
      <w:proofErr w:type="spellEnd"/>
      <w:r w:rsidRPr="00E2768D">
        <w:rPr>
          <w:rFonts w:ascii="Arial" w:eastAsia="Times New Roman" w:hAnsi="Arial" w:cs="Arial"/>
          <w:color w:val="000000"/>
          <w:sz w:val="24"/>
          <w:szCs w:val="24"/>
        </w:rPr>
        <w:t> attributes of &lt;body&gt; tag.</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313131"/>
          <w:sz w:val="20"/>
          <w:szCs w:val="20"/>
        </w:rPr>
        <w:t>&lt;!DOCTYPE</w:t>
      </w:r>
      <w:proofErr w:type="gramEnd"/>
      <w:r w:rsidRPr="00A8566A">
        <w:rPr>
          <w:rFonts w:ascii="Consolas" w:eastAsia="Times New Roman" w:hAnsi="Consolas" w:cs="Consolas"/>
          <w:color w:val="313131"/>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html</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head</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title&gt;</w:t>
      </w:r>
      <w:proofErr w:type="gramEnd"/>
      <w:r w:rsidRPr="00A8566A">
        <w:rPr>
          <w:rFonts w:ascii="Consolas" w:eastAsia="Times New Roman" w:hAnsi="Consolas" w:cs="Consolas"/>
          <w:color w:val="313131"/>
          <w:sz w:val="20"/>
          <w:szCs w:val="20"/>
        </w:rPr>
        <w:t>Hyperlink Example&lt;/title&gt;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&lt;base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w:t>
      </w:r>
      <w:r w:rsidR="00DE7CFA">
        <w:rPr>
          <w:rFonts w:ascii="Consolas" w:eastAsia="Times New Roman" w:hAnsi="Consolas" w:cs="Consolas"/>
          <w:color w:val="313131"/>
          <w:sz w:val="20"/>
          <w:szCs w:val="20"/>
        </w:rPr>
        <w:t>http</w:t>
      </w:r>
      <w:r w:rsidRPr="00A8566A">
        <w:rPr>
          <w:rFonts w:ascii="Consolas" w:eastAsia="Times New Roman" w:hAnsi="Consolas" w:cs="Consolas"/>
          <w:color w:val="313131"/>
          <w:sz w:val="20"/>
          <w:szCs w:val="20"/>
        </w:rPr>
        <w:t>://www.</w:t>
      </w:r>
      <w:r w:rsidR="00FB0100">
        <w:rPr>
          <w:rFonts w:ascii="Consolas" w:eastAsia="Times New Roman" w:hAnsi="Consolas" w:cs="Consolas"/>
          <w:color w:val="313131"/>
          <w:sz w:val="20"/>
          <w:szCs w:val="20"/>
        </w:rPr>
        <w:t>elearninfotech</w:t>
      </w:r>
      <w:r w:rsidRPr="00A8566A">
        <w:rPr>
          <w:rFonts w:ascii="Consolas" w:eastAsia="Times New Roman" w:hAnsi="Consolas" w:cs="Consolas"/>
          <w:color w:val="313131"/>
          <w:sz w:val="20"/>
          <w:szCs w:val="20"/>
        </w:rPr>
        <w:t>.com/"&gt;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&lt;body </w:t>
      </w:r>
      <w:proofErr w:type="spellStart"/>
      <w:r w:rsidRPr="00A8566A">
        <w:rPr>
          <w:rFonts w:ascii="Consolas" w:eastAsia="Times New Roman" w:hAnsi="Consolas" w:cs="Consolas"/>
          <w:color w:val="313131"/>
          <w:sz w:val="20"/>
          <w:szCs w:val="20"/>
        </w:rPr>
        <w:t>alink</w:t>
      </w:r>
      <w:proofErr w:type="spellEnd"/>
      <w:r w:rsidRPr="00A8566A">
        <w:rPr>
          <w:rFonts w:ascii="Consolas" w:eastAsia="Times New Roman" w:hAnsi="Consolas" w:cs="Consolas"/>
          <w:color w:val="313131"/>
          <w:sz w:val="20"/>
          <w:szCs w:val="20"/>
        </w:rPr>
        <w:t xml:space="preserve">="#54A250" link="#040404" </w:t>
      </w:r>
      <w:proofErr w:type="spellStart"/>
      <w:r w:rsidRPr="00A8566A">
        <w:rPr>
          <w:rFonts w:ascii="Consolas" w:eastAsia="Times New Roman" w:hAnsi="Consolas" w:cs="Consolas"/>
          <w:color w:val="313131"/>
          <w:sz w:val="20"/>
          <w:szCs w:val="20"/>
        </w:rPr>
        <w:t>vlink</w:t>
      </w:r>
      <w:proofErr w:type="spellEnd"/>
      <w:r w:rsidRPr="00A8566A">
        <w:rPr>
          <w:rFonts w:ascii="Consolas" w:eastAsia="Times New Roman" w:hAnsi="Consolas" w:cs="Consolas"/>
          <w:color w:val="313131"/>
          <w:sz w:val="20"/>
          <w:szCs w:val="20"/>
        </w:rPr>
        <w:t>="#F40633"&gt;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&lt;p&gt;Click following link&lt;/p&gt;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&lt;a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="/html/index.htm" target="_blank" &gt;HTML Tutorial&lt;/a&gt;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&lt;/html&gt;</w:t>
      </w:r>
    </w:p>
    <w:p w:rsidR="00A8566A" w:rsidRPr="00E2768D" w:rsidRDefault="00A8566A" w:rsidP="00A8566A">
      <w:pPr>
        <w:spacing w:after="240" w:line="360" w:lineRule="atLeast"/>
        <w:ind w:left="48" w:right="48"/>
        <w:jc w:val="both"/>
        <w:rPr>
          <w:rFonts w:ascii="Arial" w:eastAsia="Times New Roman" w:hAnsi="Arial" w:cs="Arial"/>
          <w:color w:val="000000"/>
          <w:sz w:val="24"/>
          <w:szCs w:val="24"/>
        </w:rPr>
      </w:pPr>
      <w:r w:rsidRPr="00E2768D">
        <w:rPr>
          <w:rFonts w:ascii="Arial" w:eastAsia="Times New Roman" w:hAnsi="Arial" w:cs="Arial"/>
          <w:color w:val="000000"/>
          <w:sz w:val="24"/>
          <w:szCs w:val="24"/>
        </w:rPr>
        <w:lastRenderedPageBreak/>
        <w:t xml:space="preserve">This will produce following result. Just check color of the link before clicking on </w:t>
      </w:r>
      <w:proofErr w:type="gramStart"/>
      <w:r w:rsidRPr="00E2768D">
        <w:rPr>
          <w:rFonts w:ascii="Arial" w:eastAsia="Times New Roman" w:hAnsi="Arial" w:cs="Arial"/>
          <w:color w:val="000000"/>
          <w:sz w:val="24"/>
          <w:szCs w:val="24"/>
        </w:rPr>
        <w:t>it,</w:t>
      </w:r>
      <w:proofErr w:type="gramEnd"/>
      <w:r w:rsidRPr="00E2768D">
        <w:rPr>
          <w:rFonts w:ascii="Arial" w:eastAsia="Times New Roman" w:hAnsi="Arial" w:cs="Arial"/>
          <w:color w:val="000000"/>
          <w:sz w:val="24"/>
          <w:szCs w:val="24"/>
        </w:rPr>
        <w:t xml:space="preserve"> next check its color when you activate it and when the link has been visited.</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Click following link</w:t>
      </w:r>
    </w:p>
    <w:p w:rsidR="00A8566A" w:rsidRPr="00A8566A" w:rsidRDefault="00253719" w:rsidP="00A8566A">
      <w:pPr>
        <w:spacing w:after="0" w:line="240" w:lineRule="auto"/>
        <w:rPr>
          <w:rFonts w:ascii="Verdana" w:eastAsia="Times New Roman" w:hAnsi="Verdana" w:cs="Times New Roman"/>
          <w:color w:val="313131"/>
          <w:sz w:val="21"/>
          <w:szCs w:val="21"/>
        </w:rPr>
      </w:pPr>
      <w:hyperlink r:id="rId21" w:tgtFrame="_blank" w:history="1">
        <w:r w:rsidR="00A8566A" w:rsidRPr="00A8566A">
          <w:rPr>
            <w:rFonts w:ascii="Verdana" w:eastAsia="Times New Roman" w:hAnsi="Verdana" w:cs="Times New Roman"/>
            <w:color w:val="000000"/>
            <w:sz w:val="21"/>
            <w:u w:val="single"/>
          </w:rPr>
          <w:t>HTML Tutorial</w:t>
        </w:r>
      </w:hyperlink>
    </w:p>
    <w:p w:rsidR="00256B99" w:rsidRDefault="00256B99" w:rsidP="00A8566A">
      <w:pPr>
        <w:spacing w:before="48" w:after="48" w:line="360" w:lineRule="atLeast"/>
        <w:ind w:right="48"/>
        <w:outlineLvl w:val="1"/>
        <w:rPr>
          <w:rFonts w:ascii="Verdana" w:eastAsia="Times New Roman" w:hAnsi="Verdana" w:cs="Times New Roman"/>
          <w:b/>
          <w:color w:val="215868" w:themeColor="accent5" w:themeShade="80"/>
          <w:spacing w:val="-15"/>
          <w:sz w:val="36"/>
          <w:szCs w:val="36"/>
        </w:rPr>
      </w:pPr>
    </w:p>
    <w:p w:rsidR="00A8566A" w:rsidRPr="00442690"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442690">
        <w:rPr>
          <w:rFonts w:ascii="Verdana" w:eastAsia="Times New Roman" w:hAnsi="Verdana" w:cs="Times New Roman"/>
          <w:b/>
          <w:color w:val="215868" w:themeColor="accent5" w:themeShade="80"/>
          <w:spacing w:val="-15"/>
          <w:sz w:val="30"/>
          <w:szCs w:val="30"/>
        </w:rPr>
        <w:t>Download Links</w:t>
      </w:r>
    </w:p>
    <w:p w:rsidR="00A8566A" w:rsidRPr="00256B99" w:rsidRDefault="00A8566A" w:rsidP="00A8566A">
      <w:pPr>
        <w:spacing w:after="240" w:line="360" w:lineRule="atLeast"/>
        <w:ind w:left="48" w:right="48"/>
        <w:jc w:val="both"/>
        <w:rPr>
          <w:rFonts w:ascii="Arial" w:eastAsia="Times New Roman" w:hAnsi="Arial" w:cs="Arial"/>
          <w:color w:val="000000"/>
          <w:sz w:val="24"/>
          <w:szCs w:val="24"/>
        </w:rPr>
      </w:pPr>
      <w:r w:rsidRPr="00256B99">
        <w:rPr>
          <w:rFonts w:ascii="Arial" w:eastAsia="Times New Roman" w:hAnsi="Arial" w:cs="Arial"/>
          <w:color w:val="000000"/>
          <w:sz w:val="24"/>
          <w:szCs w:val="24"/>
        </w:rPr>
        <w:t xml:space="preserve">You can create text link to make your PDF, or DOC or ZIP files downloadable. This is very </w:t>
      </w:r>
      <w:proofErr w:type="gramStart"/>
      <w:r w:rsidRPr="00256B99">
        <w:rPr>
          <w:rFonts w:ascii="Arial" w:eastAsia="Times New Roman" w:hAnsi="Arial" w:cs="Arial"/>
          <w:color w:val="000000"/>
          <w:sz w:val="24"/>
          <w:szCs w:val="24"/>
        </w:rPr>
        <w:t>simple,</w:t>
      </w:r>
      <w:proofErr w:type="gramEnd"/>
      <w:r w:rsidRPr="00256B99">
        <w:rPr>
          <w:rFonts w:ascii="Arial" w:eastAsia="Times New Roman" w:hAnsi="Arial" w:cs="Arial"/>
          <w:color w:val="000000"/>
          <w:sz w:val="24"/>
          <w:szCs w:val="24"/>
        </w:rPr>
        <w:t xml:space="preserve"> you just need to give complete URL of the downloadable file as follows:</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313131"/>
          <w:sz w:val="20"/>
          <w:szCs w:val="20"/>
        </w:rPr>
        <w:t>&lt;!DOCTYPE</w:t>
      </w:r>
      <w:proofErr w:type="gramEnd"/>
      <w:r w:rsidRPr="00A8566A">
        <w:rPr>
          <w:rFonts w:ascii="Consolas" w:eastAsia="Times New Roman" w:hAnsi="Consolas" w:cs="Consolas"/>
          <w:color w:val="313131"/>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html</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head</w:t>
      </w:r>
      <w:proofErr w:type="gramEnd"/>
      <w:r w:rsidRPr="00A8566A">
        <w:rPr>
          <w:rFonts w:ascii="Consolas" w:eastAsia="Times New Roman" w:hAnsi="Consolas" w:cs="Consolas"/>
          <w:color w:val="313131"/>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title&gt;</w:t>
      </w:r>
      <w:proofErr w:type="gramEnd"/>
      <w:r w:rsidRPr="00A8566A">
        <w:rPr>
          <w:rFonts w:ascii="Consolas" w:eastAsia="Times New Roman" w:hAnsi="Consolas" w:cs="Consolas"/>
          <w:color w:val="313131"/>
          <w:sz w:val="20"/>
          <w:szCs w:val="20"/>
        </w:rPr>
        <w:t>Hyperlink Example&lt;/title&gt;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&lt;a </w:t>
      </w:r>
      <w:proofErr w:type="spellStart"/>
      <w:r w:rsidRPr="00A8566A">
        <w:rPr>
          <w:rFonts w:ascii="Consolas" w:eastAsia="Times New Roman" w:hAnsi="Consolas" w:cs="Consolas"/>
          <w:color w:val="313131"/>
          <w:sz w:val="20"/>
          <w:szCs w:val="20"/>
        </w:rPr>
        <w:t>href</w:t>
      </w:r>
      <w:proofErr w:type="spellEnd"/>
      <w:r w:rsidRPr="00A8566A">
        <w:rPr>
          <w:rFonts w:ascii="Consolas" w:eastAsia="Times New Roman" w:hAnsi="Consolas" w:cs="Consolas"/>
          <w:color w:val="313131"/>
          <w:sz w:val="20"/>
          <w:szCs w:val="20"/>
        </w:rPr>
        <w:t>="</w:t>
      </w:r>
      <w:r w:rsidR="00DE7CFA">
        <w:rPr>
          <w:rFonts w:ascii="Consolas" w:eastAsia="Times New Roman" w:hAnsi="Consolas" w:cs="Consolas"/>
          <w:color w:val="313131"/>
          <w:sz w:val="20"/>
          <w:szCs w:val="20"/>
        </w:rPr>
        <w:t>http</w:t>
      </w:r>
      <w:r w:rsidRPr="00A8566A">
        <w:rPr>
          <w:rFonts w:ascii="Consolas" w:eastAsia="Times New Roman" w:hAnsi="Consolas" w:cs="Consolas"/>
          <w:color w:val="313131"/>
          <w:sz w:val="20"/>
          <w:szCs w:val="20"/>
        </w:rPr>
        <w:t>://www.</w:t>
      </w:r>
      <w:r w:rsidR="00FB0100">
        <w:rPr>
          <w:rFonts w:ascii="Consolas" w:eastAsia="Times New Roman" w:hAnsi="Consolas" w:cs="Consolas"/>
          <w:color w:val="313131"/>
          <w:sz w:val="20"/>
          <w:szCs w:val="20"/>
        </w:rPr>
        <w:t>elearninfotech</w:t>
      </w:r>
      <w:r w:rsidRPr="00A8566A">
        <w:rPr>
          <w:rFonts w:ascii="Consolas" w:eastAsia="Times New Roman" w:hAnsi="Consolas" w:cs="Consolas"/>
          <w:color w:val="313131"/>
          <w:sz w:val="20"/>
          <w:szCs w:val="20"/>
        </w:rPr>
        <w:t>.com/page.pdf"&gt;Download PDF File&lt;/a&gt;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link and will be used to download a file.</w:t>
      </w:r>
    </w:p>
    <w:p w:rsidR="00A8566A" w:rsidRPr="00A8566A" w:rsidRDefault="00253719" w:rsidP="00A8566A">
      <w:pPr>
        <w:spacing w:after="0" w:line="240" w:lineRule="auto"/>
        <w:rPr>
          <w:rFonts w:ascii="Verdana" w:eastAsia="Times New Roman" w:hAnsi="Verdana" w:cs="Times New Roman"/>
          <w:color w:val="313131"/>
          <w:sz w:val="21"/>
          <w:szCs w:val="21"/>
        </w:rPr>
      </w:pPr>
      <w:hyperlink r:id="rId22" w:history="1">
        <w:r w:rsidR="00A8566A" w:rsidRPr="00A8566A">
          <w:rPr>
            <w:rFonts w:ascii="Verdana" w:eastAsia="Times New Roman" w:hAnsi="Verdana" w:cs="Times New Roman"/>
            <w:color w:val="000000"/>
            <w:sz w:val="21"/>
            <w:u w:val="single"/>
          </w:rPr>
          <w:t>Download PDF File</w:t>
        </w:r>
      </w:hyperlink>
    </w:p>
    <w:p w:rsidR="00A8566A" w:rsidRDefault="00A8566A"/>
    <w:p w:rsidR="00A8566A" w:rsidRPr="00442690" w:rsidRDefault="00657288" w:rsidP="00442690">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Pr>
          <w:rFonts w:ascii="Verdana" w:eastAsia="Times New Roman" w:hAnsi="Verdana" w:cs="Times New Roman"/>
          <w:b/>
          <w:color w:val="215868" w:themeColor="accent5" w:themeShade="80"/>
          <w:spacing w:val="-15"/>
          <w:kern w:val="36"/>
          <w:sz w:val="36"/>
          <w:szCs w:val="36"/>
        </w:rPr>
        <w:t>H</w:t>
      </w:r>
      <w:r w:rsidR="00A8566A" w:rsidRPr="00442690">
        <w:rPr>
          <w:rFonts w:ascii="Verdana" w:eastAsia="Times New Roman" w:hAnsi="Verdana" w:cs="Times New Roman"/>
          <w:b/>
          <w:color w:val="215868" w:themeColor="accent5" w:themeShade="80"/>
          <w:spacing w:val="-15"/>
          <w:kern w:val="36"/>
          <w:sz w:val="36"/>
          <w:szCs w:val="36"/>
        </w:rPr>
        <w:t>TML Image Links</w:t>
      </w:r>
    </w:p>
    <w:p w:rsidR="00A8566A" w:rsidRPr="00442690" w:rsidRDefault="00A8566A" w:rsidP="00A8566A">
      <w:pPr>
        <w:spacing w:after="240" w:line="360" w:lineRule="atLeast"/>
        <w:ind w:left="48" w:right="48"/>
        <w:jc w:val="both"/>
        <w:rPr>
          <w:rFonts w:ascii="Arial" w:eastAsia="Times New Roman" w:hAnsi="Arial" w:cs="Arial"/>
          <w:color w:val="000000"/>
          <w:sz w:val="24"/>
          <w:szCs w:val="24"/>
        </w:rPr>
      </w:pPr>
      <w:r w:rsidRPr="00442690">
        <w:rPr>
          <w:rFonts w:ascii="Arial" w:eastAsia="Times New Roman" w:hAnsi="Arial" w:cs="Arial"/>
          <w:color w:val="000000"/>
          <w:sz w:val="24"/>
          <w:szCs w:val="24"/>
        </w:rPr>
        <w:t xml:space="preserve">We have seen how to create hypertext link using text and we also learnt how to use images in our </w:t>
      </w:r>
      <w:proofErr w:type="spellStart"/>
      <w:r w:rsidRPr="00442690">
        <w:rPr>
          <w:rFonts w:ascii="Arial" w:eastAsia="Times New Roman" w:hAnsi="Arial" w:cs="Arial"/>
          <w:color w:val="000000"/>
          <w:sz w:val="24"/>
          <w:szCs w:val="24"/>
        </w:rPr>
        <w:t>webpages</w:t>
      </w:r>
      <w:proofErr w:type="spellEnd"/>
      <w:r w:rsidRPr="00442690">
        <w:rPr>
          <w:rFonts w:ascii="Arial" w:eastAsia="Times New Roman" w:hAnsi="Arial" w:cs="Arial"/>
          <w:color w:val="000000"/>
          <w:sz w:val="24"/>
          <w:szCs w:val="24"/>
        </w:rPr>
        <w:t>. Now we will learn how to use images to create hyperlinks.</w:t>
      </w:r>
    </w:p>
    <w:p w:rsidR="00A8566A" w:rsidRPr="00442690" w:rsidRDefault="00A8566A" w:rsidP="00A8566A">
      <w:pPr>
        <w:spacing w:after="240" w:line="360" w:lineRule="atLeast"/>
        <w:ind w:left="48" w:right="48"/>
        <w:jc w:val="both"/>
        <w:rPr>
          <w:rFonts w:ascii="Arial" w:eastAsia="Times New Roman" w:hAnsi="Arial" w:cs="Arial"/>
          <w:color w:val="000000"/>
          <w:sz w:val="24"/>
          <w:szCs w:val="24"/>
        </w:rPr>
      </w:pPr>
      <w:r w:rsidRPr="00442690">
        <w:rPr>
          <w:rFonts w:ascii="Arial" w:eastAsia="Times New Roman" w:hAnsi="Arial" w:cs="Arial"/>
          <w:color w:val="000000"/>
          <w:sz w:val="24"/>
          <w:szCs w:val="24"/>
        </w:rPr>
        <w:t>It's simple to use an image as hyperlink. We just need to use an image inside hyperlink at the place of text as shown below:</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Image Hyperlink Example</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Click following link</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&lt;a</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href</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r w:rsidR="00DE7CFA">
        <w:rPr>
          <w:rFonts w:ascii="Consolas" w:eastAsia="Times New Roman" w:hAnsi="Consolas" w:cs="Consolas"/>
          <w:color w:val="008800"/>
          <w:sz w:val="20"/>
          <w:szCs w:val="20"/>
        </w:rPr>
        <w:t>http</w:t>
      </w:r>
      <w:r w:rsidRPr="00A8566A">
        <w:rPr>
          <w:rFonts w:ascii="Consolas" w:eastAsia="Times New Roman" w:hAnsi="Consolas" w:cs="Consolas"/>
          <w:color w:val="008800"/>
          <w:sz w:val="20"/>
          <w:szCs w:val="20"/>
        </w:rPr>
        <w:t>://www.</w:t>
      </w:r>
      <w:r w:rsidR="00FB0100">
        <w:rPr>
          <w:rFonts w:ascii="Consolas" w:eastAsia="Times New Roman" w:hAnsi="Consolas" w:cs="Consolas"/>
          <w:color w:val="008800"/>
          <w:sz w:val="20"/>
          <w:szCs w:val="20"/>
        </w:rPr>
        <w:t>elearninfotech</w:t>
      </w:r>
      <w:r w:rsidRPr="00A8566A">
        <w:rPr>
          <w:rFonts w:ascii="Consolas" w:eastAsia="Times New Roman" w:hAnsi="Consolas" w:cs="Consolas"/>
          <w:color w:val="008800"/>
          <w:sz w:val="20"/>
          <w:szCs w:val="20"/>
        </w:rPr>
        <w:t>.com"</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target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"_self"</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img</w:t>
      </w:r>
      <w:proofErr w:type="spellEnd"/>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src</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"/images/logo.png"</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alt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002D30D4">
        <w:rPr>
          <w:rFonts w:ascii="Consolas" w:eastAsia="Times New Roman" w:hAnsi="Consolas" w:cs="Consolas"/>
          <w:color w:val="008800"/>
          <w:sz w:val="20"/>
          <w:szCs w:val="20"/>
        </w:rPr>
        <w:t>ELearn</w:t>
      </w:r>
      <w:proofErr w:type="spellEnd"/>
      <w:r w:rsidR="002D30D4">
        <w:rPr>
          <w:rFonts w:ascii="Consolas" w:eastAsia="Times New Roman" w:hAnsi="Consolas" w:cs="Consolas"/>
          <w:color w:val="008800"/>
          <w:sz w:val="20"/>
          <w:szCs w:val="20"/>
        </w:rPr>
        <w:t xml:space="preserve"> </w:t>
      </w:r>
      <w:proofErr w:type="spellStart"/>
      <w:r w:rsidR="002D30D4">
        <w:rPr>
          <w:rFonts w:ascii="Consolas" w:eastAsia="Times New Roman" w:hAnsi="Consolas" w:cs="Consolas"/>
          <w:color w:val="008800"/>
          <w:sz w:val="20"/>
          <w:szCs w:val="20"/>
        </w:rPr>
        <w:t>Infotech</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border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"0"</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&lt;/a&gt;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 xml:space="preserve">This will produce following result, where you can click on the images to reach to the home page of </w:t>
      </w:r>
      <w:proofErr w:type="spellStart"/>
      <w:r w:rsidR="002D30D4">
        <w:rPr>
          <w:rFonts w:ascii="Verdana" w:eastAsia="Times New Roman" w:hAnsi="Verdana" w:cs="Times New Roman"/>
          <w:color w:val="000000"/>
          <w:sz w:val="24"/>
          <w:szCs w:val="24"/>
        </w:rPr>
        <w:t>ELearn</w:t>
      </w:r>
      <w:proofErr w:type="spellEnd"/>
      <w:r w:rsidR="002D30D4">
        <w:rPr>
          <w:rFonts w:ascii="Verdana" w:eastAsia="Times New Roman" w:hAnsi="Verdana" w:cs="Times New Roman"/>
          <w:color w:val="000000"/>
          <w:sz w:val="24"/>
          <w:szCs w:val="24"/>
        </w:rPr>
        <w:t xml:space="preserve"> </w:t>
      </w:r>
      <w:proofErr w:type="spellStart"/>
      <w:r w:rsidR="002D30D4">
        <w:rPr>
          <w:rFonts w:ascii="Verdana" w:eastAsia="Times New Roman" w:hAnsi="Verdana" w:cs="Times New Roman"/>
          <w:color w:val="000000"/>
          <w:sz w:val="24"/>
          <w:szCs w:val="24"/>
        </w:rPr>
        <w:t>Infotech</w:t>
      </w:r>
      <w:proofErr w:type="spellEnd"/>
      <w:r w:rsidRPr="00A8566A">
        <w:rPr>
          <w:rFonts w:ascii="Verdana" w:eastAsia="Times New Roman" w:hAnsi="Verdana" w:cs="Times New Roman"/>
          <w:color w:val="000000"/>
          <w:sz w:val="24"/>
          <w:szCs w:val="24"/>
        </w:rPr>
        <w: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Click following link</w:t>
      </w:r>
    </w:p>
    <w:p w:rsidR="00A8566A" w:rsidRPr="00A8566A" w:rsidRDefault="00442690" w:rsidP="00A8566A">
      <w:pPr>
        <w:spacing w:after="0" w:line="240" w:lineRule="auto"/>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2190750" cy="1038225"/>
            <wp:effectExtent l="19050" t="0" r="0" b="0"/>
            <wp:docPr id="452" name="Picture 452" descr="C:\Users\admin\Desktop\logo-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admin\Desktop\logo-primary.png"/>
                    <pic:cNvPicPr>
                      <a:picLocks noChangeAspect="1" noChangeArrowheads="1"/>
                    </pic:cNvPicPr>
                  </pic:nvPicPr>
                  <pic:blipFill>
                    <a:blip r:embed="rId13" cstate="print"/>
                    <a:srcRect/>
                    <a:stretch>
                      <a:fillRect/>
                    </a:stretch>
                  </pic:blipFill>
                  <pic:spPr bwMode="auto">
                    <a:xfrm>
                      <a:off x="0" y="0"/>
                      <a:ext cx="2190750" cy="1038225"/>
                    </a:xfrm>
                    <a:prstGeom prst="rect">
                      <a:avLst/>
                    </a:prstGeom>
                    <a:noFill/>
                    <a:ln w="9525">
                      <a:noFill/>
                      <a:miter lim="800000"/>
                      <a:headEnd/>
                      <a:tailEnd/>
                    </a:ln>
                  </pic:spPr>
                </pic:pic>
              </a:graphicData>
            </a:graphic>
          </wp:inline>
        </w:drawing>
      </w:r>
    </w:p>
    <w:p w:rsidR="00A8566A" w:rsidRPr="00442690" w:rsidRDefault="00A8566A" w:rsidP="00A8566A">
      <w:pPr>
        <w:spacing w:after="240" w:line="360" w:lineRule="atLeast"/>
        <w:ind w:left="48" w:right="48"/>
        <w:jc w:val="both"/>
        <w:rPr>
          <w:rFonts w:ascii="Arial" w:eastAsia="Times New Roman" w:hAnsi="Arial" w:cs="Arial"/>
          <w:color w:val="000000"/>
          <w:sz w:val="24"/>
          <w:szCs w:val="24"/>
        </w:rPr>
      </w:pPr>
      <w:r w:rsidRPr="00442690">
        <w:rPr>
          <w:rFonts w:ascii="Arial" w:eastAsia="Times New Roman" w:hAnsi="Arial" w:cs="Arial"/>
          <w:color w:val="000000"/>
          <w:sz w:val="24"/>
          <w:szCs w:val="24"/>
        </w:rPr>
        <w:t>This was the simplest way of creating hyperlinks using images. Next we will see how we can create Mouse-Sensitive Image Links.</w:t>
      </w:r>
    </w:p>
    <w:p w:rsidR="00A8566A" w:rsidRDefault="00A8566A"/>
    <w:p w:rsidR="00A8566A" w:rsidRPr="00A60FE4" w:rsidRDefault="00A8566A" w:rsidP="00A60FE4">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A60FE4">
        <w:rPr>
          <w:rFonts w:ascii="Verdana" w:eastAsia="Times New Roman" w:hAnsi="Verdana" w:cs="Times New Roman"/>
          <w:b/>
          <w:color w:val="215868" w:themeColor="accent5" w:themeShade="80"/>
          <w:spacing w:val="-15"/>
          <w:kern w:val="36"/>
          <w:sz w:val="36"/>
          <w:szCs w:val="36"/>
        </w:rPr>
        <w:t>HTML Email Links</w:t>
      </w:r>
    </w:p>
    <w:p w:rsidR="00A8566A" w:rsidRPr="00A60FE4" w:rsidRDefault="00A8566A" w:rsidP="00A8566A">
      <w:pPr>
        <w:spacing w:after="240" w:line="360" w:lineRule="atLeast"/>
        <w:ind w:left="48" w:right="48"/>
        <w:jc w:val="both"/>
        <w:rPr>
          <w:rFonts w:ascii="Arial" w:eastAsia="Times New Roman" w:hAnsi="Arial" w:cs="Arial"/>
          <w:color w:val="000000"/>
          <w:sz w:val="24"/>
          <w:szCs w:val="24"/>
        </w:rPr>
      </w:pPr>
      <w:proofErr w:type="spellStart"/>
      <w:proofErr w:type="gramStart"/>
      <w:r w:rsidRPr="00A60FE4">
        <w:rPr>
          <w:rFonts w:ascii="Arial" w:eastAsia="Times New Roman" w:hAnsi="Arial" w:cs="Arial"/>
          <w:color w:val="000000"/>
          <w:sz w:val="24"/>
          <w:szCs w:val="24"/>
        </w:rPr>
        <w:t>Its</w:t>
      </w:r>
      <w:proofErr w:type="spellEnd"/>
      <w:proofErr w:type="gramEnd"/>
      <w:r w:rsidRPr="00A60FE4">
        <w:rPr>
          <w:rFonts w:ascii="Arial" w:eastAsia="Times New Roman" w:hAnsi="Arial" w:cs="Arial"/>
          <w:color w:val="000000"/>
          <w:sz w:val="24"/>
          <w:szCs w:val="24"/>
        </w:rPr>
        <w:t xml:space="preserve"> not difficult to put an HTML email link on your webpage but it can cause unnecessary spamming problem for your email account. There are people who can run programs to harvest these types of emails and later use them for spamming in various ways.</w:t>
      </w:r>
    </w:p>
    <w:p w:rsidR="00A8566A" w:rsidRPr="00A60FE4" w:rsidRDefault="00A8566A" w:rsidP="00A8566A">
      <w:pPr>
        <w:spacing w:after="240" w:line="360" w:lineRule="atLeast"/>
        <w:ind w:left="48" w:right="48"/>
        <w:jc w:val="both"/>
        <w:rPr>
          <w:rFonts w:ascii="Arial" w:eastAsia="Times New Roman" w:hAnsi="Arial" w:cs="Arial"/>
          <w:color w:val="000000"/>
          <w:sz w:val="24"/>
          <w:szCs w:val="24"/>
        </w:rPr>
      </w:pPr>
      <w:r w:rsidRPr="00A60FE4">
        <w:rPr>
          <w:rFonts w:ascii="Arial" w:eastAsia="Times New Roman" w:hAnsi="Arial" w:cs="Arial"/>
          <w:color w:val="000000"/>
          <w:sz w:val="24"/>
          <w:szCs w:val="24"/>
        </w:rPr>
        <w:t xml:space="preserve">You can have </w:t>
      </w:r>
      <w:r w:rsidR="009E3CCF" w:rsidRPr="00A60FE4">
        <w:rPr>
          <w:rFonts w:ascii="Arial" w:eastAsia="Times New Roman" w:hAnsi="Arial" w:cs="Arial"/>
          <w:color w:val="000000"/>
          <w:sz w:val="24"/>
          <w:szCs w:val="24"/>
        </w:rPr>
        <w:t>other options</w:t>
      </w:r>
      <w:r w:rsidRPr="00A60FE4">
        <w:rPr>
          <w:rFonts w:ascii="Arial" w:eastAsia="Times New Roman" w:hAnsi="Arial" w:cs="Arial"/>
          <w:color w:val="000000"/>
          <w:sz w:val="24"/>
          <w:szCs w:val="24"/>
        </w:rPr>
        <w:t xml:space="preserve"> to facilitate people to send you emails. One option could be to use HTML forms to collect user data and then use PHP </w:t>
      </w:r>
      <w:proofErr w:type="gramStart"/>
      <w:r w:rsidRPr="00A60FE4">
        <w:rPr>
          <w:rFonts w:ascii="Arial" w:eastAsia="Times New Roman" w:hAnsi="Arial" w:cs="Arial"/>
          <w:color w:val="000000"/>
          <w:sz w:val="24"/>
          <w:szCs w:val="24"/>
        </w:rPr>
        <w:t xml:space="preserve">or </w:t>
      </w:r>
      <w:r w:rsidR="00EC3C6C">
        <w:rPr>
          <w:rFonts w:ascii="Arial" w:eastAsia="Times New Roman" w:hAnsi="Arial" w:cs="Arial"/>
          <w:color w:val="000000"/>
          <w:sz w:val="24"/>
          <w:szCs w:val="24"/>
        </w:rPr>
        <w:t xml:space="preserve"> ASP</w:t>
      </w:r>
      <w:proofErr w:type="gramEnd"/>
      <w:r w:rsidRPr="00A60FE4">
        <w:rPr>
          <w:rFonts w:ascii="Arial" w:eastAsia="Times New Roman" w:hAnsi="Arial" w:cs="Arial"/>
          <w:color w:val="000000"/>
          <w:sz w:val="24"/>
          <w:szCs w:val="24"/>
        </w:rPr>
        <w:t xml:space="preserve"> script to send an email.</w:t>
      </w:r>
    </w:p>
    <w:p w:rsidR="00A8566A" w:rsidRPr="00A60FE4"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A60FE4">
        <w:rPr>
          <w:rFonts w:ascii="Verdana" w:eastAsia="Times New Roman" w:hAnsi="Verdana" w:cs="Times New Roman"/>
          <w:b/>
          <w:color w:val="215868" w:themeColor="accent5" w:themeShade="80"/>
          <w:spacing w:val="-15"/>
          <w:sz w:val="30"/>
          <w:szCs w:val="30"/>
        </w:rPr>
        <w:t>HTML Email Tag</w:t>
      </w:r>
    </w:p>
    <w:p w:rsidR="00A8566A" w:rsidRPr="00A60FE4" w:rsidRDefault="00A8566A" w:rsidP="00A8566A">
      <w:pPr>
        <w:spacing w:after="240" w:line="360" w:lineRule="atLeast"/>
        <w:ind w:left="48" w:right="48"/>
        <w:jc w:val="both"/>
        <w:rPr>
          <w:rFonts w:ascii="Arial" w:eastAsia="Times New Roman" w:hAnsi="Arial" w:cs="Arial"/>
          <w:color w:val="000000"/>
          <w:sz w:val="24"/>
          <w:szCs w:val="24"/>
        </w:rPr>
      </w:pPr>
      <w:r w:rsidRPr="00A60FE4">
        <w:rPr>
          <w:rFonts w:ascii="Arial" w:eastAsia="Times New Roman" w:hAnsi="Arial" w:cs="Arial"/>
          <w:color w:val="000000"/>
          <w:sz w:val="24"/>
          <w:szCs w:val="24"/>
        </w:rPr>
        <w:t xml:space="preserve">HTML &lt;a&gt; tag provides you option to </w:t>
      </w:r>
      <w:proofErr w:type="spellStart"/>
      <w:r w:rsidRPr="00A60FE4">
        <w:rPr>
          <w:rFonts w:ascii="Arial" w:eastAsia="Times New Roman" w:hAnsi="Arial" w:cs="Arial"/>
          <w:color w:val="000000"/>
          <w:sz w:val="24"/>
          <w:szCs w:val="24"/>
        </w:rPr>
        <w:t>specifiy</w:t>
      </w:r>
      <w:proofErr w:type="spellEnd"/>
      <w:r w:rsidRPr="00A60FE4">
        <w:rPr>
          <w:rFonts w:ascii="Arial" w:eastAsia="Times New Roman" w:hAnsi="Arial" w:cs="Arial"/>
          <w:color w:val="000000"/>
          <w:sz w:val="24"/>
          <w:szCs w:val="24"/>
        </w:rPr>
        <w:t xml:space="preserve"> an email address to send an email. While using &lt;a&gt; tag as an email tag, you will use </w:t>
      </w:r>
      <w:r w:rsidRPr="00A60FE4">
        <w:rPr>
          <w:rFonts w:ascii="Arial" w:eastAsia="Times New Roman" w:hAnsi="Arial" w:cs="Arial"/>
          <w:b/>
          <w:bCs/>
          <w:color w:val="000000"/>
          <w:sz w:val="24"/>
          <w:szCs w:val="24"/>
        </w:rPr>
        <w:t>mailto:email address</w:t>
      </w:r>
      <w:r w:rsidRPr="00A60FE4">
        <w:rPr>
          <w:rFonts w:ascii="Arial" w:eastAsia="Times New Roman" w:hAnsi="Arial" w:cs="Arial"/>
          <w:color w:val="000000"/>
          <w:sz w:val="24"/>
          <w:szCs w:val="24"/>
        </w:rPr>
        <w:t> along with </w:t>
      </w:r>
      <w:proofErr w:type="spellStart"/>
      <w:r w:rsidRPr="00A60FE4">
        <w:rPr>
          <w:rFonts w:ascii="Arial" w:eastAsia="Times New Roman" w:hAnsi="Arial" w:cs="Arial"/>
          <w:i/>
          <w:iCs/>
          <w:color w:val="000000"/>
          <w:sz w:val="24"/>
          <w:szCs w:val="24"/>
        </w:rPr>
        <w:t>href</w:t>
      </w:r>
      <w:proofErr w:type="spellEnd"/>
      <w:r w:rsidRPr="00A60FE4">
        <w:rPr>
          <w:rFonts w:ascii="Arial" w:eastAsia="Times New Roman" w:hAnsi="Arial" w:cs="Arial"/>
          <w:color w:val="000000"/>
          <w:sz w:val="24"/>
          <w:szCs w:val="24"/>
        </w:rPr>
        <w:t> attribute. Following is the syntax of using </w:t>
      </w:r>
      <w:proofErr w:type="spellStart"/>
      <w:r w:rsidRPr="00A60FE4">
        <w:rPr>
          <w:rFonts w:ascii="Arial" w:eastAsia="Times New Roman" w:hAnsi="Arial" w:cs="Arial"/>
          <w:b/>
          <w:bCs/>
          <w:color w:val="000000"/>
          <w:sz w:val="24"/>
          <w:szCs w:val="24"/>
        </w:rPr>
        <w:t>mailto</w:t>
      </w:r>
      <w:r w:rsidRPr="00A60FE4">
        <w:rPr>
          <w:rFonts w:ascii="Arial" w:eastAsia="Times New Roman" w:hAnsi="Arial" w:cs="Arial"/>
          <w:color w:val="000000"/>
          <w:sz w:val="24"/>
          <w:szCs w:val="24"/>
        </w:rPr>
        <w:t>instead</w:t>
      </w:r>
      <w:proofErr w:type="spellEnd"/>
      <w:r w:rsidRPr="00A60FE4">
        <w:rPr>
          <w:rFonts w:ascii="Arial" w:eastAsia="Times New Roman" w:hAnsi="Arial" w:cs="Arial"/>
          <w:color w:val="000000"/>
          <w:sz w:val="24"/>
          <w:szCs w:val="24"/>
        </w:rPr>
        <w:t xml:space="preserve"> of using http.</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&lt;a</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href</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8800"/>
          <w:sz w:val="20"/>
          <w:szCs w:val="20"/>
        </w:rPr>
        <w:t>"mailto:abc@example.com"</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Send Email</w:t>
      </w:r>
      <w:r w:rsidRPr="00A8566A">
        <w:rPr>
          <w:rFonts w:ascii="Consolas" w:eastAsia="Times New Roman" w:hAnsi="Consolas" w:cs="Consolas"/>
          <w:color w:val="000088"/>
          <w:sz w:val="20"/>
          <w:szCs w:val="20"/>
        </w:rPr>
        <w:t>&lt;/a&gt;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code will generate following link which you can use to send email.</w:t>
      </w:r>
    </w:p>
    <w:p w:rsidR="00A8566A" w:rsidRPr="00A8566A" w:rsidRDefault="00253719"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hyperlink r:id="rId23" w:history="1">
        <w:r w:rsidR="00A8566A" w:rsidRPr="00A8566A">
          <w:rPr>
            <w:rFonts w:ascii="Consolas" w:eastAsia="Times New Roman" w:hAnsi="Consolas" w:cs="Consolas"/>
            <w:color w:val="7F0055"/>
            <w:sz w:val="20"/>
            <w:szCs w:val="20"/>
          </w:rPr>
          <w:t>Send</w:t>
        </w:r>
        <w:r w:rsidR="00A8566A" w:rsidRPr="00A8566A">
          <w:rPr>
            <w:rFonts w:ascii="Consolas" w:eastAsia="Times New Roman" w:hAnsi="Consolas" w:cs="Consolas"/>
            <w:color w:val="000000"/>
            <w:sz w:val="20"/>
            <w:szCs w:val="20"/>
          </w:rPr>
          <w:t xml:space="preserve"> </w:t>
        </w:r>
        <w:r w:rsidR="00A8566A" w:rsidRPr="00A8566A">
          <w:rPr>
            <w:rFonts w:ascii="Consolas" w:eastAsia="Times New Roman" w:hAnsi="Consolas" w:cs="Consolas"/>
            <w:color w:val="7F0055"/>
            <w:sz w:val="20"/>
            <w:szCs w:val="20"/>
          </w:rPr>
          <w:t>Email</w:t>
        </w:r>
      </w:hyperlink>
      <w:r w:rsidR="00A8566A" w:rsidRPr="00A8566A">
        <w:rPr>
          <w:rFonts w:ascii="Consolas" w:eastAsia="Times New Roman" w:hAnsi="Consolas" w:cs="Consolas"/>
          <w:color w:val="313131"/>
          <w:sz w:val="20"/>
          <w:szCs w:val="20"/>
        </w:rPr>
        <w:t xml:space="preserve"> </w:t>
      </w:r>
    </w:p>
    <w:p w:rsidR="00ED3A8A" w:rsidRDefault="00ED3A8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A60FE4"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A60FE4">
        <w:rPr>
          <w:rFonts w:ascii="Verdana" w:eastAsia="Times New Roman" w:hAnsi="Verdana" w:cs="Times New Roman"/>
          <w:b/>
          <w:color w:val="215868" w:themeColor="accent5" w:themeShade="80"/>
          <w:spacing w:val="-15"/>
          <w:sz w:val="30"/>
          <w:szCs w:val="30"/>
        </w:rPr>
        <w:t>Default Settings</w:t>
      </w:r>
    </w:p>
    <w:p w:rsidR="00A8566A" w:rsidRPr="00A60FE4" w:rsidRDefault="00A8566A" w:rsidP="00A8566A">
      <w:pPr>
        <w:spacing w:after="240" w:line="360" w:lineRule="atLeast"/>
        <w:ind w:left="48" w:right="48"/>
        <w:jc w:val="both"/>
        <w:rPr>
          <w:rFonts w:ascii="Arial" w:eastAsia="Times New Roman" w:hAnsi="Arial" w:cs="Arial"/>
          <w:color w:val="000000"/>
          <w:sz w:val="24"/>
          <w:szCs w:val="24"/>
        </w:rPr>
      </w:pPr>
      <w:r w:rsidRPr="00A60FE4">
        <w:rPr>
          <w:rFonts w:ascii="Arial" w:eastAsia="Times New Roman" w:hAnsi="Arial" w:cs="Arial"/>
          <w:color w:val="000000"/>
          <w:sz w:val="24"/>
          <w:szCs w:val="24"/>
        </w:rPr>
        <w:t>You can specify a default </w:t>
      </w:r>
      <w:r w:rsidRPr="00A60FE4">
        <w:rPr>
          <w:rFonts w:ascii="Arial" w:eastAsia="Times New Roman" w:hAnsi="Arial" w:cs="Arial"/>
          <w:i/>
          <w:iCs/>
          <w:color w:val="000000"/>
          <w:sz w:val="24"/>
          <w:szCs w:val="24"/>
        </w:rPr>
        <w:t>email subject</w:t>
      </w:r>
      <w:r w:rsidRPr="00A60FE4">
        <w:rPr>
          <w:rFonts w:ascii="Arial" w:eastAsia="Times New Roman" w:hAnsi="Arial" w:cs="Arial"/>
          <w:color w:val="000000"/>
          <w:sz w:val="24"/>
          <w:szCs w:val="24"/>
        </w:rPr>
        <w:t> and </w:t>
      </w:r>
      <w:r w:rsidRPr="00A60FE4">
        <w:rPr>
          <w:rFonts w:ascii="Arial" w:eastAsia="Times New Roman" w:hAnsi="Arial" w:cs="Arial"/>
          <w:i/>
          <w:iCs/>
          <w:color w:val="000000"/>
          <w:sz w:val="24"/>
          <w:szCs w:val="24"/>
        </w:rPr>
        <w:t>email body</w:t>
      </w:r>
      <w:r w:rsidRPr="00A60FE4">
        <w:rPr>
          <w:rFonts w:ascii="Arial" w:eastAsia="Times New Roman" w:hAnsi="Arial" w:cs="Arial"/>
          <w:color w:val="000000"/>
          <w:sz w:val="24"/>
          <w:szCs w:val="24"/>
        </w:rPr>
        <w:t> </w:t>
      </w:r>
      <w:proofErr w:type="spellStart"/>
      <w:r w:rsidRPr="00A60FE4">
        <w:rPr>
          <w:rFonts w:ascii="Arial" w:eastAsia="Times New Roman" w:hAnsi="Arial" w:cs="Arial"/>
          <w:color w:val="000000"/>
          <w:sz w:val="24"/>
          <w:szCs w:val="24"/>
        </w:rPr>
        <w:t>alongwith</w:t>
      </w:r>
      <w:proofErr w:type="spellEnd"/>
      <w:r w:rsidRPr="00A60FE4">
        <w:rPr>
          <w:rFonts w:ascii="Arial" w:eastAsia="Times New Roman" w:hAnsi="Arial" w:cs="Arial"/>
          <w:color w:val="000000"/>
          <w:sz w:val="24"/>
          <w:szCs w:val="24"/>
        </w:rPr>
        <w:t xml:space="preserve"> your email address. Following is the example to use default subject and body.</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&lt;a</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href</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"mailto:abc@example.com?subject=</w:t>
      </w:r>
      <w:proofErr w:type="spellStart"/>
      <w:r w:rsidRPr="00A8566A">
        <w:rPr>
          <w:rFonts w:ascii="Consolas" w:eastAsia="Times New Roman" w:hAnsi="Consolas" w:cs="Consolas"/>
          <w:color w:val="008800"/>
          <w:sz w:val="20"/>
          <w:szCs w:val="20"/>
        </w:rPr>
        <w:t>Feedback&amp;body</w:t>
      </w:r>
      <w:proofErr w:type="spellEnd"/>
      <w:r w:rsidRPr="00A8566A">
        <w:rPr>
          <w:rFonts w:ascii="Consolas" w:eastAsia="Times New Roman" w:hAnsi="Consolas" w:cs="Consolas"/>
          <w:color w:val="008800"/>
          <w:sz w:val="20"/>
          <w:szCs w:val="20"/>
        </w:rPr>
        <w:t>=Message"</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Send Feedback</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&lt;/a&gt;</w:t>
      </w:r>
    </w:p>
    <w:p w:rsidR="00A8566A" w:rsidRPr="00000F4C" w:rsidRDefault="00A8566A" w:rsidP="00A8566A">
      <w:pPr>
        <w:spacing w:after="240" w:line="360" w:lineRule="atLeast"/>
        <w:ind w:left="48" w:right="48"/>
        <w:jc w:val="both"/>
        <w:rPr>
          <w:rFonts w:ascii="Arial" w:eastAsia="Times New Roman" w:hAnsi="Arial" w:cs="Arial"/>
          <w:color w:val="000000"/>
          <w:sz w:val="24"/>
          <w:szCs w:val="24"/>
        </w:rPr>
      </w:pPr>
      <w:r w:rsidRPr="00000F4C">
        <w:rPr>
          <w:rFonts w:ascii="Arial" w:eastAsia="Times New Roman" w:hAnsi="Arial" w:cs="Arial"/>
          <w:color w:val="000000"/>
          <w:sz w:val="24"/>
          <w:szCs w:val="24"/>
        </w:rPr>
        <w:t>This code will generate following link which you can use to send email.</w:t>
      </w:r>
    </w:p>
    <w:p w:rsidR="00A8566A" w:rsidRPr="00A8566A" w:rsidRDefault="00253719"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hyperlink r:id="rId24" w:history="1">
        <w:r w:rsidR="00A8566A" w:rsidRPr="00A8566A">
          <w:rPr>
            <w:rFonts w:ascii="Consolas" w:eastAsia="Times New Roman" w:hAnsi="Consolas" w:cs="Consolas"/>
            <w:color w:val="7F0055"/>
            <w:sz w:val="20"/>
            <w:szCs w:val="20"/>
          </w:rPr>
          <w:t>Send</w:t>
        </w:r>
        <w:r w:rsidR="00A8566A" w:rsidRPr="00A8566A">
          <w:rPr>
            <w:rFonts w:ascii="Consolas" w:eastAsia="Times New Roman" w:hAnsi="Consolas" w:cs="Consolas"/>
            <w:color w:val="000000"/>
            <w:sz w:val="20"/>
            <w:szCs w:val="20"/>
          </w:rPr>
          <w:t xml:space="preserve"> </w:t>
        </w:r>
        <w:r w:rsidR="00A8566A" w:rsidRPr="00A8566A">
          <w:rPr>
            <w:rFonts w:ascii="Consolas" w:eastAsia="Times New Roman" w:hAnsi="Consolas" w:cs="Consolas"/>
            <w:color w:val="7F0055"/>
            <w:sz w:val="20"/>
            <w:szCs w:val="20"/>
          </w:rPr>
          <w:t>Feedback</w:t>
        </w:r>
      </w:hyperlink>
    </w:p>
    <w:p w:rsidR="00000F4C" w:rsidRDefault="00000F4C" w:rsidP="00000F4C">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p>
    <w:p w:rsidR="00F93212" w:rsidRDefault="00F93212" w:rsidP="00C11FD0">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p>
    <w:p w:rsidR="00A8566A" w:rsidRPr="00C11FD0" w:rsidRDefault="00A8566A" w:rsidP="00C11FD0">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C11FD0">
        <w:rPr>
          <w:rFonts w:ascii="Verdana" w:eastAsia="Times New Roman" w:hAnsi="Verdana" w:cs="Times New Roman"/>
          <w:b/>
          <w:color w:val="215868" w:themeColor="accent5" w:themeShade="80"/>
          <w:spacing w:val="-15"/>
          <w:kern w:val="36"/>
          <w:sz w:val="36"/>
          <w:szCs w:val="36"/>
        </w:rPr>
        <w:t xml:space="preserve">HTML </w:t>
      </w:r>
      <w:proofErr w:type="spellStart"/>
      <w:r w:rsidRPr="00C11FD0">
        <w:rPr>
          <w:rFonts w:ascii="Verdana" w:eastAsia="Times New Roman" w:hAnsi="Verdana" w:cs="Times New Roman"/>
          <w:b/>
          <w:color w:val="215868" w:themeColor="accent5" w:themeShade="80"/>
          <w:spacing w:val="-15"/>
          <w:kern w:val="36"/>
          <w:sz w:val="36"/>
          <w:szCs w:val="36"/>
        </w:rPr>
        <w:t>Iframes</w:t>
      </w:r>
      <w:proofErr w:type="spellEnd"/>
    </w:p>
    <w:p w:rsidR="00A8566A" w:rsidRPr="007946AB" w:rsidRDefault="00A8566A" w:rsidP="00A8566A">
      <w:pPr>
        <w:spacing w:after="240" w:line="360" w:lineRule="atLeast"/>
        <w:ind w:left="48" w:right="48"/>
        <w:jc w:val="both"/>
        <w:rPr>
          <w:rFonts w:ascii="Arial" w:eastAsia="Times New Roman" w:hAnsi="Arial" w:cs="Arial"/>
          <w:color w:val="000000"/>
          <w:sz w:val="24"/>
          <w:szCs w:val="24"/>
        </w:rPr>
      </w:pPr>
      <w:r w:rsidRPr="007946AB">
        <w:rPr>
          <w:rFonts w:ascii="Arial" w:eastAsia="Times New Roman" w:hAnsi="Arial" w:cs="Arial"/>
          <w:color w:val="000000"/>
          <w:sz w:val="24"/>
          <w:szCs w:val="24"/>
        </w:rPr>
        <w:t>You can define an inline frame with HTML tag </w:t>
      </w:r>
      <w:r w:rsidRPr="007946AB">
        <w:rPr>
          <w:rFonts w:ascii="Arial" w:eastAsia="Times New Roman" w:hAnsi="Arial" w:cs="Arial"/>
          <w:b/>
          <w:bCs/>
          <w:color w:val="000000"/>
          <w:sz w:val="24"/>
          <w:szCs w:val="24"/>
        </w:rPr>
        <w:t>&lt;</w:t>
      </w:r>
      <w:proofErr w:type="spellStart"/>
      <w:r w:rsidRPr="007946AB">
        <w:rPr>
          <w:rFonts w:ascii="Arial" w:eastAsia="Times New Roman" w:hAnsi="Arial" w:cs="Arial"/>
          <w:b/>
          <w:bCs/>
          <w:color w:val="000000"/>
          <w:sz w:val="24"/>
          <w:szCs w:val="24"/>
        </w:rPr>
        <w:t>iframe</w:t>
      </w:r>
      <w:proofErr w:type="spellEnd"/>
      <w:r w:rsidRPr="007946AB">
        <w:rPr>
          <w:rFonts w:ascii="Arial" w:eastAsia="Times New Roman" w:hAnsi="Arial" w:cs="Arial"/>
          <w:b/>
          <w:bCs/>
          <w:color w:val="000000"/>
          <w:sz w:val="24"/>
          <w:szCs w:val="24"/>
        </w:rPr>
        <w:t>&gt;</w:t>
      </w:r>
      <w:r w:rsidRPr="007946AB">
        <w:rPr>
          <w:rFonts w:ascii="Arial" w:eastAsia="Times New Roman" w:hAnsi="Arial" w:cs="Arial"/>
          <w:color w:val="000000"/>
          <w:sz w:val="24"/>
          <w:szCs w:val="24"/>
        </w:rPr>
        <w:t>. The &lt;</w:t>
      </w:r>
      <w:proofErr w:type="spellStart"/>
      <w:r w:rsidRPr="007946AB">
        <w:rPr>
          <w:rFonts w:ascii="Arial" w:eastAsia="Times New Roman" w:hAnsi="Arial" w:cs="Arial"/>
          <w:color w:val="000000"/>
          <w:sz w:val="24"/>
          <w:szCs w:val="24"/>
        </w:rPr>
        <w:t>iframe</w:t>
      </w:r>
      <w:proofErr w:type="spellEnd"/>
      <w:r w:rsidRPr="007946AB">
        <w:rPr>
          <w:rFonts w:ascii="Arial" w:eastAsia="Times New Roman" w:hAnsi="Arial" w:cs="Arial"/>
          <w:color w:val="000000"/>
          <w:sz w:val="24"/>
          <w:szCs w:val="24"/>
        </w:rPr>
        <w:t>&gt; tag is not somehow related to &lt;frameset&gt; tag, instead, it can appear anywhere in your document. The &lt;</w:t>
      </w:r>
      <w:proofErr w:type="spellStart"/>
      <w:r w:rsidRPr="007946AB">
        <w:rPr>
          <w:rFonts w:ascii="Arial" w:eastAsia="Times New Roman" w:hAnsi="Arial" w:cs="Arial"/>
          <w:color w:val="000000"/>
          <w:sz w:val="24"/>
          <w:szCs w:val="24"/>
        </w:rPr>
        <w:t>iframe</w:t>
      </w:r>
      <w:proofErr w:type="spellEnd"/>
      <w:r w:rsidRPr="007946AB">
        <w:rPr>
          <w:rFonts w:ascii="Arial" w:eastAsia="Times New Roman" w:hAnsi="Arial" w:cs="Arial"/>
          <w:color w:val="000000"/>
          <w:sz w:val="24"/>
          <w:szCs w:val="24"/>
        </w:rPr>
        <w:t>&gt; tag defines a rectangular region within the document in which the browser can display a separate document, including scrollbars and borders.</w:t>
      </w:r>
    </w:p>
    <w:p w:rsidR="00A8566A" w:rsidRPr="007946AB" w:rsidRDefault="00A8566A" w:rsidP="00A8566A">
      <w:pPr>
        <w:spacing w:after="240" w:line="360" w:lineRule="atLeast"/>
        <w:ind w:left="48" w:right="48"/>
        <w:jc w:val="both"/>
        <w:rPr>
          <w:rFonts w:ascii="Arial" w:eastAsia="Times New Roman" w:hAnsi="Arial" w:cs="Arial"/>
          <w:color w:val="000000"/>
          <w:sz w:val="24"/>
          <w:szCs w:val="24"/>
        </w:rPr>
      </w:pPr>
      <w:r w:rsidRPr="007946AB">
        <w:rPr>
          <w:rFonts w:ascii="Arial" w:eastAsia="Times New Roman" w:hAnsi="Arial" w:cs="Arial"/>
          <w:color w:val="000000"/>
          <w:sz w:val="24"/>
          <w:szCs w:val="24"/>
        </w:rPr>
        <w:t>The </w:t>
      </w:r>
      <w:proofErr w:type="spellStart"/>
      <w:r w:rsidRPr="007946AB">
        <w:rPr>
          <w:rFonts w:ascii="Arial" w:eastAsia="Times New Roman" w:hAnsi="Arial" w:cs="Arial"/>
          <w:b/>
          <w:bCs/>
          <w:color w:val="000000"/>
          <w:sz w:val="24"/>
          <w:szCs w:val="24"/>
        </w:rPr>
        <w:t>src</w:t>
      </w:r>
      <w:proofErr w:type="spellEnd"/>
      <w:r w:rsidRPr="007946AB">
        <w:rPr>
          <w:rFonts w:ascii="Arial" w:eastAsia="Times New Roman" w:hAnsi="Arial" w:cs="Arial"/>
          <w:color w:val="000000"/>
          <w:sz w:val="24"/>
          <w:szCs w:val="24"/>
        </w:rPr>
        <w:t> attribute is used to specify the URL of the document that occupies the inline frame.</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the example to show how to use the &lt;</w:t>
      </w:r>
      <w:proofErr w:type="spellStart"/>
      <w:r w:rsidRPr="00A8566A">
        <w:rPr>
          <w:rFonts w:ascii="Verdana" w:eastAsia="Times New Roman" w:hAnsi="Verdana" w:cs="Times New Roman"/>
          <w:color w:val="000000"/>
          <w:sz w:val="24"/>
          <w:szCs w:val="24"/>
        </w:rPr>
        <w:t>iframe</w:t>
      </w:r>
      <w:proofErr w:type="spellEnd"/>
      <w:r w:rsidRPr="00A8566A">
        <w:rPr>
          <w:rFonts w:ascii="Verdana" w:eastAsia="Times New Roman" w:hAnsi="Verdana" w:cs="Times New Roman"/>
          <w:color w:val="000000"/>
          <w:sz w:val="24"/>
          <w:szCs w:val="24"/>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 xml:space="preserve">HTML </w:t>
      </w:r>
      <w:proofErr w:type="spellStart"/>
      <w:r w:rsidRPr="00A8566A">
        <w:rPr>
          <w:rFonts w:ascii="Consolas" w:eastAsia="Times New Roman" w:hAnsi="Consolas" w:cs="Consolas"/>
          <w:color w:val="313131"/>
          <w:sz w:val="20"/>
          <w:szCs w:val="20"/>
        </w:rPr>
        <w:t>Iframes</w:t>
      </w:r>
      <w:proofErr w:type="spellEnd"/>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Document content goes here...</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iframe</w:t>
      </w:r>
      <w:proofErr w:type="spellEnd"/>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src</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"/html/menu.htm"</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"555"</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height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"200"</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Sorry your browser does not support inline frames.</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iframe</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 xml:space="preserve">Document content also </w:t>
      </w:r>
      <w:proofErr w:type="gramStart"/>
      <w:r w:rsidRPr="00A8566A">
        <w:rPr>
          <w:rFonts w:ascii="Consolas" w:eastAsia="Times New Roman" w:hAnsi="Consolas" w:cs="Consolas"/>
          <w:color w:val="313131"/>
          <w:sz w:val="20"/>
          <w:szCs w:val="20"/>
        </w:rPr>
        <w:t>go</w:t>
      </w:r>
      <w:proofErr w:type="gramEnd"/>
      <w:r w:rsidRPr="00A8566A">
        <w:rPr>
          <w:rFonts w:ascii="Consolas" w:eastAsia="Times New Roman" w:hAnsi="Consolas" w:cs="Consolas"/>
          <w:color w:val="313131"/>
          <w:sz w:val="20"/>
          <w:szCs w:val="20"/>
        </w:rPr>
        <w:t xml:space="preserve"> here...</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Document content goes here...</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Document content can also go here...</w:t>
      </w:r>
    </w:p>
    <w:p w:rsidR="00A8566A" w:rsidRPr="00111409"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111409">
        <w:rPr>
          <w:rFonts w:ascii="Verdana" w:eastAsia="Times New Roman" w:hAnsi="Verdana" w:cs="Times New Roman"/>
          <w:b/>
          <w:color w:val="215868" w:themeColor="accent5" w:themeShade="80"/>
          <w:spacing w:val="-15"/>
          <w:sz w:val="30"/>
          <w:szCs w:val="30"/>
        </w:rPr>
        <w:t>The &lt;</w:t>
      </w:r>
      <w:proofErr w:type="spellStart"/>
      <w:r w:rsidRPr="00111409">
        <w:rPr>
          <w:rFonts w:ascii="Verdana" w:eastAsia="Times New Roman" w:hAnsi="Verdana" w:cs="Times New Roman"/>
          <w:b/>
          <w:color w:val="215868" w:themeColor="accent5" w:themeShade="80"/>
          <w:spacing w:val="-15"/>
          <w:sz w:val="30"/>
          <w:szCs w:val="30"/>
        </w:rPr>
        <w:t>Iframe</w:t>
      </w:r>
      <w:proofErr w:type="spellEnd"/>
      <w:r w:rsidRPr="00111409">
        <w:rPr>
          <w:rFonts w:ascii="Verdana" w:eastAsia="Times New Roman" w:hAnsi="Verdana" w:cs="Times New Roman"/>
          <w:b/>
          <w:color w:val="215868" w:themeColor="accent5" w:themeShade="80"/>
          <w:spacing w:val="-15"/>
          <w:sz w:val="30"/>
          <w:szCs w:val="30"/>
        </w:rPr>
        <w:t>&gt; Tag Attributes</w:t>
      </w:r>
    </w:p>
    <w:p w:rsidR="00A8566A" w:rsidRPr="00111409" w:rsidRDefault="00A8566A" w:rsidP="00A8566A">
      <w:pPr>
        <w:spacing w:after="240" w:line="360" w:lineRule="atLeast"/>
        <w:ind w:left="48" w:right="48"/>
        <w:jc w:val="both"/>
        <w:rPr>
          <w:rFonts w:ascii="Arial" w:eastAsia="Times New Roman" w:hAnsi="Arial" w:cs="Arial"/>
          <w:color w:val="000000"/>
          <w:sz w:val="24"/>
          <w:szCs w:val="24"/>
        </w:rPr>
      </w:pPr>
      <w:r w:rsidRPr="00111409">
        <w:rPr>
          <w:rFonts w:ascii="Arial" w:eastAsia="Times New Roman" w:hAnsi="Arial" w:cs="Arial"/>
          <w:color w:val="000000"/>
          <w:sz w:val="24"/>
          <w:szCs w:val="24"/>
        </w:rPr>
        <w:t>Most of the attributes of the &lt;</w:t>
      </w:r>
      <w:proofErr w:type="spellStart"/>
      <w:r w:rsidRPr="00111409">
        <w:rPr>
          <w:rFonts w:ascii="Arial" w:eastAsia="Times New Roman" w:hAnsi="Arial" w:cs="Arial"/>
          <w:color w:val="000000"/>
          <w:sz w:val="24"/>
          <w:szCs w:val="24"/>
        </w:rPr>
        <w:t>iframe</w:t>
      </w:r>
      <w:proofErr w:type="spellEnd"/>
      <w:r w:rsidRPr="00111409">
        <w:rPr>
          <w:rFonts w:ascii="Arial" w:eastAsia="Times New Roman" w:hAnsi="Arial" w:cs="Arial"/>
          <w:color w:val="000000"/>
          <w:sz w:val="24"/>
          <w:szCs w:val="24"/>
        </w:rPr>
        <w:t>&gt; tag, including </w:t>
      </w:r>
      <w:r w:rsidRPr="00111409">
        <w:rPr>
          <w:rFonts w:ascii="Arial" w:eastAsia="Times New Roman" w:hAnsi="Arial" w:cs="Arial"/>
          <w:i/>
          <w:iCs/>
          <w:color w:val="000000"/>
          <w:sz w:val="24"/>
          <w:szCs w:val="24"/>
        </w:rPr>
        <w:t xml:space="preserve">name, class, </w:t>
      </w:r>
      <w:proofErr w:type="spellStart"/>
      <w:r w:rsidRPr="00111409">
        <w:rPr>
          <w:rFonts w:ascii="Arial" w:eastAsia="Times New Roman" w:hAnsi="Arial" w:cs="Arial"/>
          <w:i/>
          <w:iCs/>
          <w:color w:val="000000"/>
          <w:sz w:val="24"/>
          <w:szCs w:val="24"/>
        </w:rPr>
        <w:t>frameborder</w:t>
      </w:r>
      <w:proofErr w:type="spellEnd"/>
      <w:r w:rsidRPr="00111409">
        <w:rPr>
          <w:rFonts w:ascii="Arial" w:eastAsia="Times New Roman" w:hAnsi="Arial" w:cs="Arial"/>
          <w:i/>
          <w:iCs/>
          <w:color w:val="000000"/>
          <w:sz w:val="24"/>
          <w:szCs w:val="24"/>
        </w:rPr>
        <w:t xml:space="preserve">, id, </w:t>
      </w:r>
      <w:proofErr w:type="spellStart"/>
      <w:r w:rsidRPr="00111409">
        <w:rPr>
          <w:rFonts w:ascii="Arial" w:eastAsia="Times New Roman" w:hAnsi="Arial" w:cs="Arial"/>
          <w:i/>
          <w:iCs/>
          <w:color w:val="000000"/>
          <w:sz w:val="24"/>
          <w:szCs w:val="24"/>
        </w:rPr>
        <w:t>longdesc</w:t>
      </w:r>
      <w:proofErr w:type="spellEnd"/>
      <w:r w:rsidRPr="00111409">
        <w:rPr>
          <w:rFonts w:ascii="Arial" w:eastAsia="Times New Roman" w:hAnsi="Arial" w:cs="Arial"/>
          <w:i/>
          <w:iCs/>
          <w:color w:val="000000"/>
          <w:sz w:val="24"/>
          <w:szCs w:val="24"/>
        </w:rPr>
        <w:t xml:space="preserve">, </w:t>
      </w:r>
      <w:proofErr w:type="spellStart"/>
      <w:r w:rsidRPr="00111409">
        <w:rPr>
          <w:rFonts w:ascii="Arial" w:eastAsia="Times New Roman" w:hAnsi="Arial" w:cs="Arial"/>
          <w:i/>
          <w:iCs/>
          <w:color w:val="000000"/>
          <w:sz w:val="24"/>
          <w:szCs w:val="24"/>
        </w:rPr>
        <w:t>marginheight</w:t>
      </w:r>
      <w:proofErr w:type="spellEnd"/>
      <w:r w:rsidRPr="00111409">
        <w:rPr>
          <w:rFonts w:ascii="Arial" w:eastAsia="Times New Roman" w:hAnsi="Arial" w:cs="Arial"/>
          <w:i/>
          <w:iCs/>
          <w:color w:val="000000"/>
          <w:sz w:val="24"/>
          <w:szCs w:val="24"/>
        </w:rPr>
        <w:t xml:space="preserve">, </w:t>
      </w:r>
      <w:proofErr w:type="spellStart"/>
      <w:r w:rsidRPr="00111409">
        <w:rPr>
          <w:rFonts w:ascii="Arial" w:eastAsia="Times New Roman" w:hAnsi="Arial" w:cs="Arial"/>
          <w:i/>
          <w:iCs/>
          <w:color w:val="000000"/>
          <w:sz w:val="24"/>
          <w:szCs w:val="24"/>
        </w:rPr>
        <w:t>marginwidth</w:t>
      </w:r>
      <w:proofErr w:type="spellEnd"/>
      <w:r w:rsidRPr="00111409">
        <w:rPr>
          <w:rFonts w:ascii="Arial" w:eastAsia="Times New Roman" w:hAnsi="Arial" w:cs="Arial"/>
          <w:i/>
          <w:iCs/>
          <w:color w:val="000000"/>
          <w:sz w:val="24"/>
          <w:szCs w:val="24"/>
        </w:rPr>
        <w:t>, name, scrolling, style, and title</w:t>
      </w:r>
      <w:r w:rsidRPr="00111409">
        <w:rPr>
          <w:rFonts w:ascii="Arial" w:eastAsia="Times New Roman" w:hAnsi="Arial" w:cs="Arial"/>
          <w:color w:val="000000"/>
          <w:sz w:val="24"/>
          <w:szCs w:val="24"/>
        </w:rPr>
        <w:t> behave exactly like the corresponding attributes for the &lt;frame&gt;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44"/>
        <w:gridCol w:w="7416"/>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proofErr w:type="spellStart"/>
            <w:r w:rsidRPr="00A8566A">
              <w:rPr>
                <w:rFonts w:ascii="Verdana" w:eastAsia="Times New Roman" w:hAnsi="Verdana" w:cs="Times New Roman"/>
                <w:color w:val="313131"/>
                <w:sz w:val="21"/>
                <w:szCs w:val="21"/>
              </w:rPr>
              <w:t>src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This attribute is used to give the file name that should be loaded in the frame. Its value can be any URL. For example, </w:t>
            </w:r>
            <w:proofErr w:type="spellStart"/>
            <w:r w:rsidRPr="00A8566A">
              <w:rPr>
                <w:rFonts w:ascii="Verdana" w:eastAsia="Times New Roman" w:hAnsi="Verdana" w:cs="Times New Roman"/>
                <w:color w:val="313131"/>
                <w:sz w:val="21"/>
                <w:szCs w:val="21"/>
              </w:rPr>
              <w:t>src</w:t>
            </w:r>
            <w:proofErr w:type="spellEnd"/>
            <w:r w:rsidRPr="00A8566A">
              <w:rPr>
                <w:rFonts w:ascii="Verdana" w:eastAsia="Times New Roman" w:hAnsi="Verdana" w:cs="Times New Roman"/>
                <w:color w:val="313131"/>
                <w:sz w:val="21"/>
                <w:szCs w:val="21"/>
              </w:rPr>
              <w:t xml:space="preserve">="/html/top_frame.htm" will load an HTML file </w:t>
            </w:r>
            <w:proofErr w:type="spellStart"/>
            <w:r w:rsidRPr="00A8566A">
              <w:rPr>
                <w:rFonts w:ascii="Verdana" w:eastAsia="Times New Roman" w:hAnsi="Verdana" w:cs="Times New Roman"/>
                <w:color w:val="313131"/>
                <w:sz w:val="21"/>
                <w:szCs w:val="21"/>
              </w:rPr>
              <w:t>avalaible</w:t>
            </w:r>
            <w:proofErr w:type="spellEnd"/>
            <w:r w:rsidRPr="00A8566A">
              <w:rPr>
                <w:rFonts w:ascii="Verdana" w:eastAsia="Times New Roman" w:hAnsi="Verdana" w:cs="Times New Roman"/>
                <w:color w:val="313131"/>
                <w:sz w:val="21"/>
                <w:szCs w:val="21"/>
              </w:rPr>
              <w:t xml:space="preserve"> in html directory.</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This attribute allows you to give a name to a frame. It is used to indicate which frame a document should be loaded into. This is especially important when you want to create links in one frame that load pages into an another frame, in which case the second frame needs a name to identify itself as the target of the link.</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proofErr w:type="spellStart"/>
            <w:r w:rsidRPr="00A8566A">
              <w:rPr>
                <w:rFonts w:ascii="Verdana" w:eastAsia="Times New Roman" w:hAnsi="Verdana" w:cs="Times New Roman"/>
                <w:color w:val="313131"/>
                <w:sz w:val="21"/>
                <w:szCs w:val="21"/>
              </w:rPr>
              <w:t>frameborder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This attribute specifies whether or not the borders of that frame are shown; it overrides the value given in the </w:t>
            </w:r>
            <w:proofErr w:type="spellStart"/>
            <w:r w:rsidRPr="00A8566A">
              <w:rPr>
                <w:rFonts w:ascii="Verdana" w:eastAsia="Times New Roman" w:hAnsi="Verdana" w:cs="Times New Roman"/>
                <w:color w:val="313131"/>
                <w:sz w:val="21"/>
                <w:szCs w:val="21"/>
              </w:rPr>
              <w:t>frameborder</w:t>
            </w:r>
            <w:proofErr w:type="spellEnd"/>
            <w:r w:rsidRPr="00A8566A">
              <w:rPr>
                <w:rFonts w:ascii="Verdana" w:eastAsia="Times New Roman" w:hAnsi="Verdana" w:cs="Times New Roman"/>
                <w:color w:val="313131"/>
                <w:sz w:val="21"/>
                <w:szCs w:val="21"/>
              </w:rPr>
              <w:t xml:space="preserve"> attribute on the &lt;frameset&gt; tag if one is given, and this can take values either 1 (yes) or 0 (no).</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proofErr w:type="spellStart"/>
            <w:r w:rsidRPr="00A8566A">
              <w:rPr>
                <w:rFonts w:ascii="Verdana" w:eastAsia="Times New Roman" w:hAnsi="Verdana" w:cs="Times New Roman"/>
                <w:color w:val="313131"/>
                <w:sz w:val="21"/>
                <w:szCs w:val="21"/>
              </w:rPr>
              <w:lastRenderedPageBreak/>
              <w:t>marginwidth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This attribute allows you to specify the width of the space between the left and right of the frame's borders and the frame's content. The value is given in pixels. For example </w:t>
            </w:r>
            <w:proofErr w:type="spellStart"/>
            <w:r w:rsidRPr="00A8566A">
              <w:rPr>
                <w:rFonts w:ascii="Verdana" w:eastAsia="Times New Roman" w:hAnsi="Verdana" w:cs="Times New Roman"/>
                <w:color w:val="313131"/>
                <w:sz w:val="21"/>
                <w:szCs w:val="21"/>
              </w:rPr>
              <w:t>marginwidth</w:t>
            </w:r>
            <w:proofErr w:type="spellEnd"/>
            <w:r w:rsidRPr="00A8566A">
              <w:rPr>
                <w:rFonts w:ascii="Verdana" w:eastAsia="Times New Roman" w:hAnsi="Verdana" w:cs="Times New Roman"/>
                <w:color w:val="313131"/>
                <w:sz w:val="21"/>
                <w:szCs w:val="21"/>
              </w:rPr>
              <w:t>="10".</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proofErr w:type="spellStart"/>
            <w:r w:rsidRPr="00A8566A">
              <w:rPr>
                <w:rFonts w:ascii="Verdana" w:eastAsia="Times New Roman" w:hAnsi="Verdana" w:cs="Times New Roman"/>
                <w:color w:val="313131"/>
                <w:sz w:val="21"/>
                <w:szCs w:val="21"/>
              </w:rPr>
              <w:t>marginheight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This attribute allows you to specify the height of the space between the top and bottom of the frame's borders and its contents. The value is given in pixels. For example </w:t>
            </w:r>
            <w:proofErr w:type="spellStart"/>
            <w:r w:rsidRPr="00A8566A">
              <w:rPr>
                <w:rFonts w:ascii="Verdana" w:eastAsia="Times New Roman" w:hAnsi="Verdana" w:cs="Times New Roman"/>
                <w:color w:val="313131"/>
                <w:sz w:val="21"/>
                <w:szCs w:val="21"/>
              </w:rPr>
              <w:t>marginheight</w:t>
            </w:r>
            <w:proofErr w:type="spellEnd"/>
            <w:r w:rsidRPr="00A8566A">
              <w:rPr>
                <w:rFonts w:ascii="Verdana" w:eastAsia="Times New Roman" w:hAnsi="Verdana" w:cs="Times New Roman"/>
                <w:color w:val="313131"/>
                <w:sz w:val="21"/>
                <w:szCs w:val="21"/>
              </w:rPr>
              <w:t>="10".</w:t>
            </w:r>
          </w:p>
        </w:tc>
      </w:tr>
    </w:tbl>
    <w:p w:rsidR="00A8566A" w:rsidRDefault="00A8566A"/>
    <w:p w:rsidR="00A8566A" w:rsidRDefault="00A8566A" w:rsidP="006230D2">
      <w:pPr>
        <w:spacing w:before="48" w:after="48" w:line="450" w:lineRule="atLeast"/>
        <w:ind w:right="48"/>
        <w:outlineLvl w:val="0"/>
        <w:rPr>
          <w:rFonts w:ascii="Verdana" w:eastAsia="Times New Roman" w:hAnsi="Verdana" w:cs="Times New Roman"/>
          <w:b/>
          <w:color w:val="215868" w:themeColor="accent5" w:themeShade="80"/>
          <w:spacing w:val="-15"/>
          <w:kern w:val="36"/>
          <w:sz w:val="30"/>
          <w:szCs w:val="30"/>
        </w:rPr>
      </w:pPr>
      <w:r w:rsidRPr="006230D2">
        <w:rPr>
          <w:rFonts w:ascii="Verdana" w:eastAsia="Times New Roman" w:hAnsi="Verdana" w:cs="Times New Roman"/>
          <w:b/>
          <w:color w:val="215868" w:themeColor="accent5" w:themeShade="80"/>
          <w:spacing w:val="-15"/>
          <w:kern w:val="36"/>
          <w:sz w:val="30"/>
          <w:szCs w:val="30"/>
        </w:rPr>
        <w:t>HTML Blocks</w:t>
      </w:r>
    </w:p>
    <w:p w:rsidR="00A8566A" w:rsidRPr="006230D2" w:rsidRDefault="00A8566A" w:rsidP="00A8566A">
      <w:pPr>
        <w:spacing w:after="240" w:line="360" w:lineRule="atLeast"/>
        <w:ind w:left="48" w:right="48"/>
        <w:jc w:val="both"/>
        <w:rPr>
          <w:rFonts w:ascii="Arial" w:eastAsia="Times New Roman" w:hAnsi="Arial" w:cs="Arial"/>
          <w:color w:val="000000"/>
          <w:sz w:val="24"/>
          <w:szCs w:val="24"/>
        </w:rPr>
      </w:pPr>
      <w:r w:rsidRPr="006230D2">
        <w:rPr>
          <w:rFonts w:ascii="Arial" w:eastAsia="Times New Roman" w:hAnsi="Arial" w:cs="Arial"/>
          <w:color w:val="000000"/>
          <w:sz w:val="24"/>
          <w:szCs w:val="24"/>
        </w:rPr>
        <w:t>All the HTML elements can be categorized into two categories </w:t>
      </w:r>
      <w:r w:rsidRPr="006230D2">
        <w:rPr>
          <w:rFonts w:ascii="Arial" w:eastAsia="Times New Roman" w:hAnsi="Arial" w:cs="Arial"/>
          <w:b/>
          <w:bCs/>
          <w:color w:val="000000"/>
          <w:sz w:val="24"/>
          <w:szCs w:val="24"/>
        </w:rPr>
        <w:t>(a)</w:t>
      </w:r>
      <w:r w:rsidRPr="006230D2">
        <w:rPr>
          <w:rFonts w:ascii="Arial" w:eastAsia="Times New Roman" w:hAnsi="Arial" w:cs="Arial"/>
          <w:color w:val="000000"/>
          <w:sz w:val="24"/>
          <w:szCs w:val="24"/>
        </w:rPr>
        <w:t> Block Level Elements </w:t>
      </w:r>
      <w:r w:rsidRPr="006230D2">
        <w:rPr>
          <w:rFonts w:ascii="Arial" w:eastAsia="Times New Roman" w:hAnsi="Arial" w:cs="Arial"/>
          <w:b/>
          <w:bCs/>
          <w:color w:val="000000"/>
          <w:sz w:val="24"/>
          <w:szCs w:val="24"/>
        </w:rPr>
        <w:t>(b)</w:t>
      </w:r>
      <w:r w:rsidRPr="006230D2">
        <w:rPr>
          <w:rFonts w:ascii="Arial" w:eastAsia="Times New Roman" w:hAnsi="Arial" w:cs="Arial"/>
          <w:color w:val="000000"/>
          <w:sz w:val="24"/>
          <w:szCs w:val="24"/>
        </w:rPr>
        <w:t> Inline Elements</w:t>
      </w:r>
    </w:p>
    <w:p w:rsidR="00A8566A" w:rsidRPr="006230D2"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6230D2">
        <w:rPr>
          <w:rFonts w:ascii="Verdana" w:eastAsia="Times New Roman" w:hAnsi="Verdana" w:cs="Times New Roman"/>
          <w:b/>
          <w:color w:val="215868" w:themeColor="accent5" w:themeShade="80"/>
          <w:spacing w:val="-15"/>
          <w:sz w:val="30"/>
          <w:szCs w:val="30"/>
        </w:rPr>
        <w:t>Block Elements</w:t>
      </w:r>
    </w:p>
    <w:p w:rsidR="00A8566A" w:rsidRPr="006230D2" w:rsidRDefault="00A8566A" w:rsidP="00A8566A">
      <w:pPr>
        <w:spacing w:after="240" w:line="360" w:lineRule="atLeast"/>
        <w:ind w:left="48" w:right="48"/>
        <w:jc w:val="both"/>
        <w:rPr>
          <w:rFonts w:ascii="Arial" w:eastAsia="Times New Roman" w:hAnsi="Arial" w:cs="Arial"/>
          <w:color w:val="000000"/>
          <w:sz w:val="24"/>
          <w:szCs w:val="24"/>
        </w:rPr>
      </w:pPr>
      <w:r w:rsidRPr="006230D2">
        <w:rPr>
          <w:rFonts w:ascii="Arial" w:eastAsia="Times New Roman" w:hAnsi="Arial" w:cs="Arial"/>
          <w:color w:val="000000"/>
          <w:sz w:val="24"/>
          <w:szCs w:val="24"/>
        </w:rPr>
        <w:t>Block elements appear on the screen as if they have a line break before and after them. For example the &lt;p&gt;, &lt;h1&gt;, &lt;h2&gt;, &lt;h3&gt;, &lt;h4&gt;, &lt;h5&gt;, &lt;h6&gt;, &lt;</w:t>
      </w:r>
      <w:proofErr w:type="spellStart"/>
      <w:r w:rsidRPr="006230D2">
        <w:rPr>
          <w:rFonts w:ascii="Arial" w:eastAsia="Times New Roman" w:hAnsi="Arial" w:cs="Arial"/>
          <w:color w:val="000000"/>
          <w:sz w:val="24"/>
          <w:szCs w:val="24"/>
        </w:rPr>
        <w:t>ul</w:t>
      </w:r>
      <w:proofErr w:type="spellEnd"/>
      <w:r w:rsidRPr="006230D2">
        <w:rPr>
          <w:rFonts w:ascii="Arial" w:eastAsia="Times New Roman" w:hAnsi="Arial" w:cs="Arial"/>
          <w:color w:val="000000"/>
          <w:sz w:val="24"/>
          <w:szCs w:val="24"/>
        </w:rPr>
        <w:t>&gt;, &lt;</w:t>
      </w:r>
      <w:proofErr w:type="spellStart"/>
      <w:r w:rsidRPr="006230D2">
        <w:rPr>
          <w:rFonts w:ascii="Arial" w:eastAsia="Times New Roman" w:hAnsi="Arial" w:cs="Arial"/>
          <w:color w:val="000000"/>
          <w:sz w:val="24"/>
          <w:szCs w:val="24"/>
        </w:rPr>
        <w:t>ol</w:t>
      </w:r>
      <w:proofErr w:type="spellEnd"/>
      <w:r w:rsidRPr="006230D2">
        <w:rPr>
          <w:rFonts w:ascii="Arial" w:eastAsia="Times New Roman" w:hAnsi="Arial" w:cs="Arial"/>
          <w:color w:val="000000"/>
          <w:sz w:val="24"/>
          <w:szCs w:val="24"/>
        </w:rPr>
        <w:t>&gt;, &lt;dl&gt;, &lt;pre&gt;, &lt;hr /&gt;, &lt;</w:t>
      </w:r>
      <w:proofErr w:type="spellStart"/>
      <w:r w:rsidRPr="006230D2">
        <w:rPr>
          <w:rFonts w:ascii="Arial" w:eastAsia="Times New Roman" w:hAnsi="Arial" w:cs="Arial"/>
          <w:color w:val="000000"/>
          <w:sz w:val="24"/>
          <w:szCs w:val="24"/>
        </w:rPr>
        <w:t>blockquote</w:t>
      </w:r>
      <w:proofErr w:type="spellEnd"/>
      <w:r w:rsidRPr="006230D2">
        <w:rPr>
          <w:rFonts w:ascii="Arial" w:eastAsia="Times New Roman" w:hAnsi="Arial" w:cs="Arial"/>
          <w:color w:val="000000"/>
          <w:sz w:val="24"/>
          <w:szCs w:val="24"/>
        </w:rPr>
        <w:t>&gt;, and &lt;address&gt; elements are all block level elements. They all start on their own new line, and anything that follows them appears on its own new line.</w:t>
      </w:r>
    </w:p>
    <w:p w:rsidR="00A8566A" w:rsidRPr="006230D2"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6230D2">
        <w:rPr>
          <w:rFonts w:ascii="Verdana" w:eastAsia="Times New Roman" w:hAnsi="Verdana" w:cs="Times New Roman"/>
          <w:b/>
          <w:color w:val="215868" w:themeColor="accent5" w:themeShade="80"/>
          <w:spacing w:val="-15"/>
          <w:sz w:val="30"/>
          <w:szCs w:val="30"/>
        </w:rPr>
        <w:t>Inline Elements</w:t>
      </w:r>
    </w:p>
    <w:p w:rsidR="00A8566A" w:rsidRPr="006230D2" w:rsidRDefault="00A8566A" w:rsidP="00A8566A">
      <w:pPr>
        <w:spacing w:after="240" w:line="360" w:lineRule="atLeast"/>
        <w:ind w:left="48" w:right="48"/>
        <w:jc w:val="both"/>
        <w:rPr>
          <w:rFonts w:ascii="Arial" w:eastAsia="Times New Roman" w:hAnsi="Arial" w:cs="Arial"/>
          <w:color w:val="000000"/>
          <w:sz w:val="24"/>
          <w:szCs w:val="24"/>
        </w:rPr>
      </w:pPr>
      <w:r w:rsidRPr="006230D2">
        <w:rPr>
          <w:rFonts w:ascii="Arial" w:eastAsia="Times New Roman" w:hAnsi="Arial" w:cs="Arial"/>
          <w:color w:val="000000"/>
          <w:sz w:val="24"/>
          <w:szCs w:val="24"/>
        </w:rPr>
        <w:t>Inline elements, on the other hand, can appear within sentences and do not have to appear on a new line of their own. The &lt;b&gt;, &lt;</w:t>
      </w:r>
      <w:proofErr w:type="spellStart"/>
      <w:r w:rsidRPr="006230D2">
        <w:rPr>
          <w:rFonts w:ascii="Arial" w:eastAsia="Times New Roman" w:hAnsi="Arial" w:cs="Arial"/>
          <w:color w:val="000000"/>
          <w:sz w:val="24"/>
          <w:szCs w:val="24"/>
        </w:rPr>
        <w:t>i</w:t>
      </w:r>
      <w:proofErr w:type="spellEnd"/>
      <w:r w:rsidRPr="006230D2">
        <w:rPr>
          <w:rFonts w:ascii="Arial" w:eastAsia="Times New Roman" w:hAnsi="Arial" w:cs="Arial"/>
          <w:color w:val="000000"/>
          <w:sz w:val="24"/>
          <w:szCs w:val="24"/>
        </w:rPr>
        <w:t>&gt;, &lt;u&gt;, &lt;</w:t>
      </w:r>
      <w:proofErr w:type="spellStart"/>
      <w:r w:rsidRPr="006230D2">
        <w:rPr>
          <w:rFonts w:ascii="Arial" w:eastAsia="Times New Roman" w:hAnsi="Arial" w:cs="Arial"/>
          <w:color w:val="000000"/>
          <w:sz w:val="24"/>
          <w:szCs w:val="24"/>
        </w:rPr>
        <w:t>em</w:t>
      </w:r>
      <w:proofErr w:type="spellEnd"/>
      <w:r w:rsidRPr="006230D2">
        <w:rPr>
          <w:rFonts w:ascii="Arial" w:eastAsia="Times New Roman" w:hAnsi="Arial" w:cs="Arial"/>
          <w:color w:val="000000"/>
          <w:sz w:val="24"/>
          <w:szCs w:val="24"/>
        </w:rPr>
        <w:t>&gt;, &lt;strong&gt;, &lt;sup&gt;, &lt;sub&gt;, &lt;big&gt;, &lt;small&gt;, &lt;</w:t>
      </w:r>
      <w:proofErr w:type="spellStart"/>
      <w:r w:rsidRPr="006230D2">
        <w:rPr>
          <w:rFonts w:ascii="Arial" w:eastAsia="Times New Roman" w:hAnsi="Arial" w:cs="Arial"/>
          <w:color w:val="000000"/>
          <w:sz w:val="24"/>
          <w:szCs w:val="24"/>
        </w:rPr>
        <w:t>li</w:t>
      </w:r>
      <w:proofErr w:type="spellEnd"/>
      <w:r w:rsidRPr="006230D2">
        <w:rPr>
          <w:rFonts w:ascii="Arial" w:eastAsia="Times New Roman" w:hAnsi="Arial" w:cs="Arial"/>
          <w:color w:val="000000"/>
          <w:sz w:val="24"/>
          <w:szCs w:val="24"/>
        </w:rPr>
        <w:t>&gt;, &lt;</w:t>
      </w:r>
      <w:proofErr w:type="gramStart"/>
      <w:r w:rsidRPr="006230D2">
        <w:rPr>
          <w:rFonts w:ascii="Arial" w:eastAsia="Times New Roman" w:hAnsi="Arial" w:cs="Arial"/>
          <w:color w:val="000000"/>
          <w:sz w:val="24"/>
          <w:szCs w:val="24"/>
        </w:rPr>
        <w:t>ins</w:t>
      </w:r>
      <w:proofErr w:type="gramEnd"/>
      <w:r w:rsidRPr="006230D2">
        <w:rPr>
          <w:rFonts w:ascii="Arial" w:eastAsia="Times New Roman" w:hAnsi="Arial" w:cs="Arial"/>
          <w:color w:val="000000"/>
          <w:sz w:val="24"/>
          <w:szCs w:val="24"/>
        </w:rPr>
        <w:t>&gt;, &lt;del&gt;, &lt;code&gt;, &lt;cite&gt;, &lt;</w:t>
      </w:r>
      <w:proofErr w:type="spellStart"/>
      <w:r w:rsidRPr="006230D2">
        <w:rPr>
          <w:rFonts w:ascii="Arial" w:eastAsia="Times New Roman" w:hAnsi="Arial" w:cs="Arial"/>
          <w:color w:val="000000"/>
          <w:sz w:val="24"/>
          <w:szCs w:val="24"/>
        </w:rPr>
        <w:t>dfn</w:t>
      </w:r>
      <w:proofErr w:type="spellEnd"/>
      <w:r w:rsidRPr="006230D2">
        <w:rPr>
          <w:rFonts w:ascii="Arial" w:eastAsia="Times New Roman" w:hAnsi="Arial" w:cs="Arial"/>
          <w:color w:val="000000"/>
          <w:sz w:val="24"/>
          <w:szCs w:val="24"/>
        </w:rPr>
        <w:t>&gt;, &lt;</w:t>
      </w:r>
      <w:proofErr w:type="spellStart"/>
      <w:r w:rsidRPr="006230D2">
        <w:rPr>
          <w:rFonts w:ascii="Arial" w:eastAsia="Times New Roman" w:hAnsi="Arial" w:cs="Arial"/>
          <w:color w:val="000000"/>
          <w:sz w:val="24"/>
          <w:szCs w:val="24"/>
        </w:rPr>
        <w:t>kbd</w:t>
      </w:r>
      <w:proofErr w:type="spellEnd"/>
      <w:r w:rsidRPr="006230D2">
        <w:rPr>
          <w:rFonts w:ascii="Arial" w:eastAsia="Times New Roman" w:hAnsi="Arial" w:cs="Arial"/>
          <w:color w:val="000000"/>
          <w:sz w:val="24"/>
          <w:szCs w:val="24"/>
        </w:rPr>
        <w:t>&gt;, and &lt;</w:t>
      </w:r>
      <w:proofErr w:type="spellStart"/>
      <w:r w:rsidRPr="006230D2">
        <w:rPr>
          <w:rFonts w:ascii="Arial" w:eastAsia="Times New Roman" w:hAnsi="Arial" w:cs="Arial"/>
          <w:color w:val="000000"/>
          <w:sz w:val="24"/>
          <w:szCs w:val="24"/>
        </w:rPr>
        <w:t>var</w:t>
      </w:r>
      <w:proofErr w:type="spellEnd"/>
      <w:r w:rsidRPr="006230D2">
        <w:rPr>
          <w:rFonts w:ascii="Arial" w:eastAsia="Times New Roman" w:hAnsi="Arial" w:cs="Arial"/>
          <w:color w:val="000000"/>
          <w:sz w:val="24"/>
          <w:szCs w:val="24"/>
        </w:rPr>
        <w:t>&gt; elements are all inline elements.</w:t>
      </w:r>
    </w:p>
    <w:p w:rsidR="00A8566A" w:rsidRPr="00B34B5E"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B34B5E">
        <w:rPr>
          <w:rFonts w:ascii="Verdana" w:eastAsia="Times New Roman" w:hAnsi="Verdana" w:cs="Times New Roman"/>
          <w:b/>
          <w:color w:val="215868" w:themeColor="accent5" w:themeShade="80"/>
          <w:spacing w:val="-15"/>
          <w:sz w:val="30"/>
          <w:szCs w:val="30"/>
        </w:rPr>
        <w:t>Grouping HTML Elements</w:t>
      </w:r>
    </w:p>
    <w:p w:rsidR="00A8566A" w:rsidRPr="00B34B5E" w:rsidRDefault="00A8566A" w:rsidP="00A8566A">
      <w:pPr>
        <w:spacing w:after="240" w:line="360" w:lineRule="atLeast"/>
        <w:ind w:left="48" w:right="48"/>
        <w:jc w:val="both"/>
        <w:rPr>
          <w:rFonts w:ascii="Arial" w:eastAsia="Times New Roman" w:hAnsi="Arial" w:cs="Arial"/>
          <w:color w:val="000000"/>
          <w:sz w:val="24"/>
          <w:szCs w:val="24"/>
        </w:rPr>
      </w:pPr>
      <w:r w:rsidRPr="00B34B5E">
        <w:rPr>
          <w:rFonts w:ascii="Arial" w:eastAsia="Times New Roman" w:hAnsi="Arial" w:cs="Arial"/>
          <w:color w:val="000000"/>
          <w:sz w:val="24"/>
          <w:szCs w:val="24"/>
        </w:rPr>
        <w:t>There are two important tags which we use very frequently to group various other HTML tags (</w:t>
      </w:r>
      <w:proofErr w:type="spellStart"/>
      <w:r w:rsidRPr="00B34B5E">
        <w:rPr>
          <w:rFonts w:ascii="Arial" w:eastAsia="Times New Roman" w:hAnsi="Arial" w:cs="Arial"/>
          <w:color w:val="000000"/>
          <w:sz w:val="24"/>
          <w:szCs w:val="24"/>
        </w:rPr>
        <w:t>i</w:t>
      </w:r>
      <w:proofErr w:type="spellEnd"/>
      <w:r w:rsidRPr="00B34B5E">
        <w:rPr>
          <w:rFonts w:ascii="Arial" w:eastAsia="Times New Roman" w:hAnsi="Arial" w:cs="Arial"/>
          <w:color w:val="000000"/>
          <w:sz w:val="24"/>
          <w:szCs w:val="24"/>
        </w:rPr>
        <w:t>) &lt;div&gt; tag and (ii) &lt;span&gt; tag</w:t>
      </w:r>
    </w:p>
    <w:p w:rsidR="00A8566A" w:rsidRPr="00B34B5E" w:rsidRDefault="00A8566A" w:rsidP="00A8566A">
      <w:pPr>
        <w:spacing w:before="48" w:after="48" w:line="360" w:lineRule="atLeast"/>
        <w:ind w:right="48"/>
        <w:outlineLvl w:val="1"/>
        <w:rPr>
          <w:rFonts w:ascii="Verdana" w:eastAsia="Times New Roman" w:hAnsi="Verdana" w:cs="Times New Roman"/>
          <w:color w:val="121214"/>
          <w:spacing w:val="-15"/>
          <w:sz w:val="30"/>
          <w:szCs w:val="30"/>
        </w:rPr>
      </w:pPr>
      <w:r w:rsidRPr="00B34B5E">
        <w:rPr>
          <w:rFonts w:ascii="Verdana" w:eastAsia="Times New Roman" w:hAnsi="Verdana" w:cs="Times New Roman"/>
          <w:color w:val="121214"/>
          <w:spacing w:val="-15"/>
          <w:sz w:val="30"/>
          <w:szCs w:val="30"/>
        </w:rPr>
        <w:t>The &lt;div&gt; tag</w:t>
      </w:r>
    </w:p>
    <w:p w:rsidR="00A8566A" w:rsidRPr="00B34B5E" w:rsidRDefault="00A8566A" w:rsidP="00A8566A">
      <w:pPr>
        <w:spacing w:after="240" w:line="360" w:lineRule="atLeast"/>
        <w:ind w:left="48" w:right="48"/>
        <w:jc w:val="both"/>
        <w:rPr>
          <w:rFonts w:ascii="Arial" w:eastAsia="Times New Roman" w:hAnsi="Arial" w:cs="Arial"/>
          <w:color w:val="000000"/>
          <w:sz w:val="24"/>
          <w:szCs w:val="24"/>
        </w:rPr>
      </w:pPr>
      <w:r w:rsidRPr="00B34B5E">
        <w:rPr>
          <w:rFonts w:ascii="Arial" w:eastAsia="Times New Roman" w:hAnsi="Arial" w:cs="Arial"/>
          <w:color w:val="000000"/>
          <w:sz w:val="24"/>
          <w:szCs w:val="24"/>
        </w:rPr>
        <w:t xml:space="preserve">This is the very important block level tag which plays a big role in grouping various other HTML tags and applying CSS on group of elements. Even now &lt;div&gt; tag can be used to create webpage layout where we define different parts </w:t>
      </w:r>
      <w:proofErr w:type="gramStart"/>
      <w:r w:rsidRPr="00B34B5E">
        <w:rPr>
          <w:rFonts w:ascii="Arial" w:eastAsia="Times New Roman" w:hAnsi="Arial" w:cs="Arial"/>
          <w:color w:val="000000"/>
          <w:sz w:val="24"/>
          <w:szCs w:val="24"/>
        </w:rPr>
        <w:t>( Left</w:t>
      </w:r>
      <w:proofErr w:type="gramEnd"/>
      <w:r w:rsidRPr="00B34B5E">
        <w:rPr>
          <w:rFonts w:ascii="Arial" w:eastAsia="Times New Roman" w:hAnsi="Arial" w:cs="Arial"/>
          <w:color w:val="000000"/>
          <w:sz w:val="24"/>
          <w:szCs w:val="24"/>
        </w:rPr>
        <w:t>, Right, Top etc) of the page using &lt;div&gt; tag. This tag does not provide any visual change on the block but this has more meaning when it is used with CSS.</w:t>
      </w:r>
    </w:p>
    <w:p w:rsidR="00A8566A" w:rsidRPr="00B34B5E" w:rsidRDefault="00A8566A" w:rsidP="00A8566A">
      <w:pPr>
        <w:spacing w:after="240" w:line="360" w:lineRule="atLeast"/>
        <w:ind w:left="48" w:right="48"/>
        <w:jc w:val="both"/>
        <w:rPr>
          <w:rFonts w:ascii="Arial" w:eastAsia="Times New Roman" w:hAnsi="Arial" w:cs="Arial"/>
          <w:color w:val="000000"/>
          <w:sz w:val="24"/>
          <w:szCs w:val="24"/>
        </w:rPr>
      </w:pPr>
      <w:r w:rsidRPr="00B34B5E">
        <w:rPr>
          <w:rFonts w:ascii="Arial" w:eastAsia="Times New Roman" w:hAnsi="Arial" w:cs="Arial"/>
          <w:color w:val="000000"/>
          <w:sz w:val="24"/>
          <w:szCs w:val="24"/>
        </w:rPr>
        <w:lastRenderedPageBreak/>
        <w:t>Following is a simple example of &lt;div&gt; tag. We will learn Cascading Style Sheet (CSS) in a separate chapter but we used it here to show the usage of &lt;div&gt; tag:</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div Tag</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First group of tags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&lt;div</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style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313131"/>
          <w:sz w:val="20"/>
          <w:szCs w:val="20"/>
        </w:rPr>
        <w:t>color</w:t>
      </w:r>
      <w:proofErr w:type="gramStart"/>
      <w:r w:rsidRPr="00A8566A">
        <w:rPr>
          <w:rFonts w:ascii="Consolas" w:eastAsia="Times New Roman" w:hAnsi="Consolas" w:cs="Consolas"/>
          <w:color w:val="666600"/>
          <w:sz w:val="20"/>
          <w:szCs w:val="20"/>
        </w:rPr>
        <w:t>:</w:t>
      </w:r>
      <w:r w:rsidRPr="00A8566A">
        <w:rPr>
          <w:rFonts w:ascii="Consolas" w:eastAsia="Times New Roman" w:hAnsi="Consolas" w:cs="Consolas"/>
          <w:color w:val="313131"/>
          <w:sz w:val="20"/>
          <w:szCs w:val="20"/>
        </w:rPr>
        <w:t>red</w:t>
      </w:r>
      <w:proofErr w:type="spellEnd"/>
      <w:proofErr w:type="gram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&lt;h4&gt;</w:t>
      </w:r>
      <w:proofErr w:type="gramStart"/>
      <w:r w:rsidRPr="00A8566A">
        <w:rPr>
          <w:rFonts w:ascii="Consolas" w:eastAsia="Times New Roman" w:hAnsi="Consolas" w:cs="Consolas"/>
          <w:color w:val="313131"/>
          <w:sz w:val="20"/>
          <w:szCs w:val="20"/>
        </w:rPr>
        <w:t>This</w:t>
      </w:r>
      <w:proofErr w:type="gramEnd"/>
      <w:r w:rsidRPr="00A8566A">
        <w:rPr>
          <w:rFonts w:ascii="Consolas" w:eastAsia="Times New Roman" w:hAnsi="Consolas" w:cs="Consolas"/>
          <w:color w:val="313131"/>
          <w:sz w:val="20"/>
          <w:szCs w:val="20"/>
        </w:rPr>
        <w:t xml:space="preserve"> is first group</w:t>
      </w:r>
      <w:r w:rsidRPr="00A8566A">
        <w:rPr>
          <w:rFonts w:ascii="Consolas" w:eastAsia="Times New Roman" w:hAnsi="Consolas" w:cs="Consolas"/>
          <w:color w:val="000088"/>
          <w:sz w:val="20"/>
          <w:szCs w:val="20"/>
        </w:rPr>
        <w:t>&lt;/h4&gt;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Following is a list of vegetables</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ul</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Beetroot</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Ginger</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Potato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Radish</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&lt;/div&gt;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Second group of tags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&lt;div</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style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313131"/>
          <w:sz w:val="20"/>
          <w:szCs w:val="20"/>
        </w:rPr>
        <w:t>color</w:t>
      </w:r>
      <w:proofErr w:type="gramStart"/>
      <w:r w:rsidRPr="00A8566A">
        <w:rPr>
          <w:rFonts w:ascii="Consolas" w:eastAsia="Times New Roman" w:hAnsi="Consolas" w:cs="Consolas"/>
          <w:color w:val="666600"/>
          <w:sz w:val="20"/>
          <w:szCs w:val="20"/>
        </w:rPr>
        <w:t>:</w:t>
      </w:r>
      <w:r w:rsidRPr="00A8566A">
        <w:rPr>
          <w:rFonts w:ascii="Consolas" w:eastAsia="Times New Roman" w:hAnsi="Consolas" w:cs="Consolas"/>
          <w:color w:val="313131"/>
          <w:sz w:val="20"/>
          <w:szCs w:val="20"/>
        </w:rPr>
        <w:t>green</w:t>
      </w:r>
      <w:proofErr w:type="spellEnd"/>
      <w:proofErr w:type="gram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&lt;h4&gt;</w:t>
      </w:r>
      <w:proofErr w:type="gramStart"/>
      <w:r w:rsidRPr="00A8566A">
        <w:rPr>
          <w:rFonts w:ascii="Consolas" w:eastAsia="Times New Roman" w:hAnsi="Consolas" w:cs="Consolas"/>
          <w:color w:val="313131"/>
          <w:sz w:val="20"/>
          <w:szCs w:val="20"/>
        </w:rPr>
        <w:t>This</w:t>
      </w:r>
      <w:proofErr w:type="gramEnd"/>
      <w:r w:rsidRPr="00A8566A">
        <w:rPr>
          <w:rFonts w:ascii="Consolas" w:eastAsia="Times New Roman" w:hAnsi="Consolas" w:cs="Consolas"/>
          <w:color w:val="313131"/>
          <w:sz w:val="20"/>
          <w:szCs w:val="20"/>
        </w:rPr>
        <w:t xml:space="preserve"> is second group</w:t>
      </w:r>
      <w:r w:rsidRPr="00A8566A">
        <w:rPr>
          <w:rFonts w:ascii="Consolas" w:eastAsia="Times New Roman" w:hAnsi="Consolas" w:cs="Consolas"/>
          <w:color w:val="000088"/>
          <w:sz w:val="20"/>
          <w:szCs w:val="20"/>
        </w:rPr>
        <w:t>&lt;/h4&gt;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Following is a list of fruits</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ul</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Apple</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Banana</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Mango</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roofErr w:type="gramEnd"/>
      <w:r w:rsidRPr="00A8566A">
        <w:rPr>
          <w:rFonts w:ascii="Consolas" w:eastAsia="Times New Roman" w:hAnsi="Consolas" w:cs="Consolas"/>
          <w:color w:val="313131"/>
          <w:sz w:val="20"/>
          <w:szCs w:val="20"/>
        </w:rPr>
        <w:t>Strawberry</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li</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ul</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&lt;/div&gt;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F85B8A"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F85B8A">
        <w:rPr>
          <w:rFonts w:ascii="Verdana" w:eastAsia="Times New Roman" w:hAnsi="Verdana" w:cs="Times New Roman"/>
          <w:b/>
          <w:color w:val="215868" w:themeColor="accent5" w:themeShade="80"/>
          <w:spacing w:val="-15"/>
          <w:sz w:val="30"/>
          <w:szCs w:val="30"/>
        </w:rPr>
        <w:t>The &lt;span&gt; tag</w:t>
      </w:r>
    </w:p>
    <w:p w:rsidR="00A8566A" w:rsidRPr="00F85B8A" w:rsidRDefault="00A8566A" w:rsidP="00A8566A">
      <w:pPr>
        <w:spacing w:after="240" w:line="360" w:lineRule="atLeast"/>
        <w:ind w:left="48" w:right="48"/>
        <w:jc w:val="both"/>
        <w:rPr>
          <w:rFonts w:ascii="Arial" w:eastAsia="Times New Roman" w:hAnsi="Arial" w:cs="Arial"/>
          <w:color w:val="000000"/>
          <w:sz w:val="24"/>
          <w:szCs w:val="24"/>
        </w:rPr>
      </w:pPr>
      <w:r w:rsidRPr="00F85B8A">
        <w:rPr>
          <w:rFonts w:ascii="Arial" w:eastAsia="Times New Roman" w:hAnsi="Arial" w:cs="Arial"/>
          <w:color w:val="000000"/>
          <w:sz w:val="24"/>
          <w:szCs w:val="24"/>
        </w:rPr>
        <w:t>The HTML &lt;span&gt; is an inline element and it can be used to group inline-elements in an HTML document. This tag also does not provide any visual change on the block but has more meaning when it is used with CSS.</w:t>
      </w:r>
    </w:p>
    <w:p w:rsidR="00A8566A" w:rsidRPr="00F85B8A" w:rsidRDefault="00A8566A" w:rsidP="00A8566A">
      <w:pPr>
        <w:spacing w:after="240" w:line="360" w:lineRule="atLeast"/>
        <w:ind w:left="48" w:right="48"/>
        <w:jc w:val="both"/>
        <w:rPr>
          <w:rFonts w:ascii="Arial" w:eastAsia="Times New Roman" w:hAnsi="Arial" w:cs="Arial"/>
          <w:color w:val="000000"/>
          <w:sz w:val="24"/>
          <w:szCs w:val="24"/>
        </w:rPr>
      </w:pPr>
      <w:r w:rsidRPr="00F85B8A">
        <w:rPr>
          <w:rFonts w:ascii="Arial" w:eastAsia="Times New Roman" w:hAnsi="Arial" w:cs="Arial"/>
          <w:color w:val="000000"/>
          <w:sz w:val="24"/>
          <w:szCs w:val="24"/>
        </w:rPr>
        <w:t>The difference between the &lt;span&gt; tag and the &lt;div&gt; tag is that the &lt;span&gt; tag is used with inline elements where as the &lt;div&gt; tag is used with block-level elements.</w:t>
      </w:r>
    </w:p>
    <w:p w:rsidR="00A8566A" w:rsidRPr="00F85B8A" w:rsidRDefault="00A8566A" w:rsidP="00A8566A">
      <w:pPr>
        <w:spacing w:after="240" w:line="360" w:lineRule="atLeast"/>
        <w:ind w:left="48" w:right="48"/>
        <w:jc w:val="both"/>
        <w:rPr>
          <w:rFonts w:ascii="Arial" w:eastAsia="Times New Roman" w:hAnsi="Arial" w:cs="Arial"/>
          <w:color w:val="000000"/>
          <w:sz w:val="24"/>
          <w:szCs w:val="24"/>
        </w:rPr>
      </w:pPr>
      <w:r w:rsidRPr="00F85B8A">
        <w:rPr>
          <w:rFonts w:ascii="Arial" w:eastAsia="Times New Roman" w:hAnsi="Arial" w:cs="Arial"/>
          <w:color w:val="000000"/>
          <w:sz w:val="24"/>
          <w:szCs w:val="24"/>
        </w:rPr>
        <w:t>Following is a simple example of &lt;span&gt; tag. We will learn Cascading Style Sheet (CSS) in a separate chapter but we used it here to show the usage of &lt;span&gt; tag:</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span Tag</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 xml:space="preserve">This is </w:t>
      </w:r>
      <w:r w:rsidRPr="00A8566A">
        <w:rPr>
          <w:rFonts w:ascii="Consolas" w:eastAsia="Times New Roman" w:hAnsi="Consolas" w:cs="Consolas"/>
          <w:color w:val="000088"/>
          <w:sz w:val="20"/>
          <w:szCs w:val="20"/>
        </w:rPr>
        <w:t>&lt;span</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style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313131"/>
          <w:sz w:val="20"/>
          <w:szCs w:val="20"/>
        </w:rPr>
        <w:t>color</w:t>
      </w:r>
      <w:proofErr w:type="gramStart"/>
      <w:r w:rsidRPr="00A8566A">
        <w:rPr>
          <w:rFonts w:ascii="Consolas" w:eastAsia="Times New Roman" w:hAnsi="Consolas" w:cs="Consolas"/>
          <w:color w:val="666600"/>
          <w:sz w:val="20"/>
          <w:szCs w:val="20"/>
        </w:rPr>
        <w:t>:</w:t>
      </w:r>
      <w:r w:rsidRPr="00A8566A">
        <w:rPr>
          <w:rFonts w:ascii="Consolas" w:eastAsia="Times New Roman" w:hAnsi="Consolas" w:cs="Consolas"/>
          <w:color w:val="313131"/>
          <w:sz w:val="20"/>
          <w:szCs w:val="20"/>
        </w:rPr>
        <w:t>red</w:t>
      </w:r>
      <w:proofErr w:type="spellEnd"/>
      <w:proofErr w:type="gram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red</w:t>
      </w:r>
      <w:r w:rsidRPr="00A8566A">
        <w:rPr>
          <w:rFonts w:ascii="Consolas" w:eastAsia="Times New Roman" w:hAnsi="Consolas" w:cs="Consolas"/>
          <w:color w:val="000088"/>
          <w:sz w:val="20"/>
          <w:szCs w:val="20"/>
        </w:rPr>
        <w:t>&lt;/span&gt;</w:t>
      </w:r>
      <w:r w:rsidRPr="00A8566A">
        <w:rPr>
          <w:rFonts w:ascii="Consolas" w:eastAsia="Times New Roman" w:hAnsi="Consolas" w:cs="Consolas"/>
          <w:color w:val="313131"/>
          <w:sz w:val="20"/>
          <w:szCs w:val="20"/>
        </w:rPr>
        <w:t xml:space="preserve"> and this is </w:t>
      </w:r>
      <w:r w:rsidRPr="00A8566A">
        <w:rPr>
          <w:rFonts w:ascii="Consolas" w:eastAsia="Times New Roman" w:hAnsi="Consolas" w:cs="Consolas"/>
          <w:color w:val="000088"/>
          <w:sz w:val="20"/>
          <w:szCs w:val="20"/>
        </w:rPr>
        <w:t>&lt;span</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style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313131"/>
          <w:sz w:val="20"/>
          <w:szCs w:val="20"/>
        </w:rPr>
        <w:t>color</w:t>
      </w:r>
      <w:r w:rsidRPr="00A8566A">
        <w:rPr>
          <w:rFonts w:ascii="Consolas" w:eastAsia="Times New Roman" w:hAnsi="Consolas" w:cs="Consolas"/>
          <w:color w:val="666600"/>
          <w:sz w:val="20"/>
          <w:szCs w:val="20"/>
        </w:rPr>
        <w:t>:</w:t>
      </w:r>
      <w:r w:rsidRPr="00A8566A">
        <w:rPr>
          <w:rFonts w:ascii="Consolas" w:eastAsia="Times New Roman" w:hAnsi="Consolas" w:cs="Consolas"/>
          <w:color w:val="313131"/>
          <w:sz w:val="20"/>
          <w:szCs w:val="20"/>
        </w:rPr>
        <w:t>green</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green</w:t>
      </w:r>
      <w:r w:rsidRPr="00A8566A">
        <w:rPr>
          <w:rFonts w:ascii="Consolas" w:eastAsia="Times New Roman" w:hAnsi="Consolas" w:cs="Consolas"/>
          <w:color w:val="000088"/>
          <w:sz w:val="20"/>
          <w:szCs w:val="20"/>
        </w:rPr>
        <w:t>&lt;/span&gt;&lt;/p&gt;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This is </w:t>
      </w:r>
      <w:r w:rsidRPr="00A8566A">
        <w:rPr>
          <w:rFonts w:ascii="Verdana" w:eastAsia="Times New Roman" w:hAnsi="Verdana" w:cs="Times New Roman"/>
          <w:color w:val="FF0000"/>
          <w:sz w:val="21"/>
          <w:szCs w:val="21"/>
        </w:rPr>
        <w:t>red</w:t>
      </w:r>
      <w:r w:rsidRPr="00A8566A">
        <w:rPr>
          <w:rFonts w:ascii="Verdana" w:eastAsia="Times New Roman" w:hAnsi="Verdana" w:cs="Times New Roman"/>
          <w:color w:val="000000"/>
          <w:sz w:val="21"/>
          <w:szCs w:val="21"/>
        </w:rPr>
        <w:t>, and this is </w:t>
      </w:r>
      <w:r w:rsidRPr="00A8566A">
        <w:rPr>
          <w:rFonts w:ascii="Verdana" w:eastAsia="Times New Roman" w:hAnsi="Verdana" w:cs="Times New Roman"/>
          <w:color w:val="008000"/>
          <w:sz w:val="21"/>
          <w:szCs w:val="21"/>
        </w:rPr>
        <w:t>green</w:t>
      </w:r>
    </w:p>
    <w:p w:rsidR="00BE48D4" w:rsidRDefault="00BE48D4" w:rsidP="00BE48D4">
      <w:pPr>
        <w:spacing w:before="48" w:after="48" w:line="450" w:lineRule="atLeast"/>
        <w:ind w:right="48"/>
        <w:outlineLvl w:val="0"/>
        <w:rPr>
          <w:rFonts w:ascii="Verdana" w:eastAsia="Times New Roman" w:hAnsi="Verdana" w:cs="Times New Roman"/>
          <w:b/>
          <w:color w:val="215868" w:themeColor="accent5" w:themeShade="80"/>
          <w:spacing w:val="-15"/>
          <w:kern w:val="36"/>
          <w:sz w:val="30"/>
          <w:szCs w:val="30"/>
        </w:rPr>
      </w:pPr>
    </w:p>
    <w:p w:rsidR="00A8566A" w:rsidRPr="00A8566A" w:rsidRDefault="00A8566A" w:rsidP="00BE48D4">
      <w:pPr>
        <w:spacing w:before="48" w:after="48" w:line="450" w:lineRule="atLeast"/>
        <w:ind w:right="48"/>
        <w:outlineLvl w:val="0"/>
        <w:rPr>
          <w:rFonts w:ascii="Verdana" w:eastAsia="Times New Roman" w:hAnsi="Verdana" w:cs="Times New Roman"/>
          <w:color w:val="313131"/>
          <w:sz w:val="21"/>
          <w:szCs w:val="21"/>
        </w:rPr>
      </w:pPr>
      <w:r w:rsidRPr="00BE48D4">
        <w:rPr>
          <w:rFonts w:ascii="Verdana" w:eastAsia="Times New Roman" w:hAnsi="Verdana" w:cs="Times New Roman"/>
          <w:b/>
          <w:color w:val="215868" w:themeColor="accent5" w:themeShade="80"/>
          <w:spacing w:val="-15"/>
          <w:kern w:val="36"/>
          <w:sz w:val="30"/>
          <w:szCs w:val="30"/>
        </w:rPr>
        <w:t>HTML Backgrounds</w:t>
      </w:r>
    </w:p>
    <w:p w:rsidR="00A8566A" w:rsidRPr="00BE48D4" w:rsidRDefault="00A8566A" w:rsidP="00A8566A">
      <w:pPr>
        <w:spacing w:after="240" w:line="360" w:lineRule="atLeast"/>
        <w:ind w:left="48" w:right="48"/>
        <w:jc w:val="both"/>
        <w:rPr>
          <w:rFonts w:ascii="Arial" w:eastAsia="Times New Roman" w:hAnsi="Arial" w:cs="Arial"/>
          <w:color w:val="000000"/>
          <w:sz w:val="24"/>
          <w:szCs w:val="24"/>
        </w:rPr>
      </w:pPr>
      <w:r w:rsidRPr="00BE48D4">
        <w:rPr>
          <w:rFonts w:ascii="Arial" w:eastAsia="Times New Roman" w:hAnsi="Arial" w:cs="Arial"/>
          <w:color w:val="000000"/>
          <w:sz w:val="24"/>
          <w:szCs w:val="24"/>
        </w:rPr>
        <w:lastRenderedPageBreak/>
        <w:t>HTML provides you following two good ways to decorate your webpage background.</w:t>
      </w:r>
    </w:p>
    <w:p w:rsidR="00A8566A" w:rsidRPr="00A8566A" w:rsidRDefault="00A8566A" w:rsidP="00A8566A">
      <w:pPr>
        <w:numPr>
          <w:ilvl w:val="0"/>
          <w:numId w:val="19"/>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Html Background with Colors</w:t>
      </w:r>
    </w:p>
    <w:p w:rsidR="00A8566A" w:rsidRPr="00A8566A" w:rsidRDefault="00A8566A" w:rsidP="00A8566A">
      <w:pPr>
        <w:numPr>
          <w:ilvl w:val="0"/>
          <w:numId w:val="19"/>
        </w:numPr>
        <w:spacing w:before="100" w:beforeAutospacing="1" w:after="75" w:line="360" w:lineRule="atLeast"/>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Html Background with Images</w:t>
      </w:r>
    </w:p>
    <w:p w:rsidR="00D80781" w:rsidRDefault="00D80781"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BE48D4"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BE48D4">
        <w:rPr>
          <w:rFonts w:ascii="Verdana" w:eastAsia="Times New Roman" w:hAnsi="Verdana" w:cs="Times New Roman"/>
          <w:b/>
          <w:color w:val="215868" w:themeColor="accent5" w:themeShade="80"/>
          <w:spacing w:val="-15"/>
          <w:sz w:val="30"/>
          <w:szCs w:val="30"/>
        </w:rPr>
        <w:t>Html Background with Colors</w:t>
      </w:r>
    </w:p>
    <w:p w:rsidR="00A8566A" w:rsidRPr="00BE48D4" w:rsidRDefault="00A8566A" w:rsidP="00A8566A">
      <w:pPr>
        <w:spacing w:after="240" w:line="360" w:lineRule="atLeast"/>
        <w:ind w:left="48" w:right="48"/>
        <w:jc w:val="both"/>
        <w:rPr>
          <w:rFonts w:ascii="Arial" w:eastAsia="Times New Roman" w:hAnsi="Arial" w:cs="Arial"/>
          <w:color w:val="000000"/>
          <w:sz w:val="24"/>
          <w:szCs w:val="24"/>
        </w:rPr>
      </w:pPr>
      <w:r w:rsidRPr="00BE48D4">
        <w:rPr>
          <w:rFonts w:ascii="Arial" w:eastAsia="Times New Roman" w:hAnsi="Arial" w:cs="Arial"/>
          <w:color w:val="000000"/>
          <w:sz w:val="24"/>
          <w:szCs w:val="24"/>
        </w:rPr>
        <w:t>The </w:t>
      </w:r>
      <w:proofErr w:type="spellStart"/>
      <w:r w:rsidRPr="00BE48D4">
        <w:rPr>
          <w:rFonts w:ascii="Arial" w:eastAsia="Times New Roman" w:hAnsi="Arial" w:cs="Arial"/>
          <w:b/>
          <w:bCs/>
          <w:color w:val="000000"/>
          <w:sz w:val="24"/>
          <w:szCs w:val="24"/>
        </w:rPr>
        <w:t>bgcolor</w:t>
      </w:r>
      <w:proofErr w:type="spellEnd"/>
      <w:r w:rsidRPr="00BE48D4">
        <w:rPr>
          <w:rFonts w:ascii="Arial" w:eastAsia="Times New Roman" w:hAnsi="Arial" w:cs="Arial"/>
          <w:color w:val="000000"/>
          <w:sz w:val="24"/>
          <w:szCs w:val="24"/>
        </w:rPr>
        <w:t xml:space="preserve"> attribute is used to control the background of an HTML element, specifically page body and table backgrounds. Following is the syntax to use </w:t>
      </w:r>
      <w:proofErr w:type="spellStart"/>
      <w:r w:rsidRPr="00BE48D4">
        <w:rPr>
          <w:rFonts w:ascii="Arial" w:eastAsia="Times New Roman" w:hAnsi="Arial" w:cs="Arial"/>
          <w:color w:val="000000"/>
          <w:sz w:val="24"/>
          <w:szCs w:val="24"/>
        </w:rPr>
        <w:t>bgcolor</w:t>
      </w:r>
      <w:proofErr w:type="spellEnd"/>
      <w:r w:rsidRPr="00BE48D4">
        <w:rPr>
          <w:rFonts w:ascii="Arial" w:eastAsia="Times New Roman" w:hAnsi="Arial" w:cs="Arial"/>
          <w:color w:val="000000"/>
          <w:sz w:val="24"/>
          <w:szCs w:val="24"/>
        </w:rPr>
        <w:t xml:space="preserve"> attribute with any HTML tag.</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tagname</w:t>
      </w:r>
      <w:proofErr w:type="spellEnd"/>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bgcolor</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color_value</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w:t>
      </w:r>
      <w:r w:rsidRPr="00A8566A">
        <w:rPr>
          <w:rFonts w:ascii="Consolas" w:eastAsia="Times New Roman" w:hAnsi="Consolas" w:cs="Consolas"/>
          <w:color w:val="000088"/>
          <w:sz w:val="20"/>
          <w:szCs w:val="20"/>
        </w:rPr>
        <w:t>&gt;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 xml:space="preserve">This </w:t>
      </w:r>
      <w:proofErr w:type="spellStart"/>
      <w:r w:rsidRPr="00A8566A">
        <w:rPr>
          <w:rFonts w:ascii="Verdana" w:eastAsia="Times New Roman" w:hAnsi="Verdana" w:cs="Times New Roman"/>
          <w:color w:val="000000"/>
          <w:sz w:val="24"/>
          <w:szCs w:val="24"/>
        </w:rPr>
        <w:t>color_value</w:t>
      </w:r>
      <w:proofErr w:type="spellEnd"/>
      <w:r w:rsidRPr="00A8566A">
        <w:rPr>
          <w:rFonts w:ascii="Verdana" w:eastAsia="Times New Roman" w:hAnsi="Verdana" w:cs="Times New Roman"/>
          <w:color w:val="000000"/>
          <w:sz w:val="24"/>
          <w:szCs w:val="24"/>
        </w:rPr>
        <w:t xml:space="preserve"> can be given in any of the following formats:</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Format 1 - Use color name --&gt;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bgcolor</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"lime"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Format 2 - Use hex value --&gt;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bgcolor</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"#f1f1f1"</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Format 3 - Use color value in RGB terms --&gt;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bgcolor</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proofErr w:type="gramStart"/>
      <w:r w:rsidRPr="00A8566A">
        <w:rPr>
          <w:rFonts w:ascii="Consolas" w:eastAsia="Times New Roman" w:hAnsi="Consolas" w:cs="Consolas"/>
          <w:color w:val="008800"/>
          <w:sz w:val="20"/>
          <w:szCs w:val="20"/>
        </w:rPr>
        <w:t>rgb</w:t>
      </w:r>
      <w:proofErr w:type="spellEnd"/>
      <w:r w:rsidRPr="00A8566A">
        <w:rPr>
          <w:rFonts w:ascii="Consolas" w:eastAsia="Times New Roman" w:hAnsi="Consolas" w:cs="Consolas"/>
          <w:color w:val="008800"/>
          <w:sz w:val="20"/>
          <w:szCs w:val="20"/>
        </w:rPr>
        <w:t>(</w:t>
      </w:r>
      <w:proofErr w:type="gramEnd"/>
      <w:r w:rsidRPr="00A8566A">
        <w:rPr>
          <w:rFonts w:ascii="Consolas" w:eastAsia="Times New Roman" w:hAnsi="Consolas" w:cs="Consolas"/>
          <w:color w:val="008800"/>
          <w:sz w:val="20"/>
          <w:szCs w:val="20"/>
        </w:rPr>
        <w:t>0,0,120)"</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Here are the examples to set background of an HTML tag:</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Background Colors</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Format 1 - Use color name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bgcolor</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"yellow"</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gramStart"/>
      <w:r w:rsidRPr="00A8566A">
        <w:rPr>
          <w:rFonts w:ascii="Consolas" w:eastAsia="Times New Roman" w:hAnsi="Consolas" w:cs="Consolas"/>
          <w:color w:val="008800"/>
          <w:sz w:val="20"/>
          <w:szCs w:val="20"/>
        </w:rPr>
        <w:t>100%</w:t>
      </w:r>
      <w:proofErr w:type="gram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lastRenderedPageBreak/>
        <w:t>This background is yellow</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&lt;/td&gt;&lt;/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Format 2 - Use hex value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bgcolor</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"#6666FF"</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gramStart"/>
      <w:r w:rsidRPr="00A8566A">
        <w:rPr>
          <w:rFonts w:ascii="Consolas" w:eastAsia="Times New Roman" w:hAnsi="Consolas" w:cs="Consolas"/>
          <w:color w:val="008800"/>
          <w:sz w:val="20"/>
          <w:szCs w:val="20"/>
        </w:rPr>
        <w:t>100%</w:t>
      </w:r>
      <w:proofErr w:type="gram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This background is sky blue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&lt;/td&gt;&lt;/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Format 3 - Use color value in RGB terms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bgcolor</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proofErr w:type="gramStart"/>
      <w:r w:rsidRPr="00A8566A">
        <w:rPr>
          <w:rFonts w:ascii="Consolas" w:eastAsia="Times New Roman" w:hAnsi="Consolas" w:cs="Consolas"/>
          <w:color w:val="008800"/>
          <w:sz w:val="20"/>
          <w:szCs w:val="20"/>
        </w:rPr>
        <w:t>rgb</w:t>
      </w:r>
      <w:proofErr w:type="spellEnd"/>
      <w:r w:rsidRPr="00A8566A">
        <w:rPr>
          <w:rFonts w:ascii="Consolas" w:eastAsia="Times New Roman" w:hAnsi="Consolas" w:cs="Consolas"/>
          <w:color w:val="008800"/>
          <w:sz w:val="20"/>
          <w:szCs w:val="20"/>
        </w:rPr>
        <w:t>(</w:t>
      </w:r>
      <w:proofErr w:type="gramEnd"/>
      <w:r w:rsidRPr="00A8566A">
        <w:rPr>
          <w:rFonts w:ascii="Consolas" w:eastAsia="Times New Roman" w:hAnsi="Consolas" w:cs="Consolas"/>
          <w:color w:val="008800"/>
          <w:sz w:val="20"/>
          <w:szCs w:val="20"/>
        </w:rPr>
        <w:t>255,0,255)"</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"100%"</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This background is green</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&lt;/td&gt;&lt;/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5000" w:type="pct"/>
        <w:shd w:val="clear" w:color="auto" w:fill="FFFF00"/>
        <w:tblCellMar>
          <w:top w:w="15" w:type="dxa"/>
          <w:left w:w="15" w:type="dxa"/>
          <w:bottom w:w="15" w:type="dxa"/>
          <w:right w:w="15" w:type="dxa"/>
        </w:tblCellMar>
        <w:tblLook w:val="04A0"/>
      </w:tblPr>
      <w:tblGrid>
        <w:gridCol w:w="9390"/>
      </w:tblGrid>
      <w:tr w:rsidR="00A8566A" w:rsidRPr="00A8566A" w:rsidTr="00A8566A">
        <w:tc>
          <w:tcPr>
            <w:tcW w:w="0" w:type="auto"/>
            <w:shd w:val="clear" w:color="auto" w:fill="FFFF00"/>
            <w:vAlign w:val="center"/>
            <w:hideMark/>
          </w:tcPr>
          <w:p w:rsidR="00A8566A" w:rsidRPr="00A8566A" w:rsidRDefault="00A8566A" w:rsidP="00A8566A">
            <w:pPr>
              <w:spacing w:after="0" w:line="240" w:lineRule="auto"/>
              <w:rPr>
                <w:rFonts w:ascii="Times New Roman" w:eastAsia="Times New Roman" w:hAnsi="Times New Roman" w:cs="Times New Roman"/>
                <w:color w:val="000000"/>
                <w:sz w:val="24"/>
                <w:szCs w:val="24"/>
              </w:rPr>
            </w:pPr>
            <w:r w:rsidRPr="00A8566A">
              <w:rPr>
                <w:rFonts w:ascii="Times New Roman" w:eastAsia="Times New Roman" w:hAnsi="Times New Roman" w:cs="Times New Roman"/>
                <w:color w:val="000000"/>
                <w:sz w:val="24"/>
                <w:szCs w:val="24"/>
              </w:rPr>
              <w:t>This background is yellow</w:t>
            </w:r>
          </w:p>
        </w:tc>
      </w:tr>
    </w:tbl>
    <w:p w:rsidR="00A8566A" w:rsidRPr="00A8566A" w:rsidRDefault="00A8566A" w:rsidP="00A8566A">
      <w:pPr>
        <w:spacing w:after="0" w:line="240" w:lineRule="auto"/>
        <w:rPr>
          <w:rFonts w:ascii="Verdana" w:eastAsia="Times New Roman" w:hAnsi="Verdana" w:cs="Times New Roman"/>
          <w:vanish/>
          <w:color w:val="313131"/>
          <w:sz w:val="21"/>
          <w:szCs w:val="21"/>
        </w:rPr>
      </w:pPr>
    </w:p>
    <w:tbl>
      <w:tblPr>
        <w:tblW w:w="5000" w:type="pct"/>
        <w:shd w:val="clear" w:color="auto" w:fill="6666FF"/>
        <w:tblCellMar>
          <w:top w:w="15" w:type="dxa"/>
          <w:left w:w="15" w:type="dxa"/>
          <w:bottom w:w="15" w:type="dxa"/>
          <w:right w:w="15" w:type="dxa"/>
        </w:tblCellMar>
        <w:tblLook w:val="04A0"/>
      </w:tblPr>
      <w:tblGrid>
        <w:gridCol w:w="9390"/>
      </w:tblGrid>
      <w:tr w:rsidR="00A8566A" w:rsidRPr="00A8566A" w:rsidTr="00A8566A">
        <w:tc>
          <w:tcPr>
            <w:tcW w:w="0" w:type="auto"/>
            <w:shd w:val="clear" w:color="auto" w:fill="6666FF"/>
            <w:vAlign w:val="center"/>
            <w:hideMark/>
          </w:tcPr>
          <w:p w:rsidR="00A8566A" w:rsidRPr="00A8566A" w:rsidRDefault="00A8566A" w:rsidP="00A8566A">
            <w:pPr>
              <w:spacing w:after="0" w:line="240" w:lineRule="auto"/>
              <w:rPr>
                <w:rFonts w:ascii="Times New Roman" w:eastAsia="Times New Roman" w:hAnsi="Times New Roman" w:cs="Times New Roman"/>
                <w:color w:val="000000"/>
                <w:sz w:val="24"/>
                <w:szCs w:val="24"/>
              </w:rPr>
            </w:pPr>
            <w:r w:rsidRPr="00A8566A">
              <w:rPr>
                <w:rFonts w:ascii="Times New Roman" w:eastAsia="Times New Roman" w:hAnsi="Times New Roman" w:cs="Times New Roman"/>
                <w:color w:val="000000"/>
                <w:sz w:val="24"/>
                <w:szCs w:val="24"/>
              </w:rPr>
              <w:t>This background is sky blue</w:t>
            </w:r>
          </w:p>
        </w:tc>
      </w:tr>
    </w:tbl>
    <w:p w:rsidR="00A8566A" w:rsidRPr="00A8566A" w:rsidRDefault="00A8566A" w:rsidP="00A8566A">
      <w:pPr>
        <w:spacing w:after="0" w:line="240" w:lineRule="auto"/>
        <w:rPr>
          <w:rFonts w:ascii="Verdana" w:eastAsia="Times New Roman" w:hAnsi="Verdana" w:cs="Times New Roman"/>
          <w:vanish/>
          <w:color w:val="313131"/>
          <w:sz w:val="21"/>
          <w:szCs w:val="21"/>
        </w:rPr>
      </w:pPr>
    </w:p>
    <w:tbl>
      <w:tblPr>
        <w:tblW w:w="5000" w:type="pct"/>
        <w:shd w:val="clear" w:color="auto" w:fill="4A7D49"/>
        <w:tblCellMar>
          <w:top w:w="15" w:type="dxa"/>
          <w:left w:w="15" w:type="dxa"/>
          <w:bottom w:w="15" w:type="dxa"/>
          <w:right w:w="15" w:type="dxa"/>
        </w:tblCellMar>
        <w:tblLook w:val="04A0"/>
      </w:tblPr>
      <w:tblGrid>
        <w:gridCol w:w="9390"/>
      </w:tblGrid>
      <w:tr w:rsidR="00A8566A" w:rsidRPr="00A8566A" w:rsidTr="00A8566A">
        <w:tc>
          <w:tcPr>
            <w:tcW w:w="0" w:type="auto"/>
            <w:shd w:val="clear" w:color="auto" w:fill="4A7D49"/>
            <w:vAlign w:val="center"/>
            <w:hideMark/>
          </w:tcPr>
          <w:p w:rsidR="00A8566A" w:rsidRPr="00A8566A" w:rsidRDefault="00A8566A" w:rsidP="00A8566A">
            <w:pPr>
              <w:spacing w:after="0" w:line="240" w:lineRule="auto"/>
              <w:rPr>
                <w:rFonts w:ascii="Times New Roman" w:eastAsia="Times New Roman" w:hAnsi="Times New Roman" w:cs="Times New Roman"/>
                <w:color w:val="000000"/>
                <w:sz w:val="24"/>
                <w:szCs w:val="24"/>
              </w:rPr>
            </w:pPr>
            <w:r w:rsidRPr="00A8566A">
              <w:rPr>
                <w:rFonts w:ascii="Times New Roman" w:eastAsia="Times New Roman" w:hAnsi="Times New Roman" w:cs="Times New Roman"/>
                <w:color w:val="000000"/>
                <w:sz w:val="24"/>
                <w:szCs w:val="24"/>
              </w:rPr>
              <w:t>This background is green</w:t>
            </w:r>
          </w:p>
        </w:tc>
      </w:tr>
    </w:tbl>
    <w:p w:rsidR="00BE48D4" w:rsidRDefault="00BE48D4"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225469"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225469">
        <w:rPr>
          <w:rFonts w:ascii="Verdana" w:eastAsia="Times New Roman" w:hAnsi="Verdana" w:cs="Times New Roman"/>
          <w:b/>
          <w:color w:val="215868" w:themeColor="accent5" w:themeShade="80"/>
          <w:spacing w:val="-15"/>
          <w:sz w:val="30"/>
          <w:szCs w:val="30"/>
        </w:rPr>
        <w:t>Html Background with Images</w:t>
      </w:r>
    </w:p>
    <w:p w:rsidR="00A8566A" w:rsidRPr="00225469" w:rsidRDefault="00A8566A" w:rsidP="00A8566A">
      <w:pPr>
        <w:spacing w:after="240" w:line="360" w:lineRule="atLeast"/>
        <w:ind w:left="48" w:right="48"/>
        <w:jc w:val="both"/>
        <w:rPr>
          <w:rFonts w:ascii="Arial" w:eastAsia="Times New Roman" w:hAnsi="Arial" w:cs="Arial"/>
          <w:color w:val="000000"/>
          <w:sz w:val="24"/>
          <w:szCs w:val="24"/>
        </w:rPr>
      </w:pPr>
      <w:r w:rsidRPr="00225469">
        <w:rPr>
          <w:rFonts w:ascii="Arial" w:eastAsia="Times New Roman" w:hAnsi="Arial" w:cs="Arial"/>
          <w:color w:val="000000"/>
          <w:sz w:val="24"/>
          <w:szCs w:val="24"/>
        </w:rPr>
        <w:t>The </w:t>
      </w:r>
      <w:r w:rsidRPr="00225469">
        <w:rPr>
          <w:rFonts w:ascii="Arial" w:eastAsia="Times New Roman" w:hAnsi="Arial" w:cs="Arial"/>
          <w:b/>
          <w:bCs/>
          <w:color w:val="000000"/>
          <w:sz w:val="24"/>
          <w:szCs w:val="24"/>
        </w:rPr>
        <w:t>background</w:t>
      </w:r>
      <w:r w:rsidRPr="00225469">
        <w:rPr>
          <w:rFonts w:ascii="Arial" w:eastAsia="Times New Roman" w:hAnsi="Arial" w:cs="Arial"/>
          <w:color w:val="000000"/>
          <w:sz w:val="24"/>
          <w:szCs w:val="24"/>
        </w:rPr>
        <w:t xml:space="preserve"> attribute can also be used to control the background of an HTML </w:t>
      </w:r>
      <w:proofErr w:type="spellStart"/>
      <w:r w:rsidRPr="00225469">
        <w:rPr>
          <w:rFonts w:ascii="Arial" w:eastAsia="Times New Roman" w:hAnsi="Arial" w:cs="Arial"/>
          <w:color w:val="000000"/>
          <w:sz w:val="24"/>
          <w:szCs w:val="24"/>
        </w:rPr>
        <w:t>elmement</w:t>
      </w:r>
      <w:proofErr w:type="spellEnd"/>
      <w:r w:rsidRPr="00225469">
        <w:rPr>
          <w:rFonts w:ascii="Arial" w:eastAsia="Times New Roman" w:hAnsi="Arial" w:cs="Arial"/>
          <w:color w:val="000000"/>
          <w:sz w:val="24"/>
          <w:szCs w:val="24"/>
        </w:rPr>
        <w:t>, specifically page body and table backgrounds. You can specify an image to set background of your HTML page or table. Following is the syntax to use background attribute with any HTML tag.</w:t>
      </w:r>
    </w:p>
    <w:p w:rsidR="00A8566A" w:rsidRPr="00A8566A" w:rsidRDefault="00A8566A" w:rsidP="00A8566A">
      <w:pPr>
        <w:shd w:val="clear" w:color="auto" w:fill="F9F9F9"/>
        <w:spacing w:after="100" w:line="240" w:lineRule="auto"/>
        <w:rPr>
          <w:rFonts w:ascii="Verdana" w:eastAsia="Times New Roman" w:hAnsi="Verdana" w:cs="Times New Roman"/>
          <w:color w:val="000000"/>
          <w:sz w:val="21"/>
          <w:szCs w:val="21"/>
        </w:rPr>
      </w:pPr>
      <w:r w:rsidRPr="00A8566A">
        <w:rPr>
          <w:rFonts w:ascii="Verdana" w:eastAsia="Times New Roman" w:hAnsi="Verdana" w:cs="Times New Roman"/>
          <w:b/>
          <w:bCs/>
          <w:color w:val="000000"/>
          <w:sz w:val="21"/>
          <w:szCs w:val="21"/>
        </w:rPr>
        <w:t>Note: </w:t>
      </w:r>
      <w:r w:rsidRPr="00A8566A">
        <w:rPr>
          <w:rFonts w:ascii="Verdana" w:eastAsia="Times New Roman" w:hAnsi="Verdana" w:cs="Times New Roman"/>
          <w:color w:val="000000"/>
          <w:sz w:val="21"/>
          <w:szCs w:val="21"/>
        </w:rPr>
        <w:t>The </w:t>
      </w:r>
      <w:r w:rsidRPr="00A8566A">
        <w:rPr>
          <w:rFonts w:ascii="Verdana" w:eastAsia="Times New Roman" w:hAnsi="Verdana" w:cs="Times New Roman"/>
          <w:i/>
          <w:iCs/>
          <w:color w:val="000000"/>
          <w:sz w:val="21"/>
          <w:szCs w:val="21"/>
        </w:rPr>
        <w:t>background</w:t>
      </w:r>
      <w:r w:rsidRPr="00A8566A">
        <w:rPr>
          <w:rFonts w:ascii="Verdana" w:eastAsia="Times New Roman" w:hAnsi="Verdana" w:cs="Times New Roman"/>
          <w:color w:val="000000"/>
          <w:sz w:val="21"/>
          <w:szCs w:val="21"/>
        </w:rPr>
        <w:t> attribute is deprecated and it is recommended to use Style Sheet for background setting.</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w:t>
      </w:r>
      <w:proofErr w:type="spellStart"/>
      <w:r w:rsidRPr="00A8566A">
        <w:rPr>
          <w:rFonts w:ascii="Consolas" w:eastAsia="Times New Roman" w:hAnsi="Consolas" w:cs="Consolas"/>
          <w:color w:val="000088"/>
          <w:sz w:val="20"/>
          <w:szCs w:val="20"/>
        </w:rPr>
        <w:t>tagname</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background</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"Image URL"</w:t>
      </w:r>
      <w:r w:rsidRPr="00A8566A">
        <w:rPr>
          <w:rFonts w:ascii="Consolas" w:eastAsia="Times New Roman" w:hAnsi="Consolas" w:cs="Consolas"/>
          <w:color w:val="313131"/>
          <w:sz w:val="20"/>
          <w:szCs w:val="20"/>
        </w:rPr>
        <w:t>...</w:t>
      </w:r>
      <w:r w:rsidRPr="00A8566A">
        <w:rPr>
          <w:rFonts w:ascii="Consolas" w:eastAsia="Times New Roman" w:hAnsi="Consolas" w:cs="Consolas"/>
          <w:color w:val="000088"/>
          <w:sz w:val="20"/>
          <w:szCs w:val="20"/>
        </w:rPr>
        <w:t>&gt;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The most frequently used image formats are JPEG, GIF and PNG images.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Here are the examples to set background images of a table.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Background Images</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Set table background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background</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"/images/html.gif"</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"100%"</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height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"100"</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This background is filled up with HTML image.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&lt;/td&gt;&lt;/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5000" w:type="pct"/>
        <w:tblCellMar>
          <w:top w:w="15" w:type="dxa"/>
          <w:left w:w="15" w:type="dxa"/>
          <w:bottom w:w="15" w:type="dxa"/>
          <w:right w:w="15" w:type="dxa"/>
        </w:tblCellMar>
        <w:tblLook w:val="04A0"/>
      </w:tblPr>
      <w:tblGrid>
        <w:gridCol w:w="9390"/>
      </w:tblGrid>
      <w:tr w:rsidR="00A8566A" w:rsidRPr="00A8566A" w:rsidTr="00A8566A">
        <w:tc>
          <w:tcPr>
            <w:tcW w:w="0" w:type="auto"/>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This background is filled up with HTML image.</w:t>
            </w:r>
          </w:p>
        </w:tc>
      </w:tr>
    </w:tbl>
    <w:p w:rsidR="00022307" w:rsidRDefault="00022307"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022307"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22307">
        <w:rPr>
          <w:rFonts w:ascii="Verdana" w:eastAsia="Times New Roman" w:hAnsi="Verdana" w:cs="Times New Roman"/>
          <w:b/>
          <w:color w:val="215868" w:themeColor="accent5" w:themeShade="80"/>
          <w:spacing w:val="-15"/>
          <w:sz w:val="30"/>
          <w:szCs w:val="30"/>
        </w:rPr>
        <w:t>Transparent Backgrounds</w:t>
      </w:r>
    </w:p>
    <w:p w:rsidR="00A8566A" w:rsidRPr="00022307" w:rsidRDefault="00A8566A" w:rsidP="00A8566A">
      <w:pPr>
        <w:spacing w:after="240" w:line="360" w:lineRule="atLeast"/>
        <w:ind w:left="48" w:right="48"/>
        <w:jc w:val="both"/>
        <w:rPr>
          <w:rFonts w:ascii="Arial" w:eastAsia="Times New Roman" w:hAnsi="Arial" w:cs="Arial"/>
          <w:color w:val="000000"/>
          <w:sz w:val="24"/>
          <w:szCs w:val="24"/>
        </w:rPr>
      </w:pPr>
      <w:r w:rsidRPr="00022307">
        <w:rPr>
          <w:rFonts w:ascii="Arial" w:eastAsia="Times New Roman" w:hAnsi="Arial" w:cs="Arial"/>
          <w:color w:val="000000"/>
          <w:sz w:val="24"/>
          <w:szCs w:val="24"/>
        </w:rPr>
        <w:t>You might have seen many pattern or transparent backgrounds on various websites. This simply can be achieved by using patterned image or transparent image in the background.</w:t>
      </w:r>
    </w:p>
    <w:p w:rsidR="00A8566A" w:rsidRPr="00022307" w:rsidRDefault="00A8566A" w:rsidP="00A8566A">
      <w:pPr>
        <w:spacing w:after="240" w:line="360" w:lineRule="atLeast"/>
        <w:ind w:left="48" w:right="48"/>
        <w:jc w:val="both"/>
        <w:rPr>
          <w:rFonts w:ascii="Arial" w:eastAsia="Times New Roman" w:hAnsi="Arial" w:cs="Arial"/>
          <w:color w:val="000000"/>
          <w:sz w:val="24"/>
          <w:szCs w:val="24"/>
        </w:rPr>
      </w:pPr>
      <w:r w:rsidRPr="00022307">
        <w:rPr>
          <w:rFonts w:ascii="Arial" w:eastAsia="Times New Roman" w:hAnsi="Arial" w:cs="Arial"/>
          <w:color w:val="000000"/>
          <w:sz w:val="24"/>
          <w:szCs w:val="24"/>
        </w:rPr>
        <w:t>It is suggested that while creating patterns or transparent GIF or PNG images, use the smallest dimensions possible even as small as 1x1 to avoid slow loading.</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HTML Background Images</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Set a table background using </w:t>
      </w:r>
      <w:proofErr w:type="spellStart"/>
      <w:r w:rsidRPr="00A8566A">
        <w:rPr>
          <w:rFonts w:ascii="Consolas" w:eastAsia="Times New Roman" w:hAnsi="Consolas" w:cs="Consolas"/>
          <w:color w:val="880000"/>
          <w:sz w:val="20"/>
          <w:szCs w:val="20"/>
        </w:rPr>
        <w:t>pattrern</w:t>
      </w:r>
      <w:proofErr w:type="spellEnd"/>
      <w:r w:rsidRPr="00A8566A">
        <w:rPr>
          <w:rFonts w:ascii="Consolas" w:eastAsia="Times New Roman" w:hAnsi="Consolas" w:cs="Consolas"/>
          <w:color w:val="880000"/>
          <w:sz w:val="20"/>
          <w:szCs w:val="20"/>
        </w:rPr>
        <w:t xml:space="preserve">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background</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"/images/pattern1.gif"</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"100%"</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height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"100"</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This background is filled up with a pattern image.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&lt;/td&gt;&lt;/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880000"/>
          <w:sz w:val="20"/>
          <w:szCs w:val="20"/>
        </w:rPr>
        <w:t>&lt;!--</w:t>
      </w:r>
      <w:proofErr w:type="gramEnd"/>
      <w:r w:rsidRPr="00A8566A">
        <w:rPr>
          <w:rFonts w:ascii="Consolas" w:eastAsia="Times New Roman" w:hAnsi="Consolas" w:cs="Consolas"/>
          <w:color w:val="880000"/>
          <w:sz w:val="20"/>
          <w:szCs w:val="20"/>
        </w:rPr>
        <w:t xml:space="preserve"> Another  on table background using </w:t>
      </w:r>
      <w:proofErr w:type="spellStart"/>
      <w:r w:rsidRPr="00A8566A">
        <w:rPr>
          <w:rFonts w:ascii="Consolas" w:eastAsia="Times New Roman" w:hAnsi="Consolas" w:cs="Consolas"/>
          <w:color w:val="880000"/>
          <w:sz w:val="20"/>
          <w:szCs w:val="20"/>
        </w:rPr>
        <w:t>pattrern</w:t>
      </w:r>
      <w:proofErr w:type="spellEnd"/>
      <w:r w:rsidRPr="00A8566A">
        <w:rPr>
          <w:rFonts w:ascii="Consolas" w:eastAsia="Times New Roman" w:hAnsi="Consolas" w:cs="Consolas"/>
          <w:color w:val="880000"/>
          <w:sz w:val="20"/>
          <w:szCs w:val="20"/>
        </w:rPr>
        <w:t xml:space="preserve"> --&gt;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background</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"/images/pattern2.gif"</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width</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"100%"</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height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"100"</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&gt;&lt;td&gt;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This background is filled up with a pattern image.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&lt;/td&gt;&lt;/</w:t>
      </w:r>
      <w:proofErr w:type="spellStart"/>
      <w:proofErr w:type="gramStart"/>
      <w:r w:rsidRPr="00A8566A">
        <w:rPr>
          <w:rFonts w:ascii="Consolas" w:eastAsia="Times New Roman" w:hAnsi="Consolas" w:cs="Consolas"/>
          <w:color w:val="000088"/>
          <w:sz w:val="20"/>
          <w:szCs w:val="20"/>
        </w:rPr>
        <w:t>tr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&lt;/table&gt;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tbl>
      <w:tblPr>
        <w:tblW w:w="5000" w:type="pct"/>
        <w:tblCellMar>
          <w:top w:w="15" w:type="dxa"/>
          <w:left w:w="15" w:type="dxa"/>
          <w:bottom w:w="15" w:type="dxa"/>
          <w:right w:w="15" w:type="dxa"/>
        </w:tblCellMar>
        <w:tblLook w:val="04A0"/>
      </w:tblPr>
      <w:tblGrid>
        <w:gridCol w:w="9390"/>
      </w:tblGrid>
      <w:tr w:rsidR="00A8566A" w:rsidRPr="00A8566A" w:rsidTr="00A8566A">
        <w:tc>
          <w:tcPr>
            <w:tcW w:w="0" w:type="auto"/>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This background is filled up with a pattern image.</w:t>
            </w:r>
          </w:p>
        </w:tc>
      </w:tr>
    </w:tbl>
    <w:p w:rsidR="00A8566A" w:rsidRPr="00A8566A" w:rsidRDefault="00A8566A" w:rsidP="00A8566A">
      <w:pPr>
        <w:spacing w:after="0" w:line="240" w:lineRule="auto"/>
        <w:rPr>
          <w:rFonts w:ascii="Verdana" w:eastAsia="Times New Roman" w:hAnsi="Verdana" w:cs="Times New Roman"/>
          <w:vanish/>
          <w:color w:val="313131"/>
          <w:sz w:val="21"/>
          <w:szCs w:val="21"/>
        </w:rPr>
      </w:pPr>
    </w:p>
    <w:tbl>
      <w:tblPr>
        <w:tblW w:w="5000" w:type="pct"/>
        <w:tblCellMar>
          <w:top w:w="15" w:type="dxa"/>
          <w:left w:w="15" w:type="dxa"/>
          <w:bottom w:w="15" w:type="dxa"/>
          <w:right w:w="15" w:type="dxa"/>
        </w:tblCellMar>
        <w:tblLook w:val="04A0"/>
      </w:tblPr>
      <w:tblGrid>
        <w:gridCol w:w="9390"/>
      </w:tblGrid>
      <w:tr w:rsidR="00A8566A" w:rsidRPr="00A8566A" w:rsidTr="00A8566A">
        <w:tc>
          <w:tcPr>
            <w:tcW w:w="0" w:type="auto"/>
            <w:shd w:val="clear" w:color="auto" w:fill="auto"/>
            <w:vAlign w:val="center"/>
            <w:hideMark/>
          </w:tcPr>
          <w:p w:rsidR="00A8566A" w:rsidRPr="00A8566A" w:rsidRDefault="00A8566A" w:rsidP="00A8566A">
            <w:pPr>
              <w:spacing w:after="0" w:line="240" w:lineRule="auto"/>
              <w:rPr>
                <w:rFonts w:ascii="Times New Roman" w:eastAsia="Times New Roman" w:hAnsi="Times New Roman" w:cs="Times New Roman"/>
                <w:sz w:val="24"/>
                <w:szCs w:val="24"/>
              </w:rPr>
            </w:pPr>
            <w:r w:rsidRPr="00A8566A">
              <w:rPr>
                <w:rFonts w:ascii="Times New Roman" w:eastAsia="Times New Roman" w:hAnsi="Times New Roman" w:cs="Times New Roman"/>
                <w:sz w:val="24"/>
                <w:szCs w:val="24"/>
              </w:rPr>
              <w:t>This background is filled up with a pattern image.</w:t>
            </w:r>
          </w:p>
        </w:tc>
      </w:tr>
    </w:tbl>
    <w:p w:rsidR="00A8566A" w:rsidRDefault="00A8566A"/>
    <w:p w:rsidR="00A8566A" w:rsidRPr="00F618A3" w:rsidRDefault="00F618A3" w:rsidP="00F618A3">
      <w:pPr>
        <w:pStyle w:val="Heading1"/>
        <w:spacing w:before="48" w:beforeAutospacing="0" w:after="48" w:afterAutospacing="0" w:line="450" w:lineRule="atLeast"/>
        <w:ind w:right="48"/>
        <w:rPr>
          <w:rFonts w:ascii="Verdana" w:hAnsi="Verdana"/>
          <w:bCs w:val="0"/>
          <w:color w:val="215868" w:themeColor="accent5" w:themeShade="80"/>
          <w:spacing w:val="-15"/>
          <w:sz w:val="30"/>
          <w:szCs w:val="30"/>
        </w:rPr>
      </w:pPr>
      <w:r>
        <w:rPr>
          <w:rFonts w:ascii="Verdana" w:hAnsi="Verdana"/>
          <w:bCs w:val="0"/>
          <w:color w:val="215868" w:themeColor="accent5" w:themeShade="80"/>
          <w:spacing w:val="-15"/>
          <w:sz w:val="30"/>
          <w:szCs w:val="30"/>
        </w:rPr>
        <w:t>H</w:t>
      </w:r>
      <w:r w:rsidR="00A8566A" w:rsidRPr="00F618A3">
        <w:rPr>
          <w:rFonts w:ascii="Verdana" w:hAnsi="Verdana"/>
          <w:bCs w:val="0"/>
          <w:color w:val="215868" w:themeColor="accent5" w:themeShade="80"/>
          <w:spacing w:val="-15"/>
          <w:sz w:val="30"/>
          <w:szCs w:val="30"/>
        </w:rPr>
        <w:t>TML Colors</w:t>
      </w:r>
    </w:p>
    <w:p w:rsidR="00A8566A" w:rsidRPr="00CB67E9" w:rsidRDefault="00A8566A" w:rsidP="00A8566A">
      <w:pPr>
        <w:pStyle w:val="NormalWeb"/>
        <w:spacing w:before="0" w:beforeAutospacing="0" w:after="240" w:afterAutospacing="0" w:line="360" w:lineRule="atLeast"/>
        <w:ind w:left="48" w:right="48"/>
        <w:jc w:val="both"/>
        <w:rPr>
          <w:rFonts w:ascii="Arial" w:hAnsi="Arial" w:cs="Arial"/>
          <w:color w:val="000000"/>
        </w:rPr>
      </w:pPr>
      <w:r w:rsidRPr="00CB67E9">
        <w:rPr>
          <w:rFonts w:ascii="Arial" w:hAnsi="Arial" w:cs="Arial"/>
          <w:color w:val="000000"/>
        </w:rPr>
        <w:t>Colors are very important to give a good look and feel to your website. You can specify colors on page level using &lt;body&gt; tag or you can set colors for individual tags using </w:t>
      </w:r>
      <w:proofErr w:type="spellStart"/>
      <w:r w:rsidRPr="00CB67E9">
        <w:rPr>
          <w:rFonts w:ascii="Arial" w:hAnsi="Arial" w:cs="Arial"/>
          <w:b/>
          <w:bCs/>
          <w:color w:val="000000"/>
        </w:rPr>
        <w:t>bgcolor</w:t>
      </w:r>
      <w:proofErr w:type="spellEnd"/>
      <w:r w:rsidRPr="00CB67E9">
        <w:rPr>
          <w:rFonts w:ascii="Arial" w:hAnsi="Arial" w:cs="Arial"/>
          <w:color w:val="000000"/>
        </w:rPr>
        <w:t> attribute.</w:t>
      </w:r>
    </w:p>
    <w:p w:rsidR="00A8566A" w:rsidRPr="00CB67E9" w:rsidRDefault="00A8566A" w:rsidP="00A8566A">
      <w:pPr>
        <w:pStyle w:val="NormalWeb"/>
        <w:spacing w:before="0" w:beforeAutospacing="0" w:after="240" w:afterAutospacing="0" w:line="360" w:lineRule="atLeast"/>
        <w:ind w:left="48" w:right="48"/>
        <w:jc w:val="both"/>
        <w:rPr>
          <w:rFonts w:ascii="Arial" w:hAnsi="Arial" w:cs="Arial"/>
          <w:color w:val="000000"/>
        </w:rPr>
      </w:pPr>
      <w:r w:rsidRPr="00CB67E9">
        <w:rPr>
          <w:rFonts w:ascii="Arial" w:hAnsi="Arial" w:cs="Arial"/>
          <w:color w:val="000000"/>
        </w:rPr>
        <w:t>The &lt;body&gt; tag has following attributes which can be used to set different colors:</w:t>
      </w:r>
    </w:p>
    <w:p w:rsidR="00A8566A" w:rsidRDefault="00A8566A" w:rsidP="00A8566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lastRenderedPageBreak/>
        <w:t>bgcolor</w:t>
      </w:r>
      <w:proofErr w:type="spellEnd"/>
      <w:proofErr w:type="gramEnd"/>
      <w:r>
        <w:rPr>
          <w:rFonts w:ascii="Verdana" w:hAnsi="Verdana"/>
          <w:b/>
          <w:bCs/>
          <w:color w:val="000000"/>
          <w:sz w:val="21"/>
          <w:szCs w:val="21"/>
        </w:rPr>
        <w:t xml:space="preserve"> -</w:t>
      </w:r>
      <w:r>
        <w:rPr>
          <w:rFonts w:ascii="Verdana" w:hAnsi="Verdana"/>
          <w:color w:val="000000"/>
          <w:sz w:val="21"/>
          <w:szCs w:val="21"/>
        </w:rPr>
        <w:t> sets a color for the background of the page.</w:t>
      </w:r>
    </w:p>
    <w:p w:rsidR="00A8566A" w:rsidRDefault="00A8566A" w:rsidP="00A8566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text</w:t>
      </w:r>
      <w:proofErr w:type="gramEnd"/>
      <w:r>
        <w:rPr>
          <w:rFonts w:ascii="Verdana" w:hAnsi="Verdana"/>
          <w:b/>
          <w:bCs/>
          <w:color w:val="000000"/>
          <w:sz w:val="21"/>
          <w:szCs w:val="21"/>
        </w:rPr>
        <w:t xml:space="preserve"> -</w:t>
      </w:r>
      <w:r>
        <w:rPr>
          <w:rFonts w:ascii="Verdana" w:hAnsi="Verdana"/>
          <w:color w:val="000000"/>
          <w:sz w:val="21"/>
          <w:szCs w:val="21"/>
        </w:rPr>
        <w:t> sets a color for the body text.</w:t>
      </w:r>
    </w:p>
    <w:p w:rsidR="00A8566A" w:rsidRDefault="00A8566A" w:rsidP="00A8566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alink</w:t>
      </w:r>
      <w:proofErr w:type="spellEnd"/>
      <w:proofErr w:type="gramEnd"/>
      <w:r>
        <w:rPr>
          <w:rFonts w:ascii="Verdana" w:hAnsi="Verdana"/>
          <w:b/>
          <w:bCs/>
          <w:color w:val="000000"/>
          <w:sz w:val="21"/>
          <w:szCs w:val="21"/>
        </w:rPr>
        <w:t xml:space="preserve"> -</w:t>
      </w:r>
      <w:r>
        <w:rPr>
          <w:rFonts w:ascii="Verdana" w:hAnsi="Verdana"/>
          <w:color w:val="000000"/>
          <w:sz w:val="21"/>
          <w:szCs w:val="21"/>
        </w:rPr>
        <w:t> sets a color for active links or selected links.</w:t>
      </w:r>
    </w:p>
    <w:p w:rsidR="00A8566A" w:rsidRDefault="00A8566A" w:rsidP="00A8566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link</w:t>
      </w:r>
      <w:proofErr w:type="gramEnd"/>
      <w:r>
        <w:rPr>
          <w:rFonts w:ascii="Verdana" w:hAnsi="Verdana"/>
          <w:b/>
          <w:bCs/>
          <w:color w:val="000000"/>
          <w:sz w:val="21"/>
          <w:szCs w:val="21"/>
        </w:rPr>
        <w:t xml:space="preserve"> -</w:t>
      </w:r>
      <w:r>
        <w:rPr>
          <w:rFonts w:ascii="Verdana" w:hAnsi="Verdana"/>
          <w:color w:val="000000"/>
          <w:sz w:val="21"/>
          <w:szCs w:val="21"/>
        </w:rPr>
        <w:t> sets a color for linked text.</w:t>
      </w:r>
    </w:p>
    <w:p w:rsidR="00A8566A" w:rsidRDefault="00A8566A" w:rsidP="00A8566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vlink</w:t>
      </w:r>
      <w:proofErr w:type="spellEnd"/>
      <w:proofErr w:type="gramEnd"/>
      <w:r>
        <w:rPr>
          <w:rFonts w:ascii="Verdana" w:hAnsi="Verdana"/>
          <w:b/>
          <w:bCs/>
          <w:color w:val="000000"/>
          <w:sz w:val="21"/>
          <w:szCs w:val="21"/>
        </w:rPr>
        <w:t xml:space="preserve"> -</w:t>
      </w:r>
      <w:r>
        <w:rPr>
          <w:rFonts w:ascii="Verdana" w:hAnsi="Verdana"/>
          <w:color w:val="000000"/>
          <w:sz w:val="21"/>
          <w:szCs w:val="21"/>
        </w:rPr>
        <w:t> sets a color for </w:t>
      </w:r>
      <w:r>
        <w:rPr>
          <w:rFonts w:ascii="Verdana" w:hAnsi="Verdana"/>
          <w:i/>
          <w:iCs/>
          <w:color w:val="000000"/>
          <w:sz w:val="21"/>
          <w:szCs w:val="21"/>
        </w:rPr>
        <w:t>visited links</w:t>
      </w:r>
      <w:r>
        <w:rPr>
          <w:rFonts w:ascii="Verdana" w:hAnsi="Verdana"/>
          <w:color w:val="000000"/>
          <w:sz w:val="21"/>
          <w:szCs w:val="21"/>
        </w:rPr>
        <w:t> - that is, for linked text that you have already clicked on.</w:t>
      </w:r>
    </w:p>
    <w:p w:rsidR="007F536E" w:rsidRDefault="007F536E" w:rsidP="00A8566A">
      <w:pPr>
        <w:pStyle w:val="Heading2"/>
        <w:spacing w:before="48" w:beforeAutospacing="0" w:after="48" w:afterAutospacing="0" w:line="360" w:lineRule="atLeast"/>
        <w:ind w:right="48"/>
        <w:rPr>
          <w:rFonts w:ascii="Verdana" w:hAnsi="Verdana"/>
          <w:bCs w:val="0"/>
          <w:color w:val="215868" w:themeColor="accent5" w:themeShade="80"/>
          <w:spacing w:val="-15"/>
          <w:sz w:val="30"/>
          <w:szCs w:val="30"/>
        </w:rPr>
      </w:pPr>
    </w:p>
    <w:p w:rsidR="00A8566A" w:rsidRPr="00D86C76" w:rsidRDefault="00A8566A" w:rsidP="00A8566A">
      <w:pPr>
        <w:pStyle w:val="Heading2"/>
        <w:spacing w:before="48" w:beforeAutospacing="0" w:after="48" w:afterAutospacing="0" w:line="360" w:lineRule="atLeast"/>
        <w:ind w:right="48"/>
        <w:rPr>
          <w:rFonts w:ascii="Verdana" w:hAnsi="Verdana"/>
          <w:bCs w:val="0"/>
          <w:color w:val="215868" w:themeColor="accent5" w:themeShade="80"/>
          <w:spacing w:val="-15"/>
          <w:sz w:val="30"/>
          <w:szCs w:val="30"/>
        </w:rPr>
      </w:pPr>
      <w:r w:rsidRPr="00D86C76">
        <w:rPr>
          <w:rFonts w:ascii="Verdana" w:hAnsi="Verdana"/>
          <w:bCs w:val="0"/>
          <w:color w:val="215868" w:themeColor="accent5" w:themeShade="80"/>
          <w:spacing w:val="-15"/>
          <w:sz w:val="30"/>
          <w:szCs w:val="30"/>
        </w:rPr>
        <w:t>HTML Color Coding Methods</w:t>
      </w:r>
    </w:p>
    <w:p w:rsidR="00A8566A" w:rsidRPr="00D86C76" w:rsidRDefault="00A8566A" w:rsidP="00A8566A">
      <w:pPr>
        <w:pStyle w:val="NormalWeb"/>
        <w:spacing w:before="0" w:beforeAutospacing="0" w:after="240" w:afterAutospacing="0" w:line="360" w:lineRule="atLeast"/>
        <w:ind w:left="48" w:right="48"/>
        <w:jc w:val="both"/>
        <w:rPr>
          <w:rFonts w:ascii="Arial" w:hAnsi="Arial" w:cs="Arial"/>
          <w:color w:val="000000"/>
        </w:rPr>
      </w:pPr>
      <w:r w:rsidRPr="00D86C76">
        <w:rPr>
          <w:rFonts w:ascii="Arial" w:hAnsi="Arial" w:cs="Arial"/>
          <w:color w:val="000000"/>
        </w:rPr>
        <w:t>There are following three different methods to set colors in your web page:</w:t>
      </w:r>
    </w:p>
    <w:p w:rsidR="00A8566A" w:rsidRDefault="00A8566A" w:rsidP="00A8566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Color names -</w:t>
      </w:r>
      <w:r>
        <w:rPr>
          <w:rFonts w:ascii="Verdana" w:hAnsi="Verdana"/>
          <w:color w:val="000000"/>
          <w:sz w:val="21"/>
          <w:szCs w:val="21"/>
        </w:rPr>
        <w:t> You can specify color names directly like green, blue or red.</w:t>
      </w:r>
    </w:p>
    <w:p w:rsidR="00A8566A" w:rsidRDefault="00A8566A" w:rsidP="00A8566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Hex codes -</w:t>
      </w:r>
      <w:r>
        <w:rPr>
          <w:rFonts w:ascii="Verdana" w:hAnsi="Verdana"/>
          <w:color w:val="000000"/>
          <w:sz w:val="21"/>
          <w:szCs w:val="21"/>
        </w:rPr>
        <w:t> A six-digit code representing the amount of red, green, and blue that makes up the color.</w:t>
      </w:r>
    </w:p>
    <w:p w:rsidR="00A8566A" w:rsidRDefault="00A8566A" w:rsidP="00A8566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Color decimal or percentage values -</w:t>
      </w:r>
      <w:r>
        <w:rPr>
          <w:rFonts w:ascii="Verdana" w:hAnsi="Verdana"/>
          <w:color w:val="000000"/>
          <w:sz w:val="21"/>
          <w:szCs w:val="21"/>
        </w:rPr>
        <w:t xml:space="preserve"> This value is specified using the </w:t>
      </w:r>
      <w:proofErr w:type="spellStart"/>
      <w:proofErr w:type="gramStart"/>
      <w:r>
        <w:rPr>
          <w:rFonts w:ascii="Verdana" w:hAnsi="Verdana"/>
          <w:color w:val="000000"/>
          <w:sz w:val="21"/>
          <w:szCs w:val="21"/>
        </w:rPr>
        <w:t>rgb</w:t>
      </w:r>
      <w:proofErr w:type="spellEnd"/>
      <w:r>
        <w:rPr>
          <w:rFonts w:ascii="Verdana" w:hAnsi="Verdana"/>
          <w:color w:val="000000"/>
          <w:sz w:val="21"/>
          <w:szCs w:val="21"/>
        </w:rPr>
        <w:t>(</w:t>
      </w:r>
      <w:proofErr w:type="gramEnd"/>
      <w:r>
        <w:rPr>
          <w:rFonts w:ascii="Verdana" w:hAnsi="Verdana"/>
          <w:color w:val="000000"/>
          <w:sz w:val="21"/>
          <w:szCs w:val="21"/>
        </w:rPr>
        <w:t xml:space="preserve"> ) property.</w:t>
      </w:r>
    </w:p>
    <w:p w:rsidR="00A8566A" w:rsidRDefault="00A8566A" w:rsidP="00A856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we will see these coloring schemes one by one.</w:t>
      </w:r>
    </w:p>
    <w:p w:rsidR="007F536E" w:rsidRDefault="007F536E" w:rsidP="00A8566A">
      <w:pPr>
        <w:pStyle w:val="Heading2"/>
        <w:spacing w:before="48" w:beforeAutospacing="0" w:after="48" w:afterAutospacing="0" w:line="360" w:lineRule="atLeast"/>
        <w:ind w:right="48"/>
        <w:rPr>
          <w:rFonts w:ascii="Verdana" w:hAnsi="Verdana"/>
          <w:bCs w:val="0"/>
          <w:color w:val="215868" w:themeColor="accent5" w:themeShade="80"/>
          <w:spacing w:val="-15"/>
          <w:sz w:val="30"/>
          <w:szCs w:val="30"/>
        </w:rPr>
      </w:pPr>
    </w:p>
    <w:p w:rsidR="00A8566A" w:rsidRPr="007F536E" w:rsidRDefault="00A8566A" w:rsidP="00A8566A">
      <w:pPr>
        <w:pStyle w:val="Heading2"/>
        <w:spacing w:before="48" w:beforeAutospacing="0" w:after="48" w:afterAutospacing="0" w:line="360" w:lineRule="atLeast"/>
        <w:ind w:right="48"/>
        <w:rPr>
          <w:rFonts w:ascii="Verdana" w:hAnsi="Verdana"/>
          <w:bCs w:val="0"/>
          <w:color w:val="215868" w:themeColor="accent5" w:themeShade="80"/>
          <w:spacing w:val="-15"/>
          <w:sz w:val="30"/>
          <w:szCs w:val="30"/>
        </w:rPr>
      </w:pPr>
      <w:r w:rsidRPr="007F536E">
        <w:rPr>
          <w:rFonts w:ascii="Verdana" w:hAnsi="Verdana"/>
          <w:bCs w:val="0"/>
          <w:color w:val="215868" w:themeColor="accent5" w:themeShade="80"/>
          <w:spacing w:val="-15"/>
          <w:sz w:val="30"/>
          <w:szCs w:val="30"/>
        </w:rPr>
        <w:t>HTML Colors - Color Names</w:t>
      </w:r>
    </w:p>
    <w:p w:rsidR="00A8566A" w:rsidRPr="007F536E" w:rsidRDefault="00A8566A" w:rsidP="00A8566A">
      <w:pPr>
        <w:pStyle w:val="NormalWeb"/>
        <w:spacing w:before="0" w:beforeAutospacing="0" w:after="240" w:afterAutospacing="0" w:line="360" w:lineRule="atLeast"/>
        <w:ind w:left="48" w:right="48"/>
        <w:jc w:val="both"/>
        <w:rPr>
          <w:rFonts w:ascii="Arial" w:hAnsi="Arial" w:cs="Arial"/>
          <w:color w:val="000000"/>
        </w:rPr>
      </w:pPr>
      <w:r w:rsidRPr="007F536E">
        <w:rPr>
          <w:rFonts w:ascii="Arial" w:hAnsi="Arial" w:cs="Arial"/>
          <w:color w:val="000000"/>
        </w:rPr>
        <w:t xml:space="preserve">You can </w:t>
      </w:r>
      <w:proofErr w:type="spellStart"/>
      <w:r w:rsidRPr="007F536E">
        <w:rPr>
          <w:rFonts w:ascii="Arial" w:hAnsi="Arial" w:cs="Arial"/>
          <w:color w:val="000000"/>
        </w:rPr>
        <w:t>sepecify</w:t>
      </w:r>
      <w:proofErr w:type="spellEnd"/>
      <w:r w:rsidRPr="007F536E">
        <w:rPr>
          <w:rFonts w:ascii="Arial" w:hAnsi="Arial" w:cs="Arial"/>
          <w:color w:val="000000"/>
        </w:rPr>
        <w:t xml:space="preserve"> direct a color name to set text or background color. W3C has listed 16 basic color names that will validate with an HTML </w:t>
      </w:r>
      <w:proofErr w:type="spellStart"/>
      <w:r w:rsidRPr="007F536E">
        <w:rPr>
          <w:rFonts w:ascii="Arial" w:hAnsi="Arial" w:cs="Arial"/>
          <w:color w:val="000000"/>
        </w:rPr>
        <w:t>validator</w:t>
      </w:r>
      <w:proofErr w:type="spellEnd"/>
      <w:r w:rsidRPr="007F536E">
        <w:rPr>
          <w:rFonts w:ascii="Arial" w:hAnsi="Arial" w:cs="Arial"/>
          <w:color w:val="000000"/>
        </w:rPr>
        <w:t xml:space="preserve"> but there are over 200 different color names supported by major browsers.</w:t>
      </w:r>
    </w:p>
    <w:p w:rsidR="007F536E" w:rsidRDefault="007F536E" w:rsidP="00A8566A">
      <w:pPr>
        <w:pStyle w:val="Heading3"/>
        <w:spacing w:before="48" w:beforeAutospacing="0" w:after="48" w:afterAutospacing="0" w:line="360" w:lineRule="atLeast"/>
        <w:ind w:right="48"/>
        <w:rPr>
          <w:rFonts w:ascii="Verdana" w:hAnsi="Verdana"/>
          <w:bCs w:val="0"/>
          <w:color w:val="215868" w:themeColor="accent5" w:themeShade="80"/>
          <w:sz w:val="30"/>
          <w:szCs w:val="30"/>
        </w:rPr>
      </w:pPr>
    </w:p>
    <w:p w:rsidR="00A8566A" w:rsidRPr="007F536E" w:rsidRDefault="00A8566A" w:rsidP="00A8566A">
      <w:pPr>
        <w:pStyle w:val="Heading3"/>
        <w:spacing w:before="48" w:beforeAutospacing="0" w:after="48" w:afterAutospacing="0" w:line="360" w:lineRule="atLeast"/>
        <w:ind w:right="48"/>
        <w:rPr>
          <w:rFonts w:ascii="Verdana" w:hAnsi="Verdana"/>
          <w:bCs w:val="0"/>
          <w:color w:val="215868" w:themeColor="accent5" w:themeShade="80"/>
          <w:sz w:val="30"/>
          <w:szCs w:val="30"/>
        </w:rPr>
      </w:pPr>
      <w:r w:rsidRPr="007F536E">
        <w:rPr>
          <w:rFonts w:ascii="Verdana" w:hAnsi="Verdana"/>
          <w:bCs w:val="0"/>
          <w:color w:val="215868" w:themeColor="accent5" w:themeShade="80"/>
          <w:sz w:val="30"/>
          <w:szCs w:val="30"/>
        </w:rPr>
        <w:t>W3C Standard 16 Colors</w:t>
      </w:r>
    </w:p>
    <w:p w:rsidR="00A8566A" w:rsidRDefault="00A8566A" w:rsidP="00A856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list of W3C Standard 16 Colors names and it is recommended to use them.</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589"/>
        <w:gridCol w:w="1831"/>
        <w:gridCol w:w="590"/>
        <w:gridCol w:w="1546"/>
        <w:gridCol w:w="590"/>
        <w:gridCol w:w="1475"/>
        <w:gridCol w:w="590"/>
        <w:gridCol w:w="1849"/>
      </w:tblGrid>
      <w:tr w:rsidR="00A8566A" w:rsidTr="00A8566A">
        <w:tc>
          <w:tcPr>
            <w:tcW w:w="300" w:type="dxa"/>
            <w:tcBorders>
              <w:top w:val="single" w:sz="6" w:space="0" w:color="D6D6D6"/>
              <w:left w:val="single" w:sz="6" w:space="0" w:color="D6D6D6"/>
              <w:bottom w:val="single" w:sz="6" w:space="0" w:color="D6D6D6"/>
              <w:right w:val="single" w:sz="6" w:space="0" w:color="D6D6D6"/>
            </w:tcBorders>
            <w:shd w:val="clear" w:color="auto" w:fill="0000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Black</w:t>
            </w:r>
          </w:p>
        </w:tc>
        <w:tc>
          <w:tcPr>
            <w:tcW w:w="300" w:type="dxa"/>
            <w:tcBorders>
              <w:top w:val="single" w:sz="6" w:space="0" w:color="D6D6D6"/>
              <w:left w:val="single" w:sz="6" w:space="0" w:color="D6D6D6"/>
              <w:bottom w:val="single" w:sz="6" w:space="0" w:color="D6D6D6"/>
              <w:right w:val="single" w:sz="6" w:space="0" w:color="D6D6D6"/>
            </w:tcBorders>
            <w:shd w:val="clear" w:color="auto" w:fill="80808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Gray</w:t>
            </w:r>
          </w:p>
        </w:tc>
        <w:tc>
          <w:tcPr>
            <w:tcW w:w="300" w:type="dxa"/>
            <w:tcBorders>
              <w:top w:val="single" w:sz="6" w:space="0" w:color="D6D6D6"/>
              <w:left w:val="single" w:sz="6" w:space="0" w:color="D6D6D6"/>
              <w:bottom w:val="single" w:sz="6" w:space="0" w:color="D6D6D6"/>
              <w:right w:val="single" w:sz="6" w:space="0" w:color="D6D6D6"/>
            </w:tcBorders>
            <w:shd w:val="clear" w:color="auto" w:fill="C0C0C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Silver</w:t>
            </w:r>
          </w:p>
        </w:tc>
        <w:tc>
          <w:tcPr>
            <w:tcW w:w="300" w:type="dxa"/>
            <w:tcBorders>
              <w:top w:val="single" w:sz="6" w:space="0" w:color="D6D6D6"/>
              <w:left w:val="single" w:sz="6" w:space="0" w:color="D6D6D6"/>
              <w:bottom w:val="single" w:sz="6" w:space="0" w:color="D6D6D6"/>
              <w:right w:val="single" w:sz="6" w:space="0" w:color="D6D6D6"/>
            </w:tcBorders>
            <w:shd w:val="clear" w:color="auto" w:fill="FFFF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White</w:t>
            </w:r>
          </w:p>
        </w:tc>
      </w:tr>
      <w:tr w:rsidR="00A8566A" w:rsidTr="00A8566A">
        <w:tc>
          <w:tcPr>
            <w:tcW w:w="300" w:type="dxa"/>
            <w:tcBorders>
              <w:top w:val="single" w:sz="6" w:space="0" w:color="D6D6D6"/>
              <w:left w:val="single" w:sz="6" w:space="0" w:color="D6D6D6"/>
              <w:bottom w:val="single" w:sz="6" w:space="0" w:color="D6D6D6"/>
              <w:right w:val="single" w:sz="6" w:space="0" w:color="D6D6D6"/>
            </w:tcBorders>
            <w:shd w:val="clear" w:color="auto" w:fill="FFFF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Yellow</w:t>
            </w:r>
          </w:p>
        </w:tc>
        <w:tc>
          <w:tcPr>
            <w:tcW w:w="300" w:type="dxa"/>
            <w:tcBorders>
              <w:top w:val="single" w:sz="6" w:space="0" w:color="D6D6D6"/>
              <w:left w:val="single" w:sz="6" w:space="0" w:color="D6D6D6"/>
              <w:bottom w:val="single" w:sz="6" w:space="0" w:color="D6D6D6"/>
              <w:right w:val="single" w:sz="6" w:space="0" w:color="D6D6D6"/>
            </w:tcBorders>
            <w:shd w:val="clear" w:color="auto" w:fill="00FF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Lime</w:t>
            </w:r>
          </w:p>
        </w:tc>
        <w:tc>
          <w:tcPr>
            <w:tcW w:w="300" w:type="dxa"/>
            <w:tcBorders>
              <w:top w:val="single" w:sz="6" w:space="0" w:color="D6D6D6"/>
              <w:left w:val="single" w:sz="6" w:space="0" w:color="D6D6D6"/>
              <w:bottom w:val="single" w:sz="6" w:space="0" w:color="D6D6D6"/>
              <w:right w:val="single" w:sz="6" w:space="0" w:color="D6D6D6"/>
            </w:tcBorders>
            <w:shd w:val="clear" w:color="auto" w:fill="00FF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Aqua</w:t>
            </w:r>
          </w:p>
        </w:tc>
        <w:tc>
          <w:tcPr>
            <w:tcW w:w="300" w:type="dxa"/>
            <w:tcBorders>
              <w:top w:val="single" w:sz="6" w:space="0" w:color="D6D6D6"/>
              <w:left w:val="single" w:sz="6" w:space="0" w:color="D6D6D6"/>
              <w:bottom w:val="single" w:sz="6" w:space="0" w:color="D6D6D6"/>
              <w:right w:val="single" w:sz="6" w:space="0" w:color="D6D6D6"/>
            </w:tcBorders>
            <w:shd w:val="clear" w:color="auto" w:fill="FF00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Fuchsia</w:t>
            </w:r>
          </w:p>
        </w:tc>
      </w:tr>
      <w:tr w:rsidR="00A8566A" w:rsidTr="00A8566A">
        <w:tc>
          <w:tcPr>
            <w:tcW w:w="300" w:type="dxa"/>
            <w:tcBorders>
              <w:top w:val="single" w:sz="6" w:space="0" w:color="D6D6D6"/>
              <w:left w:val="single" w:sz="6" w:space="0" w:color="D6D6D6"/>
              <w:bottom w:val="single" w:sz="6" w:space="0" w:color="D6D6D6"/>
              <w:right w:val="single" w:sz="6" w:space="0" w:color="D6D6D6"/>
            </w:tcBorders>
            <w:shd w:val="clear" w:color="auto" w:fill="FF00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Red</w:t>
            </w:r>
          </w:p>
        </w:tc>
        <w:tc>
          <w:tcPr>
            <w:tcW w:w="300" w:type="dxa"/>
            <w:tcBorders>
              <w:top w:val="single" w:sz="6" w:space="0" w:color="D6D6D6"/>
              <w:left w:val="single" w:sz="6" w:space="0" w:color="D6D6D6"/>
              <w:bottom w:val="single" w:sz="6" w:space="0" w:color="D6D6D6"/>
              <w:right w:val="single" w:sz="6" w:space="0" w:color="D6D6D6"/>
            </w:tcBorders>
            <w:shd w:val="clear" w:color="auto" w:fill="0080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Green</w:t>
            </w:r>
          </w:p>
        </w:tc>
        <w:tc>
          <w:tcPr>
            <w:tcW w:w="300" w:type="dxa"/>
            <w:tcBorders>
              <w:top w:val="single" w:sz="6" w:space="0" w:color="D6D6D6"/>
              <w:left w:val="single" w:sz="6" w:space="0" w:color="D6D6D6"/>
              <w:bottom w:val="single" w:sz="6" w:space="0" w:color="D6D6D6"/>
              <w:right w:val="single" w:sz="6" w:space="0" w:color="D6D6D6"/>
            </w:tcBorders>
            <w:shd w:val="clear" w:color="auto" w:fill="0000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Blue</w:t>
            </w:r>
          </w:p>
        </w:tc>
        <w:tc>
          <w:tcPr>
            <w:tcW w:w="300" w:type="dxa"/>
            <w:tcBorders>
              <w:top w:val="single" w:sz="6" w:space="0" w:color="D6D6D6"/>
              <w:left w:val="single" w:sz="6" w:space="0" w:color="D6D6D6"/>
              <w:bottom w:val="single" w:sz="6" w:space="0" w:color="D6D6D6"/>
              <w:right w:val="single" w:sz="6" w:space="0" w:color="D6D6D6"/>
            </w:tcBorders>
            <w:shd w:val="clear" w:color="auto" w:fill="80008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Purple</w:t>
            </w:r>
          </w:p>
        </w:tc>
      </w:tr>
      <w:tr w:rsidR="00A8566A" w:rsidTr="00A8566A">
        <w:tc>
          <w:tcPr>
            <w:tcW w:w="300" w:type="dxa"/>
            <w:tcBorders>
              <w:top w:val="single" w:sz="6" w:space="0" w:color="D6D6D6"/>
              <w:left w:val="single" w:sz="6" w:space="0" w:color="D6D6D6"/>
              <w:bottom w:val="single" w:sz="6" w:space="0" w:color="D6D6D6"/>
              <w:right w:val="single" w:sz="6" w:space="0" w:color="D6D6D6"/>
            </w:tcBorders>
            <w:shd w:val="clear" w:color="auto" w:fill="8000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Maroon</w:t>
            </w:r>
          </w:p>
        </w:tc>
        <w:tc>
          <w:tcPr>
            <w:tcW w:w="300" w:type="dxa"/>
            <w:tcBorders>
              <w:top w:val="single" w:sz="6" w:space="0" w:color="D6D6D6"/>
              <w:left w:val="single" w:sz="6" w:space="0" w:color="D6D6D6"/>
              <w:bottom w:val="single" w:sz="6" w:space="0" w:color="D6D6D6"/>
              <w:right w:val="single" w:sz="6" w:space="0" w:color="D6D6D6"/>
            </w:tcBorders>
            <w:shd w:val="clear" w:color="auto" w:fill="8080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Olive</w:t>
            </w:r>
          </w:p>
        </w:tc>
        <w:tc>
          <w:tcPr>
            <w:tcW w:w="300" w:type="dxa"/>
            <w:tcBorders>
              <w:top w:val="single" w:sz="6" w:space="0" w:color="D6D6D6"/>
              <w:left w:val="single" w:sz="6" w:space="0" w:color="D6D6D6"/>
              <w:bottom w:val="single" w:sz="6" w:space="0" w:color="D6D6D6"/>
              <w:right w:val="single" w:sz="6" w:space="0" w:color="D6D6D6"/>
            </w:tcBorders>
            <w:shd w:val="clear" w:color="auto" w:fill="00008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Navy</w:t>
            </w:r>
          </w:p>
        </w:tc>
        <w:tc>
          <w:tcPr>
            <w:tcW w:w="300" w:type="dxa"/>
            <w:tcBorders>
              <w:top w:val="single" w:sz="6" w:space="0" w:color="D6D6D6"/>
              <w:left w:val="single" w:sz="6" w:space="0" w:color="D6D6D6"/>
              <w:bottom w:val="single" w:sz="6" w:space="0" w:color="D6D6D6"/>
              <w:right w:val="single" w:sz="6" w:space="0" w:color="D6D6D6"/>
            </w:tcBorders>
            <w:shd w:val="clear" w:color="auto" w:fill="00808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
        </w:tc>
        <w:tc>
          <w:tcPr>
            <w:tcW w:w="750"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Teal</w:t>
            </w:r>
          </w:p>
        </w:tc>
      </w:tr>
    </w:tbl>
    <w:p w:rsidR="00A8566A" w:rsidRDefault="00A8566A" w:rsidP="00A8566A">
      <w:pPr>
        <w:pStyle w:val="Heading4"/>
        <w:spacing w:before="0" w:line="360" w:lineRule="atLeast"/>
        <w:rPr>
          <w:rFonts w:ascii="Verdana" w:hAnsi="Verdana"/>
          <w:caps/>
          <w:color w:val="000000"/>
          <w:sz w:val="21"/>
          <w:szCs w:val="21"/>
        </w:rPr>
      </w:pPr>
    </w:p>
    <w:p w:rsidR="00A8566A" w:rsidRDefault="00A8566A" w:rsidP="00A856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w:t>
      </w:r>
      <w:proofErr w:type="gramStart"/>
      <w:r>
        <w:rPr>
          <w:rFonts w:ascii="Verdana" w:hAnsi="Verdana"/>
          <w:color w:val="000000"/>
        </w:rPr>
        <w:t>are</w:t>
      </w:r>
      <w:proofErr w:type="gramEnd"/>
      <w:r>
        <w:rPr>
          <w:rFonts w:ascii="Verdana" w:hAnsi="Verdana"/>
          <w:color w:val="000000"/>
        </w:rPr>
        <w:t xml:space="preserve"> the s to set background of an HTML tag by color name:</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HTML Colors by Name</w:t>
      </w:r>
      <w:r>
        <w:rPr>
          <w:rStyle w:val="tag"/>
          <w:rFonts w:ascii="Consolas" w:hAnsi="Consolas" w:cs="Consolas"/>
          <w:color w:val="000088"/>
        </w:rPr>
        <w:t>&lt;/title&gt;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w:t>
      </w:r>
      <w:r>
        <w:rPr>
          <w:rStyle w:val="pln"/>
          <w:rFonts w:ascii="Consolas" w:hAnsi="Consolas" w:cs="Consolas"/>
          <w:color w:val="313131"/>
        </w:rPr>
        <w:t xml:space="preserve"> </w:t>
      </w:r>
      <w:r>
        <w:rPr>
          <w:rStyle w:val="atn"/>
          <w:rFonts w:ascii="Consolas" w:hAnsi="Consolas" w:cs="Consolas"/>
          <w:color w:val="7F0055"/>
        </w:rPr>
        <w:t>text</w:t>
      </w:r>
      <w:r>
        <w:rPr>
          <w:rStyle w:val="pun"/>
          <w:rFonts w:ascii="Consolas" w:hAnsi="Consolas" w:cs="Consolas"/>
          <w:color w:val="666600"/>
        </w:rPr>
        <w:t>=</w:t>
      </w:r>
      <w:r>
        <w:rPr>
          <w:rStyle w:val="atv"/>
          <w:rFonts w:ascii="Consolas" w:hAnsi="Consolas" w:cs="Consolas"/>
          <w:color w:val="008800"/>
        </w:rPr>
        <w:t>"blue"</w:t>
      </w:r>
      <w:r>
        <w:rPr>
          <w:rStyle w:val="pln"/>
          <w:rFonts w:ascii="Consolas" w:hAnsi="Consolas" w:cs="Consolas"/>
          <w:color w:val="313131"/>
        </w:rPr>
        <w:t xml:space="preserve"> </w:t>
      </w:r>
      <w:proofErr w:type="spellStart"/>
      <w:r>
        <w:rPr>
          <w:rStyle w:val="atn"/>
          <w:rFonts w:ascii="Consolas" w:hAnsi="Consolas" w:cs="Consolas"/>
          <w:color w:val="7F0055"/>
        </w:rPr>
        <w:t>bgcolor</w:t>
      </w:r>
      <w:proofErr w:type="spellEnd"/>
      <w:r>
        <w:rPr>
          <w:rStyle w:val="pun"/>
          <w:rFonts w:ascii="Consolas" w:hAnsi="Consolas" w:cs="Consolas"/>
          <w:color w:val="666600"/>
        </w:rPr>
        <w:t>=</w:t>
      </w:r>
      <w:r>
        <w:rPr>
          <w:rStyle w:val="atv"/>
          <w:rFonts w:ascii="Consolas" w:hAnsi="Consolas" w:cs="Consolas"/>
          <w:color w:val="008800"/>
        </w:rPr>
        <w:t>"green"</w:t>
      </w:r>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Use different color names for </w:t>
      </w:r>
      <w:proofErr w:type="spellStart"/>
      <w:r>
        <w:rPr>
          <w:rStyle w:val="pln"/>
          <w:rFonts w:ascii="Consolas" w:hAnsi="Consolas" w:cs="Consolas"/>
          <w:color w:val="313131"/>
        </w:rPr>
        <w:t>for</w:t>
      </w:r>
      <w:proofErr w:type="spellEnd"/>
      <w:r>
        <w:rPr>
          <w:rStyle w:val="pln"/>
          <w:rFonts w:ascii="Consolas" w:hAnsi="Consolas" w:cs="Consolas"/>
          <w:color w:val="313131"/>
        </w:rPr>
        <w:t xml:space="preserve"> body and table and see the result</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w:t>
      </w:r>
      <w:r>
        <w:rPr>
          <w:rStyle w:val="pln"/>
          <w:rFonts w:ascii="Consolas" w:hAnsi="Consolas" w:cs="Consolas"/>
          <w:color w:val="313131"/>
        </w:rPr>
        <w:t xml:space="preserve"> </w:t>
      </w:r>
      <w:proofErr w:type="spellStart"/>
      <w:r>
        <w:rPr>
          <w:rStyle w:val="atn"/>
          <w:rFonts w:ascii="Consolas" w:hAnsi="Consolas" w:cs="Consolas"/>
          <w:color w:val="7F0055"/>
        </w:rPr>
        <w:t>bgcolor</w:t>
      </w:r>
      <w:proofErr w:type="spellEnd"/>
      <w:r>
        <w:rPr>
          <w:rStyle w:val="pun"/>
          <w:rFonts w:ascii="Consolas" w:hAnsi="Consolas" w:cs="Consolas"/>
          <w:color w:val="666600"/>
        </w:rPr>
        <w:t>=</w:t>
      </w:r>
      <w:r>
        <w:rPr>
          <w:rStyle w:val="atv"/>
          <w:rFonts w:ascii="Consolas" w:hAnsi="Consolas" w:cs="Consolas"/>
          <w:color w:val="008800"/>
        </w:rPr>
        <w:t>"black"</w:t>
      </w:r>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tr</w:t>
      </w:r>
      <w:proofErr w:type="spellEnd"/>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td</w:t>
      </w:r>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&lt;font</w:t>
      </w:r>
      <w:r>
        <w:rPr>
          <w:rStyle w:val="pln"/>
          <w:rFonts w:ascii="Consolas" w:hAnsi="Consolas" w:cs="Consolas"/>
          <w:color w:val="313131"/>
        </w:rPr>
        <w:t xml:space="preserve"> </w:t>
      </w:r>
      <w:r>
        <w:rPr>
          <w:rStyle w:val="atn"/>
          <w:rFonts w:ascii="Consolas" w:hAnsi="Consolas" w:cs="Consolas"/>
          <w:color w:val="7F0055"/>
        </w:rPr>
        <w:t>color</w:t>
      </w:r>
      <w:r>
        <w:rPr>
          <w:rStyle w:val="pun"/>
          <w:rFonts w:ascii="Consolas" w:hAnsi="Consolas" w:cs="Consolas"/>
          <w:color w:val="666600"/>
        </w:rPr>
        <w:t>=</w:t>
      </w:r>
      <w:r>
        <w:rPr>
          <w:rStyle w:val="atv"/>
          <w:rFonts w:ascii="Consolas" w:hAnsi="Consolas" w:cs="Consolas"/>
          <w:color w:val="008800"/>
        </w:rPr>
        <w:t>"white"</w:t>
      </w:r>
      <w:r>
        <w:rPr>
          <w:rStyle w:val="tag"/>
          <w:rFonts w:ascii="Consolas" w:hAnsi="Consolas" w:cs="Consolas"/>
          <w:color w:val="000088"/>
        </w:rPr>
        <w:t>&gt;</w:t>
      </w:r>
      <w:r>
        <w:rPr>
          <w:rStyle w:val="pln"/>
          <w:rFonts w:ascii="Consolas" w:hAnsi="Consolas" w:cs="Consolas"/>
          <w:color w:val="313131"/>
        </w:rPr>
        <w:t>This text will appear white on black background</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/font&gt;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tr</w:t>
      </w:r>
      <w:proofErr w:type="spellEnd"/>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F536E" w:rsidRDefault="007F536E" w:rsidP="00A8566A">
      <w:pPr>
        <w:pStyle w:val="Heading3"/>
        <w:spacing w:before="48" w:beforeAutospacing="0" w:after="48" w:afterAutospacing="0" w:line="360" w:lineRule="atLeast"/>
        <w:ind w:right="48"/>
        <w:rPr>
          <w:rFonts w:ascii="Verdana" w:hAnsi="Verdana"/>
          <w:bCs w:val="0"/>
          <w:color w:val="215868" w:themeColor="accent5" w:themeShade="80"/>
          <w:sz w:val="30"/>
          <w:szCs w:val="30"/>
        </w:rPr>
      </w:pPr>
    </w:p>
    <w:p w:rsidR="00A8566A" w:rsidRPr="007F536E" w:rsidRDefault="00A8566A" w:rsidP="00A8566A">
      <w:pPr>
        <w:pStyle w:val="Heading3"/>
        <w:spacing w:before="48" w:beforeAutospacing="0" w:after="48" w:afterAutospacing="0" w:line="360" w:lineRule="atLeast"/>
        <w:ind w:right="48"/>
        <w:rPr>
          <w:rFonts w:ascii="Verdana" w:hAnsi="Verdana"/>
          <w:bCs w:val="0"/>
          <w:color w:val="215868" w:themeColor="accent5" w:themeShade="80"/>
          <w:sz w:val="30"/>
          <w:szCs w:val="30"/>
        </w:rPr>
      </w:pPr>
      <w:r w:rsidRPr="007F536E">
        <w:rPr>
          <w:rFonts w:ascii="Verdana" w:hAnsi="Verdana"/>
          <w:bCs w:val="0"/>
          <w:color w:val="215868" w:themeColor="accent5" w:themeShade="80"/>
          <w:sz w:val="30"/>
          <w:szCs w:val="30"/>
        </w:rPr>
        <w:t>HTML Colors - Hex Codes</w:t>
      </w:r>
    </w:p>
    <w:p w:rsidR="00A8566A" w:rsidRPr="007F536E" w:rsidRDefault="00A8566A" w:rsidP="00A8566A">
      <w:pPr>
        <w:pStyle w:val="NormalWeb"/>
        <w:spacing w:before="0" w:beforeAutospacing="0" w:after="240" w:afterAutospacing="0" w:line="360" w:lineRule="atLeast"/>
        <w:ind w:left="48" w:right="48"/>
        <w:jc w:val="both"/>
        <w:rPr>
          <w:rFonts w:ascii="Arial" w:hAnsi="Arial" w:cs="Arial"/>
          <w:color w:val="000000"/>
        </w:rPr>
      </w:pPr>
      <w:r w:rsidRPr="007F536E">
        <w:rPr>
          <w:rFonts w:ascii="Arial" w:hAnsi="Arial" w:cs="Arial"/>
          <w:color w:val="000000"/>
        </w:rPr>
        <w:t xml:space="preserve">A hexadecimal is a 6 digit representation of a color. The first two </w:t>
      </w:r>
      <w:proofErr w:type="gramStart"/>
      <w:r w:rsidRPr="007F536E">
        <w:rPr>
          <w:rFonts w:ascii="Arial" w:hAnsi="Arial" w:cs="Arial"/>
          <w:color w:val="000000"/>
        </w:rPr>
        <w:t>digits(</w:t>
      </w:r>
      <w:proofErr w:type="gramEnd"/>
      <w:r w:rsidRPr="007F536E">
        <w:rPr>
          <w:rFonts w:ascii="Arial" w:hAnsi="Arial" w:cs="Arial"/>
          <w:color w:val="000000"/>
        </w:rPr>
        <w:t>RR) represent a red value, the next two are a green value(GG), and the last are the blue value(BB).</w:t>
      </w:r>
    </w:p>
    <w:p w:rsidR="00A8566A" w:rsidRPr="007F536E" w:rsidRDefault="00A8566A" w:rsidP="00A8566A">
      <w:pPr>
        <w:pStyle w:val="NormalWeb"/>
        <w:spacing w:before="0" w:beforeAutospacing="0" w:after="240" w:afterAutospacing="0" w:line="360" w:lineRule="atLeast"/>
        <w:ind w:left="48" w:right="48"/>
        <w:jc w:val="both"/>
        <w:rPr>
          <w:rFonts w:ascii="Arial" w:hAnsi="Arial" w:cs="Arial"/>
          <w:color w:val="000000"/>
        </w:rPr>
      </w:pPr>
      <w:r w:rsidRPr="007F536E">
        <w:rPr>
          <w:rFonts w:ascii="Arial" w:hAnsi="Arial" w:cs="Arial"/>
          <w:color w:val="000000"/>
        </w:rPr>
        <w:t xml:space="preserve">A hexadecimal value can be taken from any graphics software like Adobe Photoshop, </w:t>
      </w:r>
      <w:r w:rsidR="007F536E" w:rsidRPr="007F536E">
        <w:rPr>
          <w:rFonts w:ascii="Arial" w:hAnsi="Arial" w:cs="Arial"/>
          <w:color w:val="000000"/>
        </w:rPr>
        <w:t>Paint shop</w:t>
      </w:r>
      <w:r w:rsidRPr="007F536E">
        <w:rPr>
          <w:rFonts w:ascii="Arial" w:hAnsi="Arial" w:cs="Arial"/>
          <w:color w:val="000000"/>
        </w:rPr>
        <w:t xml:space="preserve"> Pro or MS Paint.</w:t>
      </w:r>
    </w:p>
    <w:p w:rsidR="00A8566A" w:rsidRPr="007F536E" w:rsidRDefault="00A8566A" w:rsidP="00A8566A">
      <w:pPr>
        <w:pStyle w:val="NormalWeb"/>
        <w:spacing w:before="0" w:beforeAutospacing="0" w:after="240" w:afterAutospacing="0" w:line="360" w:lineRule="atLeast"/>
        <w:ind w:left="48" w:right="48"/>
        <w:jc w:val="both"/>
        <w:rPr>
          <w:rFonts w:ascii="Arial" w:hAnsi="Arial" w:cs="Arial"/>
          <w:color w:val="000000"/>
        </w:rPr>
      </w:pPr>
      <w:r w:rsidRPr="007F536E">
        <w:rPr>
          <w:rFonts w:ascii="Arial" w:hAnsi="Arial" w:cs="Arial"/>
          <w:color w:val="000000"/>
        </w:rPr>
        <w:lastRenderedPageBreak/>
        <w:t>Each hexadecimal code will be preceded by a pound or hash sign #. Following is a list of few colors using hexadecimal notation.</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4530"/>
        <w:gridCol w:w="4530"/>
      </w:tblGrid>
      <w:tr w:rsidR="00A8566A" w:rsidTr="00A8566A">
        <w:tc>
          <w:tcPr>
            <w:tcW w:w="25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8566A" w:rsidRDefault="00A8566A">
            <w:pPr>
              <w:spacing w:before="120" w:after="120"/>
              <w:rPr>
                <w:rFonts w:ascii="Verdana" w:hAnsi="Verdana"/>
                <w:b/>
                <w:bCs/>
                <w:color w:val="313131"/>
                <w:sz w:val="21"/>
                <w:szCs w:val="21"/>
              </w:rPr>
            </w:pPr>
            <w:r>
              <w:rPr>
                <w:rFonts w:ascii="Verdana" w:hAnsi="Verdana"/>
                <w:b/>
                <w:bCs/>
                <w:color w:val="313131"/>
                <w:sz w:val="21"/>
                <w:szCs w:val="21"/>
              </w:rPr>
              <w:t>Color</w:t>
            </w:r>
          </w:p>
        </w:tc>
        <w:tc>
          <w:tcPr>
            <w:tcW w:w="25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8566A" w:rsidRDefault="00A8566A">
            <w:pPr>
              <w:spacing w:before="120" w:after="120"/>
              <w:rPr>
                <w:rFonts w:ascii="Verdana" w:hAnsi="Verdana"/>
                <w:b/>
                <w:bCs/>
                <w:color w:val="313131"/>
                <w:sz w:val="21"/>
                <w:szCs w:val="21"/>
              </w:rPr>
            </w:pPr>
            <w:r>
              <w:rPr>
                <w:rFonts w:ascii="Verdana" w:hAnsi="Verdana"/>
                <w:b/>
                <w:bCs/>
                <w:color w:val="313131"/>
                <w:sz w:val="21"/>
                <w:szCs w:val="21"/>
              </w:rPr>
              <w:t>Color HEX</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0000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#000000</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FF00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#FF0000</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00FF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#00FF00</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0000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#0000FF</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FFFF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#FFFF00</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00FF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#00FFFF</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FF00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#FF00FF</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C0C0C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#C0C0C0</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FFFF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#FFFFFF</w:t>
            </w:r>
          </w:p>
        </w:tc>
      </w:tr>
    </w:tbl>
    <w:p w:rsidR="00A8566A" w:rsidRDefault="00A8566A" w:rsidP="00A8566A">
      <w:pPr>
        <w:pStyle w:val="Heading4"/>
        <w:spacing w:before="0" w:line="360" w:lineRule="atLeast"/>
        <w:rPr>
          <w:rFonts w:ascii="Verdana" w:hAnsi="Verdana"/>
          <w:caps/>
          <w:color w:val="000000"/>
          <w:sz w:val="21"/>
          <w:szCs w:val="21"/>
        </w:rPr>
      </w:pPr>
    </w:p>
    <w:p w:rsidR="00A8566A" w:rsidRDefault="00A8566A" w:rsidP="00A856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w:t>
      </w:r>
      <w:proofErr w:type="gramStart"/>
      <w:r>
        <w:rPr>
          <w:rFonts w:ascii="Verdana" w:hAnsi="Verdana"/>
          <w:color w:val="000000"/>
        </w:rPr>
        <w:t>are</w:t>
      </w:r>
      <w:proofErr w:type="gramEnd"/>
      <w:r>
        <w:rPr>
          <w:rFonts w:ascii="Verdana" w:hAnsi="Verdana"/>
          <w:color w:val="000000"/>
        </w:rPr>
        <w:t xml:space="preserve"> the s to set background of an HTML tag by color code in hexadecimal:</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HTML Colors by Hex</w:t>
      </w:r>
      <w:r>
        <w:rPr>
          <w:rStyle w:val="tag"/>
          <w:rFonts w:ascii="Consolas" w:hAnsi="Consolas" w:cs="Consolas"/>
          <w:color w:val="000088"/>
        </w:rPr>
        <w:t>&lt;/title&gt;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w:t>
      </w:r>
      <w:r>
        <w:rPr>
          <w:rStyle w:val="pln"/>
          <w:rFonts w:ascii="Consolas" w:hAnsi="Consolas" w:cs="Consolas"/>
          <w:color w:val="313131"/>
        </w:rPr>
        <w:t xml:space="preserve"> </w:t>
      </w:r>
      <w:r>
        <w:rPr>
          <w:rStyle w:val="atn"/>
          <w:rFonts w:ascii="Consolas" w:hAnsi="Consolas" w:cs="Consolas"/>
          <w:color w:val="7F0055"/>
        </w:rPr>
        <w:t>text</w:t>
      </w:r>
      <w:r>
        <w:rPr>
          <w:rStyle w:val="pun"/>
          <w:rFonts w:ascii="Consolas" w:hAnsi="Consolas" w:cs="Consolas"/>
          <w:color w:val="666600"/>
        </w:rPr>
        <w:t>=</w:t>
      </w:r>
      <w:r>
        <w:rPr>
          <w:rStyle w:val="atv"/>
          <w:rFonts w:ascii="Consolas" w:hAnsi="Consolas" w:cs="Consolas"/>
          <w:color w:val="008800"/>
        </w:rPr>
        <w:t>"#0000FF"</w:t>
      </w:r>
      <w:r>
        <w:rPr>
          <w:rStyle w:val="pln"/>
          <w:rFonts w:ascii="Consolas" w:hAnsi="Consolas" w:cs="Consolas"/>
          <w:color w:val="313131"/>
        </w:rPr>
        <w:t xml:space="preserve"> </w:t>
      </w:r>
      <w:proofErr w:type="spellStart"/>
      <w:r>
        <w:rPr>
          <w:rStyle w:val="atn"/>
          <w:rFonts w:ascii="Consolas" w:hAnsi="Consolas" w:cs="Consolas"/>
          <w:color w:val="7F0055"/>
        </w:rPr>
        <w:t>bgcolor</w:t>
      </w:r>
      <w:proofErr w:type="spellEnd"/>
      <w:r>
        <w:rPr>
          <w:rStyle w:val="pun"/>
          <w:rFonts w:ascii="Consolas" w:hAnsi="Consolas" w:cs="Consolas"/>
          <w:color w:val="666600"/>
        </w:rPr>
        <w:t>=</w:t>
      </w:r>
      <w:r>
        <w:rPr>
          <w:rStyle w:val="atv"/>
          <w:rFonts w:ascii="Consolas" w:hAnsi="Consolas" w:cs="Consolas"/>
          <w:color w:val="008800"/>
        </w:rPr>
        <w:t>"#00FF00"</w:t>
      </w:r>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Use different color </w:t>
      </w:r>
      <w:proofErr w:type="spellStart"/>
      <w:r>
        <w:rPr>
          <w:rStyle w:val="pln"/>
          <w:rFonts w:ascii="Consolas" w:hAnsi="Consolas" w:cs="Consolas"/>
          <w:color w:val="313131"/>
        </w:rPr>
        <w:t>hexa</w:t>
      </w:r>
      <w:proofErr w:type="spellEnd"/>
      <w:r>
        <w:rPr>
          <w:rStyle w:val="pln"/>
          <w:rFonts w:ascii="Consolas" w:hAnsi="Consolas" w:cs="Consolas"/>
          <w:color w:val="313131"/>
        </w:rPr>
        <w:t xml:space="preserve"> for </w:t>
      </w:r>
      <w:proofErr w:type="spellStart"/>
      <w:r>
        <w:rPr>
          <w:rStyle w:val="pln"/>
          <w:rFonts w:ascii="Consolas" w:hAnsi="Consolas" w:cs="Consolas"/>
          <w:color w:val="313131"/>
        </w:rPr>
        <w:t>for</w:t>
      </w:r>
      <w:proofErr w:type="spellEnd"/>
      <w:r>
        <w:rPr>
          <w:rStyle w:val="pln"/>
          <w:rFonts w:ascii="Consolas" w:hAnsi="Consolas" w:cs="Consolas"/>
          <w:color w:val="313131"/>
        </w:rPr>
        <w:t xml:space="preserve"> body and table and see the result</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w:t>
      </w:r>
      <w:r>
        <w:rPr>
          <w:rStyle w:val="pln"/>
          <w:rFonts w:ascii="Consolas" w:hAnsi="Consolas" w:cs="Consolas"/>
          <w:color w:val="313131"/>
        </w:rPr>
        <w:t xml:space="preserve"> </w:t>
      </w:r>
      <w:proofErr w:type="spellStart"/>
      <w:r>
        <w:rPr>
          <w:rStyle w:val="atn"/>
          <w:rFonts w:ascii="Consolas" w:hAnsi="Consolas" w:cs="Consolas"/>
          <w:color w:val="7F0055"/>
        </w:rPr>
        <w:t>bgcolor</w:t>
      </w:r>
      <w:proofErr w:type="spellEnd"/>
      <w:r>
        <w:rPr>
          <w:rStyle w:val="pun"/>
          <w:rFonts w:ascii="Consolas" w:hAnsi="Consolas" w:cs="Consolas"/>
          <w:color w:val="666600"/>
        </w:rPr>
        <w:t>=</w:t>
      </w:r>
      <w:r>
        <w:rPr>
          <w:rStyle w:val="atv"/>
          <w:rFonts w:ascii="Consolas" w:hAnsi="Consolas" w:cs="Consolas"/>
          <w:color w:val="008800"/>
        </w:rPr>
        <w:t>"#000000"</w:t>
      </w:r>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tr</w:t>
      </w:r>
      <w:proofErr w:type="spellEnd"/>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lastRenderedPageBreak/>
        <w:t>&lt;</w:t>
      </w:r>
      <w:proofErr w:type="gramStart"/>
      <w:r>
        <w:rPr>
          <w:rStyle w:val="tag"/>
          <w:rFonts w:ascii="Consolas" w:hAnsi="Consolas" w:cs="Consolas"/>
          <w:color w:val="000088"/>
        </w:rPr>
        <w:t>td</w:t>
      </w:r>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&lt;font</w:t>
      </w:r>
      <w:r>
        <w:rPr>
          <w:rStyle w:val="pln"/>
          <w:rFonts w:ascii="Consolas" w:hAnsi="Consolas" w:cs="Consolas"/>
          <w:color w:val="313131"/>
        </w:rPr>
        <w:t xml:space="preserve"> </w:t>
      </w:r>
      <w:r>
        <w:rPr>
          <w:rStyle w:val="atn"/>
          <w:rFonts w:ascii="Consolas" w:hAnsi="Consolas" w:cs="Consolas"/>
          <w:color w:val="7F0055"/>
        </w:rPr>
        <w:t>color</w:t>
      </w:r>
      <w:r>
        <w:rPr>
          <w:rStyle w:val="pun"/>
          <w:rFonts w:ascii="Consolas" w:hAnsi="Consolas" w:cs="Consolas"/>
          <w:color w:val="666600"/>
        </w:rPr>
        <w:t>=</w:t>
      </w:r>
      <w:r>
        <w:rPr>
          <w:rStyle w:val="atv"/>
          <w:rFonts w:ascii="Consolas" w:hAnsi="Consolas" w:cs="Consolas"/>
          <w:color w:val="008800"/>
        </w:rPr>
        <w:t>"#FFFFFF"</w:t>
      </w:r>
      <w:r>
        <w:rPr>
          <w:rStyle w:val="tag"/>
          <w:rFonts w:ascii="Consolas" w:hAnsi="Consolas" w:cs="Consolas"/>
          <w:color w:val="000088"/>
        </w:rPr>
        <w:t>&gt;</w:t>
      </w:r>
      <w:r>
        <w:rPr>
          <w:rStyle w:val="pln"/>
          <w:rFonts w:ascii="Consolas" w:hAnsi="Consolas" w:cs="Consolas"/>
          <w:color w:val="313131"/>
        </w:rPr>
        <w:t>This text will appear white on black background</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/font&gt;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tr</w:t>
      </w:r>
      <w:proofErr w:type="spellEnd"/>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43FA3" w:rsidRDefault="00F43FA3" w:rsidP="00A8566A">
      <w:pPr>
        <w:pStyle w:val="Heading2"/>
        <w:spacing w:before="48" w:beforeAutospacing="0" w:after="48" w:afterAutospacing="0" w:line="360" w:lineRule="atLeast"/>
        <w:ind w:right="48"/>
        <w:rPr>
          <w:rFonts w:ascii="Verdana" w:hAnsi="Verdana"/>
          <w:bCs w:val="0"/>
          <w:color w:val="215868" w:themeColor="accent5" w:themeShade="80"/>
          <w:spacing w:val="-15"/>
          <w:sz w:val="30"/>
          <w:szCs w:val="30"/>
        </w:rPr>
      </w:pPr>
    </w:p>
    <w:p w:rsidR="00A8566A" w:rsidRPr="00F43FA3" w:rsidRDefault="00A8566A" w:rsidP="00A8566A">
      <w:pPr>
        <w:pStyle w:val="Heading2"/>
        <w:spacing w:before="48" w:beforeAutospacing="0" w:after="48" w:afterAutospacing="0" w:line="360" w:lineRule="atLeast"/>
        <w:ind w:right="48"/>
        <w:rPr>
          <w:rFonts w:ascii="Verdana" w:hAnsi="Verdana"/>
          <w:bCs w:val="0"/>
          <w:color w:val="215868" w:themeColor="accent5" w:themeShade="80"/>
          <w:spacing w:val="-15"/>
          <w:sz w:val="30"/>
          <w:szCs w:val="30"/>
        </w:rPr>
      </w:pPr>
      <w:r w:rsidRPr="00F43FA3">
        <w:rPr>
          <w:rFonts w:ascii="Verdana" w:hAnsi="Verdana"/>
          <w:bCs w:val="0"/>
          <w:color w:val="215868" w:themeColor="accent5" w:themeShade="80"/>
          <w:spacing w:val="-15"/>
          <w:sz w:val="30"/>
          <w:szCs w:val="30"/>
        </w:rPr>
        <w:t>HTML Colors - RGB Values</w:t>
      </w:r>
    </w:p>
    <w:p w:rsidR="00A8566A" w:rsidRPr="00A27A8A" w:rsidRDefault="00A8566A" w:rsidP="00A8566A">
      <w:pPr>
        <w:pStyle w:val="NormalWeb"/>
        <w:spacing w:before="0" w:beforeAutospacing="0" w:after="240" w:afterAutospacing="0" w:line="360" w:lineRule="atLeast"/>
        <w:ind w:left="48" w:right="48"/>
        <w:jc w:val="both"/>
        <w:rPr>
          <w:rFonts w:ascii="Arial" w:hAnsi="Arial" w:cs="Arial"/>
          <w:color w:val="000000"/>
        </w:rPr>
      </w:pPr>
      <w:r w:rsidRPr="00A27A8A">
        <w:rPr>
          <w:rFonts w:ascii="Arial" w:hAnsi="Arial" w:cs="Arial"/>
          <w:color w:val="000000"/>
        </w:rPr>
        <w:t>This color value is specified using the </w:t>
      </w:r>
      <w:proofErr w:type="spellStart"/>
      <w:proofErr w:type="gramStart"/>
      <w:r w:rsidRPr="00A27A8A">
        <w:rPr>
          <w:rFonts w:ascii="Arial" w:hAnsi="Arial" w:cs="Arial"/>
          <w:b/>
          <w:bCs/>
          <w:color w:val="000000"/>
        </w:rPr>
        <w:t>rgb</w:t>
      </w:r>
      <w:proofErr w:type="spellEnd"/>
      <w:r w:rsidRPr="00A27A8A">
        <w:rPr>
          <w:rFonts w:ascii="Arial" w:hAnsi="Arial" w:cs="Arial"/>
          <w:b/>
          <w:bCs/>
          <w:color w:val="000000"/>
        </w:rPr>
        <w:t>(</w:t>
      </w:r>
      <w:proofErr w:type="gramEnd"/>
      <w:r w:rsidRPr="00A27A8A">
        <w:rPr>
          <w:rFonts w:ascii="Arial" w:hAnsi="Arial" w:cs="Arial"/>
          <w:b/>
          <w:bCs/>
          <w:color w:val="000000"/>
        </w:rPr>
        <w:t xml:space="preserve"> )</w:t>
      </w:r>
      <w:r w:rsidRPr="00A27A8A">
        <w:rPr>
          <w:rFonts w:ascii="Arial" w:hAnsi="Arial" w:cs="Arial"/>
          <w:color w:val="000000"/>
        </w:rPr>
        <w:t> property. This property takes three values, one each for red, green, and blue. The value can be an integer between 0 and 255 or a percentage.</w:t>
      </w:r>
    </w:p>
    <w:p w:rsidR="00A8566A" w:rsidRPr="00A27A8A" w:rsidRDefault="00A8566A" w:rsidP="00A8566A">
      <w:pPr>
        <w:pStyle w:val="NormalWeb"/>
        <w:spacing w:before="0" w:beforeAutospacing="0" w:after="240" w:afterAutospacing="0" w:line="360" w:lineRule="atLeast"/>
        <w:ind w:left="48" w:right="48"/>
        <w:jc w:val="both"/>
        <w:rPr>
          <w:rFonts w:ascii="Arial" w:hAnsi="Arial" w:cs="Arial"/>
          <w:color w:val="000000"/>
        </w:rPr>
      </w:pPr>
      <w:r w:rsidRPr="00A27A8A">
        <w:rPr>
          <w:rFonts w:ascii="Arial" w:hAnsi="Arial" w:cs="Arial"/>
          <w:color w:val="000000"/>
        </w:rPr>
        <w:t>Following is a list to show few colors using RGB values.</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4530"/>
        <w:gridCol w:w="4530"/>
      </w:tblGrid>
      <w:tr w:rsidR="00A8566A" w:rsidTr="00A8566A">
        <w:tc>
          <w:tcPr>
            <w:tcW w:w="25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8566A" w:rsidRDefault="00A8566A">
            <w:pPr>
              <w:spacing w:before="120" w:after="120"/>
              <w:rPr>
                <w:rFonts w:ascii="Verdana" w:hAnsi="Verdana"/>
                <w:b/>
                <w:bCs/>
                <w:color w:val="313131"/>
                <w:sz w:val="21"/>
                <w:szCs w:val="21"/>
              </w:rPr>
            </w:pPr>
            <w:r>
              <w:rPr>
                <w:rFonts w:ascii="Verdana" w:hAnsi="Verdana"/>
                <w:b/>
                <w:bCs/>
                <w:color w:val="313131"/>
                <w:sz w:val="21"/>
                <w:szCs w:val="21"/>
              </w:rPr>
              <w:t>Color</w:t>
            </w:r>
          </w:p>
        </w:tc>
        <w:tc>
          <w:tcPr>
            <w:tcW w:w="2500" w:type="pct"/>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8566A" w:rsidRDefault="00A8566A">
            <w:pPr>
              <w:spacing w:before="120" w:after="120"/>
              <w:rPr>
                <w:rFonts w:ascii="Verdana" w:hAnsi="Verdana"/>
                <w:b/>
                <w:bCs/>
                <w:color w:val="313131"/>
                <w:sz w:val="21"/>
                <w:szCs w:val="21"/>
              </w:rPr>
            </w:pPr>
            <w:r>
              <w:rPr>
                <w:rFonts w:ascii="Verdana" w:hAnsi="Verdana"/>
                <w:b/>
                <w:bCs/>
                <w:color w:val="313131"/>
                <w:sz w:val="21"/>
                <w:szCs w:val="21"/>
              </w:rPr>
              <w:t>Color RGB</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0000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roofErr w:type="spellStart"/>
            <w:r>
              <w:rPr>
                <w:rFonts w:ascii="Verdana" w:hAnsi="Verdana"/>
                <w:color w:val="313131"/>
                <w:sz w:val="21"/>
                <w:szCs w:val="21"/>
              </w:rPr>
              <w:t>rgb</w:t>
            </w:r>
            <w:proofErr w:type="spellEnd"/>
            <w:r>
              <w:rPr>
                <w:rFonts w:ascii="Verdana" w:hAnsi="Verdana"/>
                <w:color w:val="313131"/>
                <w:sz w:val="21"/>
                <w:szCs w:val="21"/>
              </w:rPr>
              <w:t>(0,0,0)</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FF00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roofErr w:type="spellStart"/>
            <w:r>
              <w:rPr>
                <w:rFonts w:ascii="Verdana" w:hAnsi="Verdana"/>
                <w:color w:val="313131"/>
                <w:sz w:val="21"/>
                <w:szCs w:val="21"/>
              </w:rPr>
              <w:t>rgb</w:t>
            </w:r>
            <w:proofErr w:type="spellEnd"/>
            <w:r>
              <w:rPr>
                <w:rFonts w:ascii="Verdana" w:hAnsi="Verdana"/>
                <w:color w:val="313131"/>
                <w:sz w:val="21"/>
                <w:szCs w:val="21"/>
              </w:rPr>
              <w:t>(255,0,0)</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00FF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roofErr w:type="spellStart"/>
            <w:r>
              <w:rPr>
                <w:rFonts w:ascii="Verdana" w:hAnsi="Verdana"/>
                <w:color w:val="313131"/>
                <w:sz w:val="21"/>
                <w:szCs w:val="21"/>
              </w:rPr>
              <w:t>rgb</w:t>
            </w:r>
            <w:proofErr w:type="spellEnd"/>
            <w:r>
              <w:rPr>
                <w:rFonts w:ascii="Verdana" w:hAnsi="Verdana"/>
                <w:color w:val="313131"/>
                <w:sz w:val="21"/>
                <w:szCs w:val="21"/>
              </w:rPr>
              <w:t>(0,255,0)</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0000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roofErr w:type="spellStart"/>
            <w:r>
              <w:rPr>
                <w:rFonts w:ascii="Verdana" w:hAnsi="Verdana"/>
                <w:color w:val="313131"/>
                <w:sz w:val="21"/>
                <w:szCs w:val="21"/>
              </w:rPr>
              <w:t>rgb</w:t>
            </w:r>
            <w:proofErr w:type="spellEnd"/>
            <w:r>
              <w:rPr>
                <w:rFonts w:ascii="Verdana" w:hAnsi="Verdana"/>
                <w:color w:val="313131"/>
                <w:sz w:val="21"/>
                <w:szCs w:val="21"/>
              </w:rPr>
              <w:t>(0,0,255)</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FFFF0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roofErr w:type="spellStart"/>
            <w:r>
              <w:rPr>
                <w:rFonts w:ascii="Verdana" w:hAnsi="Verdana"/>
                <w:color w:val="313131"/>
                <w:sz w:val="21"/>
                <w:szCs w:val="21"/>
              </w:rPr>
              <w:t>rgb</w:t>
            </w:r>
            <w:proofErr w:type="spellEnd"/>
            <w:r>
              <w:rPr>
                <w:rFonts w:ascii="Verdana" w:hAnsi="Verdana"/>
                <w:color w:val="313131"/>
                <w:sz w:val="21"/>
                <w:szCs w:val="21"/>
              </w:rPr>
              <w:t>(255,255,0)</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00FF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roofErr w:type="spellStart"/>
            <w:r>
              <w:rPr>
                <w:rFonts w:ascii="Verdana" w:hAnsi="Verdana"/>
                <w:color w:val="313131"/>
                <w:sz w:val="21"/>
                <w:szCs w:val="21"/>
              </w:rPr>
              <w:t>rgb</w:t>
            </w:r>
            <w:proofErr w:type="spellEnd"/>
            <w:r>
              <w:rPr>
                <w:rFonts w:ascii="Verdana" w:hAnsi="Verdana"/>
                <w:color w:val="313131"/>
                <w:sz w:val="21"/>
                <w:szCs w:val="21"/>
              </w:rPr>
              <w:t>(0,255,255)</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FF00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roofErr w:type="spellStart"/>
            <w:r>
              <w:rPr>
                <w:rFonts w:ascii="Verdana" w:hAnsi="Verdana"/>
                <w:color w:val="313131"/>
                <w:sz w:val="21"/>
                <w:szCs w:val="21"/>
              </w:rPr>
              <w:t>rgb</w:t>
            </w:r>
            <w:proofErr w:type="spellEnd"/>
            <w:r>
              <w:rPr>
                <w:rFonts w:ascii="Verdana" w:hAnsi="Verdana"/>
                <w:color w:val="313131"/>
                <w:sz w:val="21"/>
                <w:szCs w:val="21"/>
              </w:rPr>
              <w:t>(255,0,255)</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C0C0C0"/>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roofErr w:type="spellStart"/>
            <w:r>
              <w:rPr>
                <w:rFonts w:ascii="Verdana" w:hAnsi="Verdana"/>
                <w:color w:val="313131"/>
                <w:sz w:val="21"/>
                <w:szCs w:val="21"/>
              </w:rPr>
              <w:t>rgb</w:t>
            </w:r>
            <w:proofErr w:type="spellEnd"/>
            <w:r>
              <w:rPr>
                <w:rFonts w:ascii="Verdana" w:hAnsi="Verdana"/>
                <w:color w:val="313131"/>
                <w:sz w:val="21"/>
                <w:szCs w:val="21"/>
              </w:rPr>
              <w:t>(192,192,192)</w:t>
            </w:r>
          </w:p>
        </w:tc>
      </w:tr>
      <w:tr w:rsidR="00A8566A" w:rsidTr="00A8566A">
        <w:tc>
          <w:tcPr>
            <w:tcW w:w="0" w:type="auto"/>
            <w:tcBorders>
              <w:top w:val="single" w:sz="6" w:space="0" w:color="D6D6D6"/>
              <w:left w:val="single" w:sz="6" w:space="0" w:color="D6D6D6"/>
              <w:bottom w:val="single" w:sz="6" w:space="0" w:color="D6D6D6"/>
              <w:right w:val="single" w:sz="6" w:space="0" w:color="D6D6D6"/>
            </w:tcBorders>
            <w:shd w:val="clear" w:color="auto" w:fill="FFFFFF"/>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r>
              <w:rPr>
                <w:rFonts w:ascii="Verdana" w:hAnsi="Verdana"/>
                <w:color w:val="313131"/>
                <w:sz w:val="21"/>
                <w:szCs w:val="21"/>
              </w:rPr>
              <w:t>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8566A" w:rsidRDefault="00A8566A">
            <w:pPr>
              <w:spacing w:before="120" w:after="120"/>
              <w:rPr>
                <w:rFonts w:ascii="Verdana" w:hAnsi="Verdana"/>
                <w:color w:val="313131"/>
                <w:sz w:val="21"/>
                <w:szCs w:val="21"/>
              </w:rPr>
            </w:pPr>
            <w:proofErr w:type="spellStart"/>
            <w:r>
              <w:rPr>
                <w:rFonts w:ascii="Verdana" w:hAnsi="Verdana"/>
                <w:color w:val="313131"/>
                <w:sz w:val="21"/>
                <w:szCs w:val="21"/>
              </w:rPr>
              <w:t>rgb</w:t>
            </w:r>
            <w:proofErr w:type="spellEnd"/>
            <w:r>
              <w:rPr>
                <w:rFonts w:ascii="Verdana" w:hAnsi="Verdana"/>
                <w:color w:val="313131"/>
                <w:sz w:val="21"/>
                <w:szCs w:val="21"/>
              </w:rPr>
              <w:t>(255,255,255)</w:t>
            </w:r>
          </w:p>
        </w:tc>
      </w:tr>
    </w:tbl>
    <w:p w:rsidR="00A8566A" w:rsidRDefault="00A8566A" w:rsidP="00A8566A">
      <w:pPr>
        <w:pStyle w:val="Heading4"/>
        <w:spacing w:before="0" w:line="360" w:lineRule="atLeast"/>
        <w:rPr>
          <w:rFonts w:ascii="Verdana" w:hAnsi="Verdana"/>
          <w:caps/>
          <w:color w:val="000000"/>
          <w:sz w:val="21"/>
          <w:szCs w:val="21"/>
        </w:rPr>
      </w:pPr>
    </w:p>
    <w:p w:rsidR="00A8566A" w:rsidRDefault="00A8566A" w:rsidP="00A8566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are the s to set background of an HTML tag by color code using </w:t>
      </w:r>
      <w:proofErr w:type="spellStart"/>
      <w:proofErr w:type="gramStart"/>
      <w:r>
        <w:rPr>
          <w:rFonts w:ascii="Verdana" w:hAnsi="Verdana"/>
          <w:color w:val="000000"/>
        </w:rPr>
        <w:t>rgb</w:t>
      </w:r>
      <w:proofErr w:type="spellEnd"/>
      <w:r>
        <w:rPr>
          <w:rFonts w:ascii="Verdana" w:hAnsi="Verdana"/>
          <w:color w:val="000000"/>
        </w:rPr>
        <w:t>(</w:t>
      </w:r>
      <w:proofErr w:type="gramEnd"/>
      <w:r>
        <w:rPr>
          <w:rFonts w:ascii="Verdana" w:hAnsi="Verdana"/>
          <w:color w:val="000000"/>
        </w:rPr>
        <w:t>) values:</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dec"/>
          <w:rFonts w:ascii="Consolas" w:hAnsi="Consolas" w:cs="Consolas"/>
          <w:color w:val="7F0055"/>
        </w:rPr>
        <w:t>&lt;!DOCTYPE</w:t>
      </w:r>
      <w:proofErr w:type="gramEnd"/>
      <w:r>
        <w:rPr>
          <w:rStyle w:val="dec"/>
          <w:rFonts w:ascii="Consolas" w:hAnsi="Consolas" w:cs="Consolas"/>
          <w:color w:val="7F0055"/>
        </w:rPr>
        <w:t xml:space="preserve"> html&gt;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HTML Colors by RGB code</w:t>
      </w:r>
      <w:r>
        <w:rPr>
          <w:rStyle w:val="tag"/>
          <w:rFonts w:ascii="Consolas" w:hAnsi="Consolas" w:cs="Consolas"/>
          <w:color w:val="000088"/>
        </w:rPr>
        <w:t>&lt;/title&gt;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w:t>
      </w:r>
      <w:r>
        <w:rPr>
          <w:rStyle w:val="pln"/>
          <w:rFonts w:ascii="Consolas" w:hAnsi="Consolas" w:cs="Consolas"/>
          <w:color w:val="313131"/>
        </w:rPr>
        <w:t xml:space="preserve"> </w:t>
      </w:r>
      <w:r>
        <w:rPr>
          <w:rStyle w:val="atn"/>
          <w:rFonts w:ascii="Consolas" w:hAnsi="Consolas" w:cs="Consolas"/>
          <w:color w:val="7F0055"/>
        </w:rPr>
        <w:t>text</w:t>
      </w:r>
      <w:r>
        <w:rPr>
          <w:rStyle w:val="pun"/>
          <w:rFonts w:ascii="Consolas" w:hAnsi="Consolas" w:cs="Consolas"/>
          <w:color w:val="666600"/>
        </w:rPr>
        <w:t>=</w:t>
      </w:r>
      <w:r>
        <w:rPr>
          <w:rStyle w:val="atv"/>
          <w:rFonts w:ascii="Consolas" w:hAnsi="Consolas" w:cs="Consolas"/>
          <w:color w:val="008800"/>
        </w:rPr>
        <w:t>"</w:t>
      </w:r>
      <w:proofErr w:type="spellStart"/>
      <w:proofErr w:type="gramStart"/>
      <w:r>
        <w:rPr>
          <w:rStyle w:val="atv"/>
          <w:rFonts w:ascii="Consolas" w:hAnsi="Consolas" w:cs="Consolas"/>
          <w:color w:val="008800"/>
        </w:rPr>
        <w:t>rgb</w:t>
      </w:r>
      <w:proofErr w:type="spellEnd"/>
      <w:r>
        <w:rPr>
          <w:rStyle w:val="atv"/>
          <w:rFonts w:ascii="Consolas" w:hAnsi="Consolas" w:cs="Consolas"/>
          <w:color w:val="008800"/>
        </w:rPr>
        <w:t>(</w:t>
      </w:r>
      <w:proofErr w:type="gramEnd"/>
      <w:r>
        <w:rPr>
          <w:rStyle w:val="atv"/>
          <w:rFonts w:ascii="Consolas" w:hAnsi="Consolas" w:cs="Consolas"/>
          <w:color w:val="008800"/>
        </w:rPr>
        <w:t>0,0,255)"</w:t>
      </w:r>
      <w:r>
        <w:rPr>
          <w:rStyle w:val="pln"/>
          <w:rFonts w:ascii="Consolas" w:hAnsi="Consolas" w:cs="Consolas"/>
          <w:color w:val="313131"/>
        </w:rPr>
        <w:t xml:space="preserve"> </w:t>
      </w:r>
      <w:proofErr w:type="spellStart"/>
      <w:r>
        <w:rPr>
          <w:rStyle w:val="atn"/>
          <w:rFonts w:ascii="Consolas" w:hAnsi="Consolas" w:cs="Consolas"/>
          <w:color w:val="7F0055"/>
        </w:rPr>
        <w:t>bgcolor</w:t>
      </w:r>
      <w:proofErr w:type="spellEnd"/>
      <w:r>
        <w:rPr>
          <w:rStyle w:val="pun"/>
          <w:rFonts w:ascii="Consolas" w:hAnsi="Consolas" w:cs="Consolas"/>
          <w:color w:val="666600"/>
        </w:rPr>
        <w:t>=</w:t>
      </w:r>
      <w:r>
        <w:rPr>
          <w:rStyle w:val="atv"/>
          <w:rFonts w:ascii="Consolas" w:hAnsi="Consolas" w:cs="Consolas"/>
          <w:color w:val="008800"/>
        </w:rPr>
        <w:t>"</w:t>
      </w:r>
      <w:proofErr w:type="spellStart"/>
      <w:r>
        <w:rPr>
          <w:rStyle w:val="atv"/>
          <w:rFonts w:ascii="Consolas" w:hAnsi="Consolas" w:cs="Consolas"/>
          <w:color w:val="008800"/>
        </w:rPr>
        <w:t>rgb</w:t>
      </w:r>
      <w:proofErr w:type="spellEnd"/>
      <w:r>
        <w:rPr>
          <w:rStyle w:val="atv"/>
          <w:rFonts w:ascii="Consolas" w:hAnsi="Consolas" w:cs="Consolas"/>
          <w:color w:val="008800"/>
        </w:rPr>
        <w:t>(0,255,0)"</w:t>
      </w:r>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Use different color code for </w:t>
      </w:r>
      <w:proofErr w:type="spellStart"/>
      <w:r>
        <w:rPr>
          <w:rStyle w:val="pln"/>
          <w:rFonts w:ascii="Consolas" w:hAnsi="Consolas" w:cs="Consolas"/>
          <w:color w:val="313131"/>
        </w:rPr>
        <w:t>for</w:t>
      </w:r>
      <w:proofErr w:type="spellEnd"/>
      <w:r>
        <w:rPr>
          <w:rStyle w:val="pln"/>
          <w:rFonts w:ascii="Consolas" w:hAnsi="Consolas" w:cs="Consolas"/>
          <w:color w:val="313131"/>
        </w:rPr>
        <w:t xml:space="preserve"> body and table and see the result</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w:t>
      </w:r>
      <w:r>
        <w:rPr>
          <w:rStyle w:val="pln"/>
          <w:rFonts w:ascii="Consolas" w:hAnsi="Consolas" w:cs="Consolas"/>
          <w:color w:val="313131"/>
        </w:rPr>
        <w:t xml:space="preserve"> </w:t>
      </w:r>
      <w:proofErr w:type="spellStart"/>
      <w:r>
        <w:rPr>
          <w:rStyle w:val="atn"/>
          <w:rFonts w:ascii="Consolas" w:hAnsi="Consolas" w:cs="Consolas"/>
          <w:color w:val="7F0055"/>
        </w:rPr>
        <w:t>bgcolor</w:t>
      </w:r>
      <w:proofErr w:type="spellEnd"/>
      <w:r>
        <w:rPr>
          <w:rStyle w:val="pun"/>
          <w:rFonts w:ascii="Consolas" w:hAnsi="Consolas" w:cs="Consolas"/>
          <w:color w:val="666600"/>
        </w:rPr>
        <w:t>=</w:t>
      </w:r>
      <w:r>
        <w:rPr>
          <w:rStyle w:val="atv"/>
          <w:rFonts w:ascii="Consolas" w:hAnsi="Consolas" w:cs="Consolas"/>
          <w:color w:val="008800"/>
        </w:rPr>
        <w:t>"</w:t>
      </w:r>
      <w:proofErr w:type="spellStart"/>
      <w:proofErr w:type="gramStart"/>
      <w:r>
        <w:rPr>
          <w:rStyle w:val="atv"/>
          <w:rFonts w:ascii="Consolas" w:hAnsi="Consolas" w:cs="Consolas"/>
          <w:color w:val="008800"/>
        </w:rPr>
        <w:t>rgb</w:t>
      </w:r>
      <w:proofErr w:type="spellEnd"/>
      <w:r>
        <w:rPr>
          <w:rStyle w:val="atv"/>
          <w:rFonts w:ascii="Consolas" w:hAnsi="Consolas" w:cs="Consolas"/>
          <w:color w:val="008800"/>
        </w:rPr>
        <w:t>(</w:t>
      </w:r>
      <w:proofErr w:type="gramEnd"/>
      <w:r>
        <w:rPr>
          <w:rStyle w:val="atv"/>
          <w:rFonts w:ascii="Consolas" w:hAnsi="Consolas" w:cs="Consolas"/>
          <w:color w:val="008800"/>
        </w:rPr>
        <w:t>0,0,0)"</w:t>
      </w:r>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tr</w:t>
      </w:r>
      <w:proofErr w:type="spellEnd"/>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td</w:t>
      </w:r>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&lt;font</w:t>
      </w:r>
      <w:r>
        <w:rPr>
          <w:rStyle w:val="pln"/>
          <w:rFonts w:ascii="Consolas" w:hAnsi="Consolas" w:cs="Consolas"/>
          <w:color w:val="313131"/>
        </w:rPr>
        <w:t xml:space="preserve"> </w:t>
      </w:r>
      <w:r>
        <w:rPr>
          <w:rStyle w:val="atn"/>
          <w:rFonts w:ascii="Consolas" w:hAnsi="Consolas" w:cs="Consolas"/>
          <w:color w:val="7F0055"/>
        </w:rPr>
        <w:t>color</w:t>
      </w:r>
      <w:r>
        <w:rPr>
          <w:rStyle w:val="pun"/>
          <w:rFonts w:ascii="Consolas" w:hAnsi="Consolas" w:cs="Consolas"/>
          <w:color w:val="666600"/>
        </w:rPr>
        <w:t>=</w:t>
      </w:r>
      <w:r>
        <w:rPr>
          <w:rStyle w:val="atv"/>
          <w:rFonts w:ascii="Consolas" w:hAnsi="Consolas" w:cs="Consolas"/>
          <w:color w:val="008800"/>
        </w:rPr>
        <w:t>"</w:t>
      </w:r>
      <w:proofErr w:type="spellStart"/>
      <w:proofErr w:type="gramStart"/>
      <w:r>
        <w:rPr>
          <w:rStyle w:val="atv"/>
          <w:rFonts w:ascii="Consolas" w:hAnsi="Consolas" w:cs="Consolas"/>
          <w:color w:val="008800"/>
        </w:rPr>
        <w:t>rgb</w:t>
      </w:r>
      <w:proofErr w:type="spellEnd"/>
      <w:r>
        <w:rPr>
          <w:rStyle w:val="atv"/>
          <w:rFonts w:ascii="Consolas" w:hAnsi="Consolas" w:cs="Consolas"/>
          <w:color w:val="008800"/>
        </w:rPr>
        <w:t>(</w:t>
      </w:r>
      <w:proofErr w:type="gramEnd"/>
      <w:r>
        <w:rPr>
          <w:rStyle w:val="atv"/>
          <w:rFonts w:ascii="Consolas" w:hAnsi="Consolas" w:cs="Consolas"/>
          <w:color w:val="008800"/>
        </w:rPr>
        <w:t>255,255,255)"</w:t>
      </w:r>
      <w:r>
        <w:rPr>
          <w:rStyle w:val="tag"/>
          <w:rFonts w:ascii="Consolas" w:hAnsi="Consolas" w:cs="Consolas"/>
          <w:color w:val="000088"/>
        </w:rPr>
        <w:t>&gt;</w:t>
      </w:r>
      <w:r>
        <w:rPr>
          <w:rStyle w:val="pln"/>
          <w:rFonts w:ascii="Consolas" w:hAnsi="Consolas" w:cs="Consolas"/>
          <w:color w:val="313131"/>
        </w:rPr>
        <w:t>This text will appear white on black background.</w:t>
      </w:r>
      <w:r>
        <w:rPr>
          <w:rStyle w:val="tag"/>
          <w:rFonts w:ascii="Consolas" w:hAnsi="Consolas" w:cs="Consolas"/>
          <w:color w:val="000088"/>
        </w:rPr>
        <w:t>&lt;/font&gt;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&lt;/td&gt;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spellStart"/>
      <w:proofErr w:type="gramStart"/>
      <w:r>
        <w:rPr>
          <w:rStyle w:val="tag"/>
          <w:rFonts w:ascii="Consolas" w:hAnsi="Consolas" w:cs="Consolas"/>
          <w:color w:val="000088"/>
        </w:rPr>
        <w:t>tr</w:t>
      </w:r>
      <w:proofErr w:type="spellEnd"/>
      <w:proofErr w:type="gramEnd"/>
      <w:r>
        <w:rPr>
          <w:rStyle w:val="tag"/>
          <w:rFonts w:ascii="Consolas" w:hAnsi="Consolas" w:cs="Consolas"/>
          <w:color w:val="000088"/>
        </w:rPr>
        <w:t>&gt;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8566A" w:rsidRDefault="00A8566A" w:rsidP="00A8566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A8566A" w:rsidRDefault="00A8566A"/>
    <w:p w:rsidR="00A8566A" w:rsidRPr="009C78F1" w:rsidRDefault="00A8566A" w:rsidP="009C78F1">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9C78F1">
        <w:rPr>
          <w:rFonts w:ascii="Verdana" w:eastAsia="Times New Roman" w:hAnsi="Verdana" w:cs="Times New Roman"/>
          <w:b/>
          <w:color w:val="215868" w:themeColor="accent5" w:themeShade="80"/>
          <w:spacing w:val="-15"/>
          <w:kern w:val="36"/>
          <w:sz w:val="36"/>
          <w:szCs w:val="36"/>
        </w:rPr>
        <w:t>HTML Fonts</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t>Fonts play very important role in making a website more user friendly and increasing content readability. Font face and color depends entirely on the computer and browser that is being used to view your page but you can use HTML </w:t>
      </w:r>
      <w:r w:rsidRPr="009C78F1">
        <w:rPr>
          <w:rFonts w:ascii="Arial" w:eastAsia="Times New Roman" w:hAnsi="Arial" w:cs="Arial"/>
          <w:b/>
          <w:bCs/>
          <w:color w:val="000000"/>
          <w:sz w:val="24"/>
          <w:szCs w:val="24"/>
        </w:rPr>
        <w:t>&lt;font&gt;</w:t>
      </w:r>
      <w:r w:rsidRPr="009C78F1">
        <w:rPr>
          <w:rFonts w:ascii="Arial" w:eastAsia="Times New Roman" w:hAnsi="Arial" w:cs="Arial"/>
          <w:color w:val="000000"/>
          <w:sz w:val="24"/>
          <w:szCs w:val="24"/>
        </w:rPr>
        <w:t> tag to add style, size, and color to the text on your website. You can use a </w:t>
      </w:r>
      <w:r w:rsidRPr="009C78F1">
        <w:rPr>
          <w:rFonts w:ascii="Arial" w:eastAsia="Times New Roman" w:hAnsi="Arial" w:cs="Arial"/>
          <w:b/>
          <w:bCs/>
          <w:color w:val="000000"/>
          <w:sz w:val="24"/>
          <w:szCs w:val="24"/>
        </w:rPr>
        <w:t>&lt;</w:t>
      </w:r>
      <w:proofErr w:type="spellStart"/>
      <w:r w:rsidRPr="009C78F1">
        <w:rPr>
          <w:rFonts w:ascii="Arial" w:eastAsia="Times New Roman" w:hAnsi="Arial" w:cs="Arial"/>
          <w:b/>
          <w:bCs/>
          <w:color w:val="000000"/>
          <w:sz w:val="24"/>
          <w:szCs w:val="24"/>
        </w:rPr>
        <w:t>basefont</w:t>
      </w:r>
      <w:proofErr w:type="spellEnd"/>
      <w:r w:rsidRPr="009C78F1">
        <w:rPr>
          <w:rFonts w:ascii="Arial" w:eastAsia="Times New Roman" w:hAnsi="Arial" w:cs="Arial"/>
          <w:b/>
          <w:bCs/>
          <w:color w:val="000000"/>
          <w:sz w:val="24"/>
          <w:szCs w:val="24"/>
        </w:rPr>
        <w:t>&gt;</w:t>
      </w:r>
      <w:r w:rsidRPr="009C78F1">
        <w:rPr>
          <w:rFonts w:ascii="Arial" w:eastAsia="Times New Roman" w:hAnsi="Arial" w:cs="Arial"/>
          <w:color w:val="000000"/>
          <w:sz w:val="24"/>
          <w:szCs w:val="24"/>
        </w:rPr>
        <w:t> tag to set all of your text to the same size, face, and color.</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t>The font tag is having three attributes called </w:t>
      </w:r>
      <w:r w:rsidRPr="009C78F1">
        <w:rPr>
          <w:rFonts w:ascii="Arial" w:eastAsia="Times New Roman" w:hAnsi="Arial" w:cs="Arial"/>
          <w:b/>
          <w:bCs/>
          <w:color w:val="000000"/>
          <w:sz w:val="24"/>
          <w:szCs w:val="24"/>
        </w:rPr>
        <w:t>size, color</w:t>
      </w:r>
      <w:r w:rsidRPr="009C78F1">
        <w:rPr>
          <w:rFonts w:ascii="Arial" w:eastAsia="Times New Roman" w:hAnsi="Arial" w:cs="Arial"/>
          <w:color w:val="000000"/>
          <w:sz w:val="24"/>
          <w:szCs w:val="24"/>
        </w:rPr>
        <w:t>, and </w:t>
      </w:r>
      <w:r w:rsidRPr="009C78F1">
        <w:rPr>
          <w:rFonts w:ascii="Arial" w:eastAsia="Times New Roman" w:hAnsi="Arial" w:cs="Arial"/>
          <w:b/>
          <w:bCs/>
          <w:color w:val="000000"/>
          <w:sz w:val="24"/>
          <w:szCs w:val="24"/>
        </w:rPr>
        <w:t>face</w:t>
      </w:r>
      <w:r w:rsidRPr="009C78F1">
        <w:rPr>
          <w:rFonts w:ascii="Arial" w:eastAsia="Times New Roman" w:hAnsi="Arial" w:cs="Arial"/>
          <w:color w:val="000000"/>
          <w:sz w:val="24"/>
          <w:szCs w:val="24"/>
        </w:rPr>
        <w:t xml:space="preserve"> to customize your fonts. To change any of the font attributes at any time within your webpage, simply use the &lt;font&gt; tag. The text that follows will remain changed until you close with the &lt;/font&gt; tag. </w:t>
      </w:r>
    </w:p>
    <w:p w:rsidR="009C78F1" w:rsidRPr="00A8566A" w:rsidRDefault="009C78F1" w:rsidP="00A8566A">
      <w:pPr>
        <w:shd w:val="clear" w:color="auto" w:fill="F9F9F9"/>
        <w:spacing w:after="100" w:line="240" w:lineRule="auto"/>
        <w:rPr>
          <w:rFonts w:ascii="Verdana" w:eastAsia="Times New Roman" w:hAnsi="Verdana" w:cs="Times New Roman"/>
          <w:color w:val="000000"/>
          <w:sz w:val="21"/>
          <w:szCs w:val="21"/>
        </w:rPr>
      </w:pPr>
    </w:p>
    <w:p w:rsidR="00A8566A" w:rsidRPr="009C78F1" w:rsidRDefault="00A8566A" w:rsidP="009C78F1">
      <w:pPr>
        <w:tabs>
          <w:tab w:val="left" w:pos="3315"/>
        </w:tabs>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9C78F1">
        <w:rPr>
          <w:rFonts w:ascii="Verdana" w:eastAsia="Times New Roman" w:hAnsi="Verdana" w:cs="Times New Roman"/>
          <w:b/>
          <w:color w:val="215868" w:themeColor="accent5" w:themeShade="80"/>
          <w:spacing w:val="-15"/>
          <w:sz w:val="30"/>
          <w:szCs w:val="30"/>
        </w:rPr>
        <w:t>Set Font Size</w:t>
      </w:r>
      <w:r w:rsidR="009C78F1" w:rsidRPr="009C78F1">
        <w:rPr>
          <w:rFonts w:ascii="Verdana" w:eastAsia="Times New Roman" w:hAnsi="Verdana" w:cs="Times New Roman"/>
          <w:b/>
          <w:color w:val="215868" w:themeColor="accent5" w:themeShade="80"/>
          <w:spacing w:val="-15"/>
          <w:sz w:val="30"/>
          <w:szCs w:val="30"/>
        </w:rPr>
        <w:tab/>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t>You can set content font size using </w:t>
      </w:r>
      <w:r w:rsidRPr="009C78F1">
        <w:rPr>
          <w:rFonts w:ascii="Arial" w:eastAsia="Times New Roman" w:hAnsi="Arial" w:cs="Arial"/>
          <w:b/>
          <w:bCs/>
          <w:color w:val="000000"/>
          <w:sz w:val="24"/>
          <w:szCs w:val="24"/>
        </w:rPr>
        <w:t>size</w:t>
      </w:r>
      <w:r w:rsidRPr="009C78F1">
        <w:rPr>
          <w:rFonts w:ascii="Arial" w:eastAsia="Times New Roman" w:hAnsi="Arial" w:cs="Arial"/>
          <w:color w:val="000000"/>
          <w:sz w:val="24"/>
          <w:szCs w:val="24"/>
        </w:rPr>
        <w:t> attribute. The range of accepted values is from 1(smallest) to 7(largest). The default size of a font is 3.</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Setting Font Size</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Font size="1"</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"2"</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Font size="2"</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"3"</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Font size="3"</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"4"</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Font size="4"</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Font size="5"</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"6"</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Font size="6"</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"7"</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Font size="7"</w:t>
      </w:r>
      <w:r w:rsidRPr="00A8566A">
        <w:rPr>
          <w:rFonts w:ascii="Consolas" w:eastAsia="Times New Roman" w:hAnsi="Consolas" w:cs="Consolas"/>
          <w:color w:val="000088"/>
          <w:sz w:val="20"/>
          <w:szCs w:val="20"/>
        </w:rPr>
        <w:t>&lt;/font&gt;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15"/>
          <w:szCs w:val="15"/>
        </w:rPr>
        <w:t>Font size="1"</w:t>
      </w:r>
      <w:r w:rsidRPr="00A8566A">
        <w:rPr>
          <w:rFonts w:ascii="Verdana" w:eastAsia="Times New Roman" w:hAnsi="Verdana" w:cs="Times New Roman"/>
          <w:color w:val="313131"/>
          <w:sz w:val="21"/>
          <w:szCs w:val="21"/>
        </w:rPr>
        <w:br/>
      </w:r>
      <w:r w:rsidRPr="00A8566A">
        <w:rPr>
          <w:rFonts w:ascii="Verdana" w:eastAsia="Times New Roman" w:hAnsi="Verdana" w:cs="Times New Roman"/>
          <w:color w:val="313131"/>
          <w:sz w:val="20"/>
          <w:szCs w:val="20"/>
        </w:rPr>
        <w:t>Font size="2"</w:t>
      </w:r>
      <w:r w:rsidRPr="00A8566A">
        <w:rPr>
          <w:rFonts w:ascii="Verdana" w:eastAsia="Times New Roman" w:hAnsi="Verdana" w:cs="Times New Roman"/>
          <w:color w:val="313131"/>
          <w:sz w:val="21"/>
          <w:szCs w:val="21"/>
        </w:rPr>
        <w:br/>
      </w:r>
      <w:r w:rsidRPr="00A8566A">
        <w:rPr>
          <w:rFonts w:ascii="Verdana" w:eastAsia="Times New Roman" w:hAnsi="Verdana" w:cs="Times New Roman"/>
          <w:color w:val="313131"/>
          <w:sz w:val="24"/>
          <w:szCs w:val="24"/>
        </w:rPr>
        <w:t>Font size="3"</w:t>
      </w:r>
      <w:r w:rsidRPr="00A8566A">
        <w:rPr>
          <w:rFonts w:ascii="Verdana" w:eastAsia="Times New Roman" w:hAnsi="Verdana" w:cs="Times New Roman"/>
          <w:color w:val="313131"/>
          <w:sz w:val="21"/>
          <w:szCs w:val="21"/>
        </w:rPr>
        <w:br/>
      </w:r>
      <w:r w:rsidRPr="00A8566A">
        <w:rPr>
          <w:rFonts w:ascii="Verdana" w:eastAsia="Times New Roman" w:hAnsi="Verdana" w:cs="Times New Roman"/>
          <w:color w:val="313131"/>
          <w:sz w:val="27"/>
          <w:szCs w:val="27"/>
        </w:rPr>
        <w:t>Font size="4"</w:t>
      </w:r>
      <w:r w:rsidRPr="00A8566A">
        <w:rPr>
          <w:rFonts w:ascii="Verdana" w:eastAsia="Times New Roman" w:hAnsi="Verdana" w:cs="Times New Roman"/>
          <w:color w:val="313131"/>
          <w:sz w:val="21"/>
          <w:szCs w:val="21"/>
        </w:rPr>
        <w:br/>
      </w:r>
      <w:r w:rsidRPr="00A8566A">
        <w:rPr>
          <w:rFonts w:ascii="Verdana" w:eastAsia="Times New Roman" w:hAnsi="Verdana" w:cs="Times New Roman"/>
          <w:color w:val="313131"/>
          <w:sz w:val="36"/>
          <w:szCs w:val="36"/>
        </w:rPr>
        <w:t>Font size="5"</w:t>
      </w:r>
      <w:r w:rsidRPr="00A8566A">
        <w:rPr>
          <w:rFonts w:ascii="Verdana" w:eastAsia="Times New Roman" w:hAnsi="Verdana" w:cs="Times New Roman"/>
          <w:color w:val="313131"/>
          <w:sz w:val="21"/>
          <w:szCs w:val="21"/>
        </w:rPr>
        <w:br/>
      </w:r>
      <w:r w:rsidRPr="00A8566A">
        <w:rPr>
          <w:rFonts w:ascii="Verdana" w:eastAsia="Times New Roman" w:hAnsi="Verdana" w:cs="Times New Roman"/>
          <w:color w:val="313131"/>
          <w:sz w:val="48"/>
          <w:szCs w:val="48"/>
        </w:rPr>
        <w:t>Font size="6"</w:t>
      </w:r>
      <w:r w:rsidRPr="00A8566A">
        <w:rPr>
          <w:rFonts w:ascii="Verdana" w:eastAsia="Times New Roman" w:hAnsi="Verdana" w:cs="Times New Roman"/>
          <w:color w:val="313131"/>
          <w:sz w:val="21"/>
          <w:szCs w:val="21"/>
        </w:rPr>
        <w:br/>
      </w:r>
      <w:r w:rsidRPr="00A8566A">
        <w:rPr>
          <w:rFonts w:ascii="Verdana" w:eastAsia="Times New Roman" w:hAnsi="Verdana" w:cs="Times New Roman"/>
          <w:color w:val="313131"/>
          <w:sz w:val="72"/>
          <w:szCs w:val="72"/>
        </w:rPr>
        <w:t>Font size="7"</w:t>
      </w:r>
    </w:p>
    <w:p w:rsidR="00811936" w:rsidRDefault="00811936"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9C78F1"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9C78F1">
        <w:rPr>
          <w:rFonts w:ascii="Verdana" w:eastAsia="Times New Roman" w:hAnsi="Verdana" w:cs="Times New Roman"/>
          <w:b/>
          <w:color w:val="215868" w:themeColor="accent5" w:themeShade="80"/>
          <w:spacing w:val="-15"/>
          <w:sz w:val="30"/>
          <w:szCs w:val="30"/>
        </w:rPr>
        <w:t>Setting Font Face</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A8566A">
        <w:rPr>
          <w:rFonts w:ascii="Verdana" w:eastAsia="Times New Roman" w:hAnsi="Verdana" w:cs="Times New Roman"/>
          <w:color w:val="000000"/>
          <w:sz w:val="24"/>
          <w:szCs w:val="24"/>
        </w:rPr>
        <w:lastRenderedPageBreak/>
        <w:t>You can set font face using </w:t>
      </w:r>
      <w:r w:rsidRPr="00A8566A">
        <w:rPr>
          <w:rFonts w:ascii="Verdana" w:eastAsia="Times New Roman" w:hAnsi="Verdana" w:cs="Times New Roman"/>
          <w:i/>
          <w:iCs/>
          <w:color w:val="000000"/>
          <w:sz w:val="24"/>
          <w:szCs w:val="24"/>
        </w:rPr>
        <w:t>face</w:t>
      </w:r>
      <w:r w:rsidRPr="00A8566A">
        <w:rPr>
          <w:rFonts w:ascii="Verdana" w:eastAsia="Times New Roman" w:hAnsi="Verdana" w:cs="Times New Roman"/>
          <w:color w:val="000000"/>
          <w:sz w:val="24"/>
          <w:szCs w:val="24"/>
        </w:rPr>
        <w:t xml:space="preserve"> attribute but be aware that if the user </w:t>
      </w:r>
      <w:r w:rsidRPr="009C78F1">
        <w:rPr>
          <w:rFonts w:ascii="Arial" w:eastAsia="Times New Roman" w:hAnsi="Arial" w:cs="Arial"/>
          <w:color w:val="000000"/>
          <w:sz w:val="24"/>
          <w:szCs w:val="24"/>
        </w:rPr>
        <w:t>viewing the page doesn't have the font installed, they will not be able to see it. Instead user will see the default font face applicable to the user's computer.</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Font Face</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face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"Times New Roman"</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Times New Roman</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face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"Verdana"</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Verdana</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face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"Comic sans MS"</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Comic Sans MS</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face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WildWest</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w:t>
      </w:r>
      <w:r w:rsidRPr="00A8566A">
        <w:rPr>
          <w:rFonts w:ascii="Consolas" w:eastAsia="Times New Roman" w:hAnsi="Consolas" w:cs="Consolas"/>
          <w:color w:val="000088"/>
          <w:sz w:val="20"/>
          <w:szCs w:val="20"/>
        </w:rPr>
        <w:t>&gt;</w:t>
      </w:r>
      <w:proofErr w:type="spellStart"/>
      <w:r w:rsidRPr="00A8566A">
        <w:rPr>
          <w:rFonts w:ascii="Consolas" w:eastAsia="Times New Roman" w:hAnsi="Consolas" w:cs="Consolas"/>
          <w:color w:val="313131"/>
          <w:sz w:val="20"/>
          <w:szCs w:val="20"/>
        </w:rPr>
        <w:t>WildWest</w:t>
      </w:r>
      <w:proofErr w:type="spellEnd"/>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face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"Bedrock"</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Bedrock</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0" w:line="240" w:lineRule="auto"/>
        <w:rPr>
          <w:rFonts w:ascii="Verdana" w:eastAsia="Times New Roman" w:hAnsi="Verdana" w:cs="Times New Roman"/>
          <w:color w:val="313131"/>
          <w:sz w:val="21"/>
          <w:szCs w:val="21"/>
        </w:rPr>
      </w:pPr>
      <w:r w:rsidRPr="00A8566A">
        <w:rPr>
          <w:rFonts w:ascii="Times New Roman" w:eastAsia="Times New Roman" w:hAnsi="Times New Roman" w:cs="Times New Roman"/>
          <w:color w:val="313131"/>
          <w:sz w:val="36"/>
          <w:szCs w:val="36"/>
        </w:rPr>
        <w:t>Times New Roman</w:t>
      </w:r>
      <w:r w:rsidRPr="00A8566A">
        <w:rPr>
          <w:rFonts w:ascii="Verdana" w:eastAsia="Times New Roman" w:hAnsi="Verdana" w:cs="Times New Roman"/>
          <w:color w:val="313131"/>
          <w:sz w:val="21"/>
          <w:szCs w:val="21"/>
        </w:rPr>
        <w:br/>
      </w:r>
      <w:r w:rsidRPr="00A8566A">
        <w:rPr>
          <w:rFonts w:ascii="Verdana" w:eastAsia="Times New Roman" w:hAnsi="Verdana" w:cs="Times New Roman"/>
          <w:color w:val="313131"/>
          <w:sz w:val="36"/>
          <w:szCs w:val="36"/>
        </w:rPr>
        <w:t>Verdana</w:t>
      </w:r>
      <w:r w:rsidRPr="00A8566A">
        <w:rPr>
          <w:rFonts w:ascii="Verdana" w:eastAsia="Times New Roman" w:hAnsi="Verdana" w:cs="Times New Roman"/>
          <w:color w:val="313131"/>
          <w:sz w:val="21"/>
          <w:szCs w:val="21"/>
        </w:rPr>
        <w:br/>
      </w:r>
      <w:r w:rsidRPr="00A8566A">
        <w:rPr>
          <w:rFonts w:ascii="Comic Sans MS" w:eastAsia="Times New Roman" w:hAnsi="Comic Sans MS" w:cs="Times New Roman"/>
          <w:color w:val="313131"/>
          <w:sz w:val="36"/>
          <w:szCs w:val="36"/>
        </w:rPr>
        <w:t xml:space="preserve">Comic </w:t>
      </w:r>
      <w:proofErr w:type="gramStart"/>
      <w:r w:rsidRPr="00A8566A">
        <w:rPr>
          <w:rFonts w:ascii="Comic Sans MS" w:eastAsia="Times New Roman" w:hAnsi="Comic Sans MS" w:cs="Times New Roman"/>
          <w:color w:val="313131"/>
          <w:sz w:val="36"/>
          <w:szCs w:val="36"/>
        </w:rPr>
        <w:t>Sans</w:t>
      </w:r>
      <w:proofErr w:type="gramEnd"/>
      <w:r w:rsidRPr="00A8566A">
        <w:rPr>
          <w:rFonts w:ascii="Comic Sans MS" w:eastAsia="Times New Roman" w:hAnsi="Comic Sans MS" w:cs="Times New Roman"/>
          <w:color w:val="313131"/>
          <w:sz w:val="36"/>
          <w:szCs w:val="36"/>
        </w:rPr>
        <w:t xml:space="preserve"> MS</w:t>
      </w:r>
      <w:r w:rsidRPr="00A8566A">
        <w:rPr>
          <w:rFonts w:ascii="Verdana" w:eastAsia="Times New Roman" w:hAnsi="Verdana" w:cs="Times New Roman"/>
          <w:color w:val="313131"/>
          <w:sz w:val="21"/>
          <w:szCs w:val="21"/>
        </w:rPr>
        <w:br/>
      </w:r>
      <w:proofErr w:type="spellStart"/>
      <w:r w:rsidRPr="00A8566A">
        <w:rPr>
          <w:rFonts w:ascii="WildWest" w:eastAsia="Times New Roman" w:hAnsi="WildWest" w:cs="Times New Roman"/>
          <w:color w:val="313131"/>
          <w:sz w:val="36"/>
          <w:szCs w:val="36"/>
        </w:rPr>
        <w:t>WildWest</w:t>
      </w:r>
      <w:proofErr w:type="spellEnd"/>
      <w:r w:rsidRPr="00A8566A">
        <w:rPr>
          <w:rFonts w:ascii="Verdana" w:eastAsia="Times New Roman" w:hAnsi="Verdana" w:cs="Times New Roman"/>
          <w:color w:val="313131"/>
          <w:sz w:val="21"/>
          <w:szCs w:val="21"/>
        </w:rPr>
        <w:br/>
      </w:r>
      <w:r w:rsidRPr="00A8566A">
        <w:rPr>
          <w:rFonts w:ascii="Bedrock" w:eastAsia="Times New Roman" w:hAnsi="Bedrock" w:cs="Times New Roman"/>
          <w:color w:val="313131"/>
          <w:sz w:val="36"/>
          <w:szCs w:val="36"/>
        </w:rPr>
        <w:t>Bedrock</w:t>
      </w:r>
    </w:p>
    <w:p w:rsidR="009C78F1" w:rsidRDefault="009C78F1"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9C78F1"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9C78F1">
        <w:rPr>
          <w:rFonts w:ascii="Verdana" w:eastAsia="Times New Roman" w:hAnsi="Verdana" w:cs="Times New Roman"/>
          <w:b/>
          <w:color w:val="215868" w:themeColor="accent5" w:themeShade="80"/>
          <w:spacing w:val="-15"/>
          <w:sz w:val="30"/>
          <w:szCs w:val="30"/>
        </w:rPr>
        <w:t>Specify alternate font faces</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t>A visitor will only be able to see your font if they have that font installed on their computer. So, it is possible to specify two or more font face alternatives by listing the font face names, separated by a comma.</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face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arial</w:t>
      </w:r>
      <w:proofErr w:type="gramStart"/>
      <w:r w:rsidRPr="00A8566A">
        <w:rPr>
          <w:rFonts w:ascii="Consolas" w:eastAsia="Times New Roman" w:hAnsi="Consolas" w:cs="Consolas"/>
          <w:color w:val="008800"/>
          <w:sz w:val="20"/>
          <w:szCs w:val="20"/>
        </w:rPr>
        <w:t>,helvetica</w:t>
      </w:r>
      <w:proofErr w:type="spellEnd"/>
      <w:proofErr w:type="gram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face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 xml:space="preserve">"Lucida </w:t>
      </w:r>
      <w:proofErr w:type="spellStart"/>
      <w:r w:rsidRPr="00A8566A">
        <w:rPr>
          <w:rFonts w:ascii="Consolas" w:eastAsia="Times New Roman" w:hAnsi="Consolas" w:cs="Consolas"/>
          <w:color w:val="008800"/>
          <w:sz w:val="20"/>
          <w:szCs w:val="20"/>
        </w:rPr>
        <w:t>Calligraphy</w:t>
      </w:r>
      <w:proofErr w:type="gramStart"/>
      <w:r w:rsidRPr="00A8566A">
        <w:rPr>
          <w:rFonts w:ascii="Consolas" w:eastAsia="Times New Roman" w:hAnsi="Consolas" w:cs="Consolas"/>
          <w:color w:val="008800"/>
          <w:sz w:val="20"/>
          <w:szCs w:val="20"/>
        </w:rPr>
        <w:t>,Comic</w:t>
      </w:r>
      <w:proofErr w:type="spellEnd"/>
      <w:proofErr w:type="gramEnd"/>
      <w:r w:rsidRPr="00A8566A">
        <w:rPr>
          <w:rFonts w:ascii="Consolas" w:eastAsia="Times New Roman" w:hAnsi="Consolas" w:cs="Consolas"/>
          <w:color w:val="008800"/>
          <w:sz w:val="20"/>
          <w:szCs w:val="20"/>
        </w:rPr>
        <w:t xml:space="preserve"> Sans </w:t>
      </w:r>
      <w:proofErr w:type="spellStart"/>
      <w:r w:rsidRPr="00A8566A">
        <w:rPr>
          <w:rFonts w:ascii="Consolas" w:eastAsia="Times New Roman" w:hAnsi="Consolas" w:cs="Consolas"/>
          <w:color w:val="008800"/>
          <w:sz w:val="20"/>
          <w:szCs w:val="20"/>
        </w:rPr>
        <w:t>MS,Lucida</w:t>
      </w:r>
      <w:proofErr w:type="spellEnd"/>
      <w:r w:rsidRPr="00A8566A">
        <w:rPr>
          <w:rFonts w:ascii="Consolas" w:eastAsia="Times New Roman" w:hAnsi="Consolas" w:cs="Consolas"/>
          <w:color w:val="008800"/>
          <w:sz w:val="20"/>
          <w:szCs w:val="20"/>
        </w:rPr>
        <w:t xml:space="preserve"> Console"</w:t>
      </w:r>
      <w:r w:rsidRPr="00A8566A">
        <w:rPr>
          <w:rFonts w:ascii="Consolas" w:eastAsia="Times New Roman" w:hAnsi="Consolas" w:cs="Consolas"/>
          <w:color w:val="000088"/>
          <w:sz w:val="20"/>
          <w:szCs w:val="20"/>
        </w:rPr>
        <w:t>&gt;</w:t>
      </w:r>
    </w:p>
    <w:p w:rsidR="00A8566A"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lastRenderedPageBreak/>
        <w:t>When your page is loaded, their browser will display the first font face available. If none of the given fonts are installed, then it will display the default font face </w:t>
      </w:r>
      <w:r w:rsidRPr="009C78F1">
        <w:rPr>
          <w:rFonts w:ascii="Arial" w:eastAsia="Times New Roman" w:hAnsi="Arial" w:cs="Arial"/>
          <w:i/>
          <w:iCs/>
          <w:color w:val="000000"/>
          <w:sz w:val="24"/>
          <w:szCs w:val="24"/>
        </w:rPr>
        <w:t>Times New Roman</w:t>
      </w:r>
      <w:r w:rsidRPr="009C78F1">
        <w:rPr>
          <w:rFonts w:ascii="Arial" w:eastAsia="Times New Roman" w:hAnsi="Arial" w:cs="Arial"/>
          <w:color w:val="000000"/>
          <w:sz w:val="24"/>
          <w:szCs w:val="24"/>
        </w:rPr>
        <w:t>.</w:t>
      </w:r>
    </w:p>
    <w:p w:rsidR="007F5AE7" w:rsidRDefault="007F5AE7" w:rsidP="00A8566A">
      <w:pPr>
        <w:spacing w:after="240" w:line="360" w:lineRule="atLeast"/>
        <w:ind w:left="48" w:right="48"/>
        <w:jc w:val="both"/>
        <w:rPr>
          <w:rFonts w:ascii="Arial" w:eastAsia="Times New Roman" w:hAnsi="Arial" w:cs="Arial"/>
          <w:color w:val="000000"/>
          <w:sz w:val="24"/>
          <w:szCs w:val="24"/>
        </w:rPr>
      </w:pPr>
    </w:p>
    <w:p w:rsidR="007F5AE7" w:rsidRPr="009C78F1" w:rsidRDefault="007F5AE7" w:rsidP="00A8566A">
      <w:pPr>
        <w:spacing w:after="240" w:line="360" w:lineRule="atLeast"/>
        <w:ind w:left="48" w:right="48"/>
        <w:jc w:val="both"/>
        <w:rPr>
          <w:rFonts w:ascii="Arial" w:eastAsia="Times New Roman" w:hAnsi="Arial" w:cs="Arial"/>
          <w:color w:val="000000"/>
          <w:sz w:val="24"/>
          <w:szCs w:val="24"/>
        </w:rPr>
      </w:pPr>
    </w:p>
    <w:p w:rsidR="00A8566A" w:rsidRPr="009C78F1"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9C78F1">
        <w:rPr>
          <w:rFonts w:ascii="Verdana" w:eastAsia="Times New Roman" w:hAnsi="Verdana" w:cs="Times New Roman"/>
          <w:b/>
          <w:color w:val="215868" w:themeColor="accent5" w:themeShade="80"/>
          <w:spacing w:val="-15"/>
          <w:sz w:val="30"/>
          <w:szCs w:val="30"/>
        </w:rPr>
        <w:t>Setting Font Color</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t>You can set any font color you like using </w:t>
      </w:r>
      <w:r w:rsidRPr="009C78F1">
        <w:rPr>
          <w:rFonts w:ascii="Arial" w:eastAsia="Times New Roman" w:hAnsi="Arial" w:cs="Arial"/>
          <w:i/>
          <w:iCs/>
          <w:color w:val="000000"/>
          <w:sz w:val="24"/>
          <w:szCs w:val="24"/>
        </w:rPr>
        <w:t>color</w:t>
      </w:r>
      <w:r w:rsidRPr="009C78F1">
        <w:rPr>
          <w:rFonts w:ascii="Arial" w:eastAsia="Times New Roman" w:hAnsi="Arial" w:cs="Arial"/>
          <w:color w:val="000000"/>
          <w:sz w:val="24"/>
          <w:szCs w:val="24"/>
        </w:rPr>
        <w:t> attribute. You can specify the color that you want by either the color name or hexadecimal code for that color.</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Setting Font Color</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color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"#FF00FF"</w:t>
      </w:r>
      <w:r w:rsidRPr="00A8566A">
        <w:rPr>
          <w:rFonts w:ascii="Consolas" w:eastAsia="Times New Roman" w:hAnsi="Consolas" w:cs="Consolas"/>
          <w:color w:val="000088"/>
          <w:sz w:val="20"/>
          <w:szCs w:val="20"/>
        </w:rPr>
        <w:t>&gt;</w:t>
      </w:r>
      <w:proofErr w:type="gramStart"/>
      <w:r w:rsidRPr="00A8566A">
        <w:rPr>
          <w:rFonts w:ascii="Consolas" w:eastAsia="Times New Roman" w:hAnsi="Consolas" w:cs="Consolas"/>
          <w:color w:val="313131"/>
          <w:sz w:val="20"/>
          <w:szCs w:val="20"/>
        </w:rPr>
        <w:t>This</w:t>
      </w:r>
      <w:proofErr w:type="gramEnd"/>
      <w:r w:rsidRPr="00A8566A">
        <w:rPr>
          <w:rFonts w:ascii="Consolas" w:eastAsia="Times New Roman" w:hAnsi="Consolas" w:cs="Consolas"/>
          <w:color w:val="313131"/>
          <w:sz w:val="20"/>
          <w:szCs w:val="20"/>
        </w:rPr>
        <w:t xml:space="preserve"> text is in pink</w:t>
      </w:r>
      <w:r w:rsidRPr="00A8566A">
        <w:rPr>
          <w:rFonts w:ascii="Consolas" w:eastAsia="Times New Roman" w:hAnsi="Consolas" w:cs="Consolas"/>
          <w:color w:val="000088"/>
          <w:sz w:val="20"/>
          <w:szCs w:val="20"/>
        </w:rPr>
        <w:t>&lt;/font&gt;&lt;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color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"red"</w:t>
      </w:r>
      <w:r w:rsidRPr="00A8566A">
        <w:rPr>
          <w:rFonts w:ascii="Consolas" w:eastAsia="Times New Roman" w:hAnsi="Consolas" w:cs="Consolas"/>
          <w:color w:val="000088"/>
          <w:sz w:val="20"/>
          <w:szCs w:val="20"/>
        </w:rPr>
        <w:t>&gt;</w:t>
      </w:r>
      <w:proofErr w:type="gramStart"/>
      <w:r w:rsidRPr="00A8566A">
        <w:rPr>
          <w:rFonts w:ascii="Consolas" w:eastAsia="Times New Roman" w:hAnsi="Consolas" w:cs="Consolas"/>
          <w:color w:val="313131"/>
          <w:sz w:val="20"/>
          <w:szCs w:val="20"/>
        </w:rPr>
        <w:t>This</w:t>
      </w:r>
      <w:proofErr w:type="gramEnd"/>
      <w:r w:rsidRPr="00A8566A">
        <w:rPr>
          <w:rFonts w:ascii="Consolas" w:eastAsia="Times New Roman" w:hAnsi="Consolas" w:cs="Consolas"/>
          <w:color w:val="313131"/>
          <w:sz w:val="20"/>
          <w:szCs w:val="20"/>
        </w:rPr>
        <w:t xml:space="preserve"> text is red</w:t>
      </w:r>
      <w:r w:rsidRPr="00A8566A">
        <w:rPr>
          <w:rFonts w:ascii="Consolas" w:eastAsia="Times New Roman" w:hAnsi="Consolas" w:cs="Consolas"/>
          <w:color w:val="000088"/>
          <w:sz w:val="20"/>
          <w:szCs w:val="20"/>
        </w:rPr>
        <w:t>&lt;/font&gt;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color w:val="FF00FF"/>
          <w:sz w:val="21"/>
          <w:szCs w:val="21"/>
        </w:rPr>
        <w:t>This text is in pink</w:t>
      </w:r>
      <w:r w:rsidRPr="00A8566A">
        <w:rPr>
          <w:rFonts w:ascii="Verdana" w:eastAsia="Times New Roman" w:hAnsi="Verdana" w:cs="Times New Roman"/>
          <w:color w:val="313131"/>
          <w:sz w:val="21"/>
          <w:szCs w:val="21"/>
        </w:rPr>
        <w:br/>
      </w:r>
      <w:proofErr w:type="gramStart"/>
      <w:r w:rsidRPr="00A8566A">
        <w:rPr>
          <w:rFonts w:ascii="Verdana" w:eastAsia="Times New Roman" w:hAnsi="Verdana" w:cs="Times New Roman"/>
          <w:color w:val="FF0000"/>
          <w:sz w:val="21"/>
          <w:szCs w:val="21"/>
        </w:rPr>
        <w:t>This</w:t>
      </w:r>
      <w:proofErr w:type="gramEnd"/>
      <w:r w:rsidRPr="00A8566A">
        <w:rPr>
          <w:rFonts w:ascii="Verdana" w:eastAsia="Times New Roman" w:hAnsi="Verdana" w:cs="Times New Roman"/>
          <w:color w:val="FF0000"/>
          <w:sz w:val="21"/>
          <w:szCs w:val="21"/>
        </w:rPr>
        <w:t xml:space="preserve"> text is red</w:t>
      </w:r>
    </w:p>
    <w:p w:rsidR="009C78F1" w:rsidRDefault="009C78F1"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9C78F1"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9C78F1">
        <w:rPr>
          <w:rFonts w:ascii="Verdana" w:eastAsia="Times New Roman" w:hAnsi="Verdana" w:cs="Times New Roman"/>
          <w:b/>
          <w:color w:val="215868" w:themeColor="accent5" w:themeShade="80"/>
          <w:spacing w:val="-15"/>
          <w:sz w:val="30"/>
          <w:szCs w:val="30"/>
        </w:rPr>
        <w:t>The &lt;</w:t>
      </w:r>
      <w:proofErr w:type="spellStart"/>
      <w:r w:rsidRPr="009C78F1">
        <w:rPr>
          <w:rFonts w:ascii="Verdana" w:eastAsia="Times New Roman" w:hAnsi="Verdana" w:cs="Times New Roman"/>
          <w:b/>
          <w:color w:val="215868" w:themeColor="accent5" w:themeShade="80"/>
          <w:spacing w:val="-15"/>
          <w:sz w:val="30"/>
          <w:szCs w:val="30"/>
        </w:rPr>
        <w:t>basefont</w:t>
      </w:r>
      <w:proofErr w:type="spellEnd"/>
      <w:r w:rsidRPr="009C78F1">
        <w:rPr>
          <w:rFonts w:ascii="Verdana" w:eastAsia="Times New Roman" w:hAnsi="Verdana" w:cs="Times New Roman"/>
          <w:b/>
          <w:color w:val="215868" w:themeColor="accent5" w:themeShade="80"/>
          <w:spacing w:val="-15"/>
          <w:sz w:val="30"/>
          <w:szCs w:val="30"/>
        </w:rPr>
        <w:t>&gt; Element:</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t>The &lt;</w:t>
      </w:r>
      <w:proofErr w:type="spellStart"/>
      <w:r w:rsidRPr="009C78F1">
        <w:rPr>
          <w:rFonts w:ascii="Arial" w:eastAsia="Times New Roman" w:hAnsi="Arial" w:cs="Arial"/>
          <w:color w:val="000000"/>
          <w:sz w:val="24"/>
          <w:szCs w:val="24"/>
        </w:rPr>
        <w:t>basefont</w:t>
      </w:r>
      <w:proofErr w:type="spellEnd"/>
      <w:r w:rsidRPr="009C78F1">
        <w:rPr>
          <w:rFonts w:ascii="Arial" w:eastAsia="Times New Roman" w:hAnsi="Arial" w:cs="Arial"/>
          <w:color w:val="000000"/>
          <w:sz w:val="24"/>
          <w:szCs w:val="24"/>
        </w:rPr>
        <w:t>&gt; element is supposed to set a default font size, color, and typeface for any parts of the document that are not otherwise contained within a &lt;font&gt; tag. You can use the &lt;font&gt; elements to override the &lt;</w:t>
      </w:r>
      <w:proofErr w:type="spellStart"/>
      <w:r w:rsidRPr="009C78F1">
        <w:rPr>
          <w:rFonts w:ascii="Arial" w:eastAsia="Times New Roman" w:hAnsi="Arial" w:cs="Arial"/>
          <w:color w:val="000000"/>
          <w:sz w:val="24"/>
          <w:szCs w:val="24"/>
        </w:rPr>
        <w:t>basefont</w:t>
      </w:r>
      <w:proofErr w:type="spellEnd"/>
      <w:r w:rsidRPr="009C78F1">
        <w:rPr>
          <w:rFonts w:ascii="Arial" w:eastAsia="Times New Roman" w:hAnsi="Arial" w:cs="Arial"/>
          <w:color w:val="000000"/>
          <w:sz w:val="24"/>
          <w:szCs w:val="24"/>
        </w:rPr>
        <w:t>&gt; settings.</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t>The &lt;</w:t>
      </w:r>
      <w:proofErr w:type="spellStart"/>
      <w:r w:rsidRPr="009C78F1">
        <w:rPr>
          <w:rFonts w:ascii="Arial" w:eastAsia="Times New Roman" w:hAnsi="Arial" w:cs="Arial"/>
          <w:color w:val="000000"/>
          <w:sz w:val="24"/>
          <w:szCs w:val="24"/>
        </w:rPr>
        <w:t>basefont</w:t>
      </w:r>
      <w:proofErr w:type="spellEnd"/>
      <w:r w:rsidRPr="009C78F1">
        <w:rPr>
          <w:rFonts w:ascii="Arial" w:eastAsia="Times New Roman" w:hAnsi="Arial" w:cs="Arial"/>
          <w:color w:val="000000"/>
          <w:sz w:val="24"/>
          <w:szCs w:val="24"/>
        </w:rPr>
        <w:t>&gt; tag also takes color, size and face attributes and it will support relative font setting by giving size a value of +1 for a size larger or -2 for two sizes smaller.</w:t>
      </w:r>
    </w:p>
    <w:p w:rsidR="00A8566A" w:rsidRPr="009C78F1" w:rsidRDefault="00A8566A" w:rsidP="00A8566A">
      <w:pPr>
        <w:spacing w:before="48" w:after="48" w:line="360" w:lineRule="atLeast"/>
        <w:ind w:right="48"/>
        <w:outlineLvl w:val="2"/>
        <w:rPr>
          <w:rFonts w:ascii="Arial" w:eastAsia="Times New Roman" w:hAnsi="Arial" w:cs="Arial"/>
          <w:color w:val="000000"/>
          <w:sz w:val="31"/>
          <w:szCs w:val="31"/>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 xml:space="preserve">Setting </w:t>
      </w:r>
      <w:proofErr w:type="spellStart"/>
      <w:r w:rsidRPr="00A8566A">
        <w:rPr>
          <w:rFonts w:ascii="Consolas" w:eastAsia="Times New Roman" w:hAnsi="Consolas" w:cs="Consolas"/>
          <w:color w:val="313131"/>
          <w:sz w:val="20"/>
          <w:szCs w:val="20"/>
        </w:rPr>
        <w:t>Basefont</w:t>
      </w:r>
      <w:proofErr w:type="spellEnd"/>
      <w:r w:rsidRPr="00A8566A">
        <w:rPr>
          <w:rFonts w:ascii="Consolas" w:eastAsia="Times New Roman" w:hAnsi="Consolas" w:cs="Consolas"/>
          <w:color w:val="313131"/>
          <w:sz w:val="20"/>
          <w:szCs w:val="20"/>
        </w:rPr>
        <w:t xml:space="preserve"> Color</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basefont</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face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arial</w:t>
      </w:r>
      <w:proofErr w:type="spellEnd"/>
      <w:r w:rsidRPr="00A8566A">
        <w:rPr>
          <w:rFonts w:ascii="Consolas" w:eastAsia="Times New Roman" w:hAnsi="Consolas" w:cs="Consolas"/>
          <w:color w:val="008800"/>
          <w:sz w:val="20"/>
          <w:szCs w:val="20"/>
        </w:rPr>
        <w:t xml:space="preserve">, </w:t>
      </w:r>
      <w:proofErr w:type="spellStart"/>
      <w:r w:rsidRPr="00A8566A">
        <w:rPr>
          <w:rFonts w:ascii="Consolas" w:eastAsia="Times New Roman" w:hAnsi="Consolas" w:cs="Consolas"/>
          <w:color w:val="008800"/>
          <w:sz w:val="20"/>
          <w:szCs w:val="20"/>
        </w:rPr>
        <w:t>verdana</w:t>
      </w:r>
      <w:proofErr w:type="spellEnd"/>
      <w:r w:rsidRPr="00A8566A">
        <w:rPr>
          <w:rFonts w:ascii="Consolas" w:eastAsia="Times New Roman" w:hAnsi="Consolas" w:cs="Consolas"/>
          <w:color w:val="008800"/>
          <w:sz w:val="20"/>
          <w:szCs w:val="20"/>
        </w:rPr>
        <w:t>, sans-serif"</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"2"</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color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"#ff0000"</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r w:rsidRPr="00A8566A">
        <w:rPr>
          <w:rFonts w:ascii="Consolas" w:eastAsia="Times New Roman" w:hAnsi="Consolas" w:cs="Consolas"/>
          <w:color w:val="313131"/>
          <w:sz w:val="20"/>
          <w:szCs w:val="20"/>
        </w:rPr>
        <w:t>This is the page's default font</w:t>
      </w:r>
      <w:proofErr w:type="gramStart"/>
      <w:r w:rsidRPr="00A8566A">
        <w:rPr>
          <w:rFonts w:ascii="Consolas" w:eastAsia="Times New Roman" w:hAnsi="Consolas" w:cs="Consolas"/>
          <w:color w:val="313131"/>
          <w:sz w:val="20"/>
          <w:szCs w:val="20"/>
        </w:rPr>
        <w:t>.</w:t>
      </w:r>
      <w:r w:rsidRPr="00A8566A">
        <w:rPr>
          <w:rFonts w:ascii="Consolas" w:eastAsia="Times New Roman" w:hAnsi="Consolas" w:cs="Consolas"/>
          <w:color w:val="000088"/>
          <w:sz w:val="20"/>
          <w:szCs w:val="20"/>
        </w:rPr>
        <w:t>&lt;</w:t>
      </w:r>
      <w:proofErr w:type="gramEnd"/>
      <w:r w:rsidRPr="00A8566A">
        <w:rPr>
          <w:rFonts w:ascii="Consolas" w:eastAsia="Times New Roman" w:hAnsi="Consolas" w:cs="Consolas"/>
          <w:color w:val="000088"/>
          <w:sz w:val="20"/>
          <w:szCs w:val="20"/>
        </w:rPr>
        <w: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&lt;h2&gt;</w:t>
      </w:r>
      <w:r w:rsidRPr="00A8566A">
        <w:rPr>
          <w:rFonts w:ascii="Consolas" w:eastAsia="Times New Roman" w:hAnsi="Consolas" w:cs="Consolas"/>
          <w:color w:val="313131"/>
          <w:sz w:val="20"/>
          <w:szCs w:val="20"/>
        </w:rPr>
        <w:t xml:space="preserve"> of the &amp;</w:t>
      </w:r>
      <w:proofErr w:type="spellStart"/>
      <w:r w:rsidRPr="00A8566A">
        <w:rPr>
          <w:rFonts w:ascii="Consolas" w:eastAsia="Times New Roman" w:hAnsi="Consolas" w:cs="Consolas"/>
          <w:color w:val="313131"/>
          <w:sz w:val="20"/>
          <w:szCs w:val="20"/>
        </w:rPr>
        <w:t>lt</w:t>
      </w:r>
      <w:proofErr w:type="gramStart"/>
      <w:r w:rsidRPr="00A8566A">
        <w:rPr>
          <w:rFonts w:ascii="Consolas" w:eastAsia="Times New Roman" w:hAnsi="Consolas" w:cs="Consolas"/>
          <w:color w:val="313131"/>
          <w:sz w:val="20"/>
          <w:szCs w:val="20"/>
        </w:rPr>
        <w:t>;basefont</w:t>
      </w:r>
      <w:proofErr w:type="gramEnd"/>
      <w:r w:rsidRPr="00A8566A">
        <w:rPr>
          <w:rFonts w:ascii="Consolas" w:eastAsia="Times New Roman" w:hAnsi="Consolas" w:cs="Consolas"/>
          <w:color w:val="313131"/>
          <w:sz w:val="20"/>
          <w:szCs w:val="20"/>
        </w:rPr>
        <w:t>&amp;gt</w:t>
      </w:r>
      <w:proofErr w:type="spellEnd"/>
      <w:r w:rsidRPr="00A8566A">
        <w:rPr>
          <w:rFonts w:ascii="Consolas" w:eastAsia="Times New Roman" w:hAnsi="Consolas" w:cs="Consolas"/>
          <w:color w:val="313131"/>
          <w:sz w:val="20"/>
          <w:szCs w:val="20"/>
        </w:rPr>
        <w:t>; Element</w:t>
      </w:r>
      <w:r w:rsidRPr="00A8566A">
        <w:rPr>
          <w:rFonts w:ascii="Consolas" w:eastAsia="Times New Roman" w:hAnsi="Consolas" w:cs="Consolas"/>
          <w:color w:val="000088"/>
          <w:sz w:val="20"/>
          <w:szCs w:val="20"/>
        </w:rPr>
        <w:t>&lt;/h2&gt;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"+2"</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color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darkgray</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This is </w:t>
      </w:r>
      <w:proofErr w:type="spellStart"/>
      <w:r w:rsidRPr="00A8566A">
        <w:rPr>
          <w:rFonts w:ascii="Consolas" w:eastAsia="Times New Roman" w:hAnsi="Consolas" w:cs="Consolas"/>
          <w:color w:val="313131"/>
          <w:sz w:val="20"/>
          <w:szCs w:val="20"/>
        </w:rPr>
        <w:t>darkgray</w:t>
      </w:r>
      <w:proofErr w:type="spellEnd"/>
      <w:r w:rsidRPr="00A8566A">
        <w:rPr>
          <w:rFonts w:ascii="Consolas" w:eastAsia="Times New Roman" w:hAnsi="Consolas" w:cs="Consolas"/>
          <w:color w:val="313131"/>
          <w:sz w:val="20"/>
          <w:szCs w:val="20"/>
        </w:rPr>
        <w:t xml:space="preserve"> text with two sizes larger</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&lt;/font&gt;&lt;/p&gt;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&lt;p&gt;&lt;font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face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"courier"</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size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color</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"#000000"</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It is a courier font, a size smaller and black in color.</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&lt;/font&gt;&lt;/p&gt;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spacing w:after="240" w:line="360" w:lineRule="atLeast"/>
        <w:ind w:left="48" w:right="48"/>
        <w:jc w:val="both"/>
        <w:rPr>
          <w:rFonts w:ascii="Arial" w:eastAsia="Times New Roman" w:hAnsi="Arial" w:cs="Arial"/>
          <w:color w:val="000000"/>
          <w:sz w:val="20"/>
          <w:szCs w:val="20"/>
        </w:rPr>
      </w:pPr>
      <w:r w:rsidRPr="00A8566A">
        <w:rPr>
          <w:rFonts w:ascii="Arial" w:eastAsia="Times New Roman" w:hAnsi="Arial" w:cs="Arial"/>
          <w:color w:val="000000"/>
          <w:sz w:val="20"/>
          <w:szCs w:val="20"/>
        </w:rPr>
        <w:t>This is the page's default font.</w:t>
      </w:r>
    </w:p>
    <w:p w:rsidR="00A8566A" w:rsidRPr="00A8566A" w:rsidRDefault="00A8566A" w:rsidP="00A8566A">
      <w:pPr>
        <w:spacing w:before="48" w:after="48" w:line="360" w:lineRule="atLeast"/>
        <w:ind w:right="48"/>
        <w:outlineLvl w:val="1"/>
        <w:rPr>
          <w:rFonts w:ascii="Arial" w:eastAsia="Times New Roman" w:hAnsi="Arial" w:cs="Arial"/>
          <w:color w:val="121214"/>
          <w:spacing w:val="-15"/>
          <w:sz w:val="34"/>
          <w:szCs w:val="34"/>
        </w:rPr>
      </w:pPr>
      <w:r w:rsidRPr="00A8566A">
        <w:rPr>
          <w:rFonts w:ascii="Arial" w:eastAsia="Times New Roman" w:hAnsi="Arial" w:cs="Arial"/>
          <w:color w:val="121214"/>
          <w:spacing w:val="-15"/>
          <w:sz w:val="34"/>
          <w:szCs w:val="34"/>
        </w:rPr>
        <w:t xml:space="preserve"> </w:t>
      </w:r>
      <w:proofErr w:type="gramStart"/>
      <w:r w:rsidRPr="00A8566A">
        <w:rPr>
          <w:rFonts w:ascii="Arial" w:eastAsia="Times New Roman" w:hAnsi="Arial" w:cs="Arial"/>
          <w:color w:val="121214"/>
          <w:spacing w:val="-15"/>
          <w:sz w:val="34"/>
          <w:szCs w:val="34"/>
        </w:rPr>
        <w:t>of</w:t>
      </w:r>
      <w:proofErr w:type="gramEnd"/>
      <w:r w:rsidRPr="00A8566A">
        <w:rPr>
          <w:rFonts w:ascii="Arial" w:eastAsia="Times New Roman" w:hAnsi="Arial" w:cs="Arial"/>
          <w:color w:val="121214"/>
          <w:spacing w:val="-15"/>
          <w:sz w:val="34"/>
          <w:szCs w:val="34"/>
        </w:rPr>
        <w:t xml:space="preserve"> the &lt;</w:t>
      </w:r>
      <w:proofErr w:type="spellStart"/>
      <w:r w:rsidRPr="00A8566A">
        <w:rPr>
          <w:rFonts w:ascii="Arial" w:eastAsia="Times New Roman" w:hAnsi="Arial" w:cs="Arial"/>
          <w:color w:val="121214"/>
          <w:spacing w:val="-15"/>
          <w:sz w:val="34"/>
          <w:szCs w:val="34"/>
        </w:rPr>
        <w:t>basefont</w:t>
      </w:r>
      <w:proofErr w:type="spellEnd"/>
      <w:r w:rsidRPr="00A8566A">
        <w:rPr>
          <w:rFonts w:ascii="Arial" w:eastAsia="Times New Roman" w:hAnsi="Arial" w:cs="Arial"/>
          <w:color w:val="121214"/>
          <w:spacing w:val="-15"/>
          <w:sz w:val="34"/>
          <w:szCs w:val="34"/>
        </w:rPr>
        <w:t>&gt; Element</w:t>
      </w:r>
    </w:p>
    <w:p w:rsidR="00A8566A" w:rsidRPr="00A8566A" w:rsidRDefault="00A8566A" w:rsidP="00A8566A">
      <w:pPr>
        <w:spacing w:after="240" w:line="360" w:lineRule="atLeast"/>
        <w:ind w:left="48" w:right="48"/>
        <w:jc w:val="both"/>
        <w:rPr>
          <w:rFonts w:ascii="Arial" w:eastAsia="Times New Roman" w:hAnsi="Arial" w:cs="Arial"/>
          <w:color w:val="000000"/>
          <w:sz w:val="20"/>
          <w:szCs w:val="20"/>
        </w:rPr>
      </w:pPr>
      <w:r w:rsidRPr="00A8566A">
        <w:rPr>
          <w:rFonts w:ascii="Arial" w:eastAsia="Times New Roman" w:hAnsi="Arial" w:cs="Arial"/>
          <w:color w:val="A9A9A9"/>
          <w:sz w:val="27"/>
          <w:szCs w:val="27"/>
        </w:rPr>
        <w:t xml:space="preserve">This is </w:t>
      </w:r>
      <w:proofErr w:type="spellStart"/>
      <w:r w:rsidRPr="00A8566A">
        <w:rPr>
          <w:rFonts w:ascii="Arial" w:eastAsia="Times New Roman" w:hAnsi="Arial" w:cs="Arial"/>
          <w:color w:val="A9A9A9"/>
          <w:sz w:val="27"/>
          <w:szCs w:val="27"/>
        </w:rPr>
        <w:t>darkgray</w:t>
      </w:r>
      <w:proofErr w:type="spellEnd"/>
      <w:r w:rsidRPr="00A8566A">
        <w:rPr>
          <w:rFonts w:ascii="Arial" w:eastAsia="Times New Roman" w:hAnsi="Arial" w:cs="Arial"/>
          <w:color w:val="A9A9A9"/>
          <w:sz w:val="27"/>
          <w:szCs w:val="27"/>
        </w:rPr>
        <w:t xml:space="preserve"> text with two sizes larger</w:t>
      </w:r>
    </w:p>
    <w:p w:rsidR="00A8566A" w:rsidRPr="00A8566A" w:rsidRDefault="00A8566A" w:rsidP="00A8566A">
      <w:pPr>
        <w:spacing w:after="240" w:line="360" w:lineRule="atLeast"/>
        <w:ind w:left="48" w:right="48"/>
        <w:jc w:val="both"/>
        <w:rPr>
          <w:rFonts w:ascii="Arial" w:eastAsia="Times New Roman" w:hAnsi="Arial" w:cs="Arial"/>
          <w:color w:val="000000"/>
          <w:sz w:val="20"/>
          <w:szCs w:val="20"/>
        </w:rPr>
      </w:pPr>
      <w:r w:rsidRPr="00A8566A">
        <w:rPr>
          <w:rFonts w:ascii="Courier" w:eastAsia="Times New Roman" w:hAnsi="Courier" w:cs="Arial"/>
          <w:color w:val="000000"/>
          <w:sz w:val="15"/>
          <w:szCs w:val="15"/>
        </w:rPr>
        <w:t>It is a courier font, a size smaller and black in color.</w:t>
      </w:r>
    </w:p>
    <w:p w:rsidR="00A8566A" w:rsidRDefault="00A8566A"/>
    <w:p w:rsidR="00A8566A" w:rsidRPr="009C78F1" w:rsidRDefault="00A8566A" w:rsidP="009C78F1">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9C78F1">
        <w:rPr>
          <w:rFonts w:ascii="Verdana" w:eastAsia="Times New Roman" w:hAnsi="Verdana" w:cs="Times New Roman"/>
          <w:b/>
          <w:color w:val="215868" w:themeColor="accent5" w:themeShade="80"/>
          <w:spacing w:val="-15"/>
          <w:kern w:val="36"/>
          <w:sz w:val="36"/>
          <w:szCs w:val="36"/>
        </w:rPr>
        <w:t>HTML Forms</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lastRenderedPageBreak/>
        <w:t xml:space="preserve">HTML Forms are required when you want to collect some data from the site visitor. </w:t>
      </w:r>
      <w:proofErr w:type="gramStart"/>
      <w:r w:rsidRPr="009C78F1">
        <w:rPr>
          <w:rFonts w:ascii="Arial" w:eastAsia="Times New Roman" w:hAnsi="Arial" w:cs="Arial"/>
          <w:color w:val="000000"/>
          <w:sz w:val="24"/>
          <w:szCs w:val="24"/>
        </w:rPr>
        <w:t>For  during</w:t>
      </w:r>
      <w:proofErr w:type="gramEnd"/>
      <w:r w:rsidRPr="009C78F1">
        <w:rPr>
          <w:rFonts w:ascii="Arial" w:eastAsia="Times New Roman" w:hAnsi="Arial" w:cs="Arial"/>
          <w:color w:val="000000"/>
          <w:sz w:val="24"/>
          <w:szCs w:val="24"/>
        </w:rPr>
        <w:t xml:space="preserve"> user registration you would like to collect information such as name, email address, credit card, etc.</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t>A form will take input from the site visitor and then will post it to a back-end application such as ASP Script or PHP script etc. The back-end application will perform required processing on the passed data based on defined business logic inside the application.</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t xml:space="preserve">There are various form elements available like text fields, </w:t>
      </w:r>
      <w:proofErr w:type="spellStart"/>
      <w:r w:rsidRPr="009C78F1">
        <w:rPr>
          <w:rFonts w:ascii="Arial" w:eastAsia="Times New Roman" w:hAnsi="Arial" w:cs="Arial"/>
          <w:color w:val="000000"/>
          <w:sz w:val="24"/>
          <w:szCs w:val="24"/>
        </w:rPr>
        <w:t>textarea</w:t>
      </w:r>
      <w:proofErr w:type="spellEnd"/>
      <w:r w:rsidRPr="009C78F1">
        <w:rPr>
          <w:rFonts w:ascii="Arial" w:eastAsia="Times New Roman" w:hAnsi="Arial" w:cs="Arial"/>
          <w:color w:val="000000"/>
          <w:sz w:val="24"/>
          <w:szCs w:val="24"/>
        </w:rPr>
        <w:t xml:space="preserve"> fields, drop-down menus, radio buttons, checkboxes, etc.</w:t>
      </w:r>
    </w:p>
    <w:p w:rsidR="00A8566A" w:rsidRPr="009C78F1" w:rsidRDefault="00A8566A" w:rsidP="00A8566A">
      <w:pPr>
        <w:spacing w:after="240" w:line="360" w:lineRule="atLeast"/>
        <w:ind w:left="48" w:right="48"/>
        <w:jc w:val="both"/>
        <w:rPr>
          <w:rFonts w:ascii="Arial" w:eastAsia="Times New Roman" w:hAnsi="Arial" w:cs="Arial"/>
          <w:color w:val="000000"/>
          <w:sz w:val="24"/>
          <w:szCs w:val="24"/>
        </w:rPr>
      </w:pPr>
      <w:r w:rsidRPr="009C78F1">
        <w:rPr>
          <w:rFonts w:ascii="Arial" w:eastAsia="Times New Roman" w:hAnsi="Arial" w:cs="Arial"/>
          <w:color w:val="000000"/>
          <w:sz w:val="24"/>
          <w:szCs w:val="24"/>
        </w:rPr>
        <w:t>The HTML </w:t>
      </w:r>
      <w:r w:rsidRPr="009C78F1">
        <w:rPr>
          <w:rFonts w:ascii="Arial" w:eastAsia="Times New Roman" w:hAnsi="Arial" w:cs="Arial"/>
          <w:b/>
          <w:bCs/>
          <w:color w:val="000000"/>
          <w:sz w:val="24"/>
          <w:szCs w:val="24"/>
        </w:rPr>
        <w:t>&lt;form&gt;</w:t>
      </w:r>
      <w:r w:rsidRPr="009C78F1">
        <w:rPr>
          <w:rFonts w:ascii="Arial" w:eastAsia="Times New Roman" w:hAnsi="Arial" w:cs="Arial"/>
          <w:color w:val="000000"/>
          <w:sz w:val="24"/>
          <w:szCs w:val="24"/>
        </w:rPr>
        <w:t> tag is used to create an HTML form and it has following syntax:</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action</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"Script URL"</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method</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"GET|POST"</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    </w:t>
      </w:r>
      <w:proofErr w:type="gramStart"/>
      <w:r w:rsidRPr="00A8566A">
        <w:rPr>
          <w:rFonts w:ascii="Consolas" w:eastAsia="Times New Roman" w:hAnsi="Consolas" w:cs="Consolas"/>
          <w:color w:val="313131"/>
          <w:sz w:val="20"/>
          <w:szCs w:val="20"/>
        </w:rPr>
        <w:t>form</w:t>
      </w:r>
      <w:proofErr w:type="gramEnd"/>
      <w:r w:rsidRPr="00A8566A">
        <w:rPr>
          <w:rFonts w:ascii="Consolas" w:eastAsia="Times New Roman" w:hAnsi="Consolas" w:cs="Consolas"/>
          <w:color w:val="313131"/>
          <w:sz w:val="20"/>
          <w:szCs w:val="20"/>
        </w:rPr>
        <w:t xml:space="preserve"> elements like input, </w:t>
      </w:r>
      <w:proofErr w:type="spellStart"/>
      <w:r w:rsidRPr="00A8566A">
        <w:rPr>
          <w:rFonts w:ascii="Consolas" w:eastAsia="Times New Roman" w:hAnsi="Consolas" w:cs="Consolas"/>
          <w:color w:val="313131"/>
          <w:sz w:val="20"/>
          <w:szCs w:val="20"/>
        </w:rPr>
        <w:t>textarea</w:t>
      </w:r>
      <w:proofErr w:type="spellEnd"/>
      <w:r w:rsidRPr="00A8566A">
        <w:rPr>
          <w:rFonts w:ascii="Consolas" w:eastAsia="Times New Roman" w:hAnsi="Consolas" w:cs="Consolas"/>
          <w:color w:val="313131"/>
          <w:sz w:val="20"/>
          <w:szCs w:val="20"/>
        </w:rPr>
        <w:t xml:space="preserve"> etc.</w:t>
      </w:r>
    </w:p>
    <w:p w:rsidR="00A8566A" w:rsidRPr="00A8566A" w:rsidRDefault="00A8566A" w:rsidP="00A856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&lt;/form&gt;</w:t>
      </w:r>
    </w:p>
    <w:p w:rsidR="00C35A11" w:rsidRDefault="00C35A11"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C35A11"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C35A11">
        <w:rPr>
          <w:rFonts w:ascii="Verdana" w:eastAsia="Times New Roman" w:hAnsi="Verdana" w:cs="Times New Roman"/>
          <w:b/>
          <w:color w:val="215868" w:themeColor="accent5" w:themeShade="80"/>
          <w:spacing w:val="-15"/>
          <w:sz w:val="30"/>
          <w:szCs w:val="30"/>
        </w:rPr>
        <w:t>Form Attributes</w:t>
      </w:r>
    </w:p>
    <w:p w:rsidR="00A8566A" w:rsidRPr="00C35A11" w:rsidRDefault="00A8566A" w:rsidP="00A8566A">
      <w:pPr>
        <w:spacing w:after="240" w:line="360" w:lineRule="atLeast"/>
        <w:ind w:left="48" w:right="48"/>
        <w:jc w:val="both"/>
        <w:rPr>
          <w:rFonts w:ascii="Arial" w:eastAsia="Times New Roman" w:hAnsi="Arial" w:cs="Arial"/>
          <w:color w:val="000000"/>
          <w:sz w:val="24"/>
          <w:szCs w:val="24"/>
        </w:rPr>
      </w:pPr>
      <w:r w:rsidRPr="00C35A11">
        <w:rPr>
          <w:rFonts w:ascii="Arial" w:eastAsia="Times New Roman" w:hAnsi="Arial" w:cs="Arial"/>
          <w:color w:val="000000"/>
          <w:sz w:val="24"/>
          <w:szCs w:val="24"/>
        </w:rPr>
        <w:t>Apart from common attributes, following is a list of the most frequently used form attributes: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3"/>
        <w:gridCol w:w="7757"/>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Backend script ready to process your passed data.</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Method to be used to upload data. The most frequently used are </w:t>
            </w:r>
            <w:proofErr w:type="gramStart"/>
            <w:r w:rsidRPr="00A8566A">
              <w:rPr>
                <w:rFonts w:ascii="Verdana" w:eastAsia="Times New Roman" w:hAnsi="Verdana" w:cs="Times New Roman"/>
                <w:color w:val="313131"/>
                <w:sz w:val="21"/>
                <w:szCs w:val="21"/>
              </w:rPr>
              <w:t>GET</w:t>
            </w:r>
            <w:proofErr w:type="gramEnd"/>
            <w:r w:rsidRPr="00A8566A">
              <w:rPr>
                <w:rFonts w:ascii="Verdana" w:eastAsia="Times New Roman" w:hAnsi="Verdana" w:cs="Times New Roman"/>
                <w:color w:val="313131"/>
                <w:sz w:val="21"/>
                <w:szCs w:val="21"/>
              </w:rPr>
              <w:t xml:space="preserve"> and POST methods.</w:t>
            </w:r>
          </w:p>
        </w:tc>
      </w:tr>
    </w:tbl>
    <w:p w:rsidR="00113ED1" w:rsidRDefault="00113ED1"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113ED1"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113ED1">
        <w:rPr>
          <w:rFonts w:ascii="Verdana" w:eastAsia="Times New Roman" w:hAnsi="Verdana" w:cs="Times New Roman"/>
          <w:b/>
          <w:color w:val="215868" w:themeColor="accent5" w:themeShade="80"/>
          <w:spacing w:val="-15"/>
          <w:sz w:val="30"/>
          <w:szCs w:val="30"/>
        </w:rPr>
        <w:t>HTML Form Controls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There are different types of form controls that you can use to collect data using HTML form:</w:t>
      </w:r>
    </w:p>
    <w:p w:rsidR="00A8566A" w:rsidRPr="00A8566A" w:rsidRDefault="00A8566A" w:rsidP="00A8566A">
      <w:pPr>
        <w:numPr>
          <w:ilvl w:val="0"/>
          <w:numId w:val="23"/>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Text Input Controls</w:t>
      </w:r>
    </w:p>
    <w:p w:rsidR="00A8566A" w:rsidRPr="00A8566A" w:rsidRDefault="00A8566A" w:rsidP="00A8566A">
      <w:pPr>
        <w:numPr>
          <w:ilvl w:val="0"/>
          <w:numId w:val="23"/>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lastRenderedPageBreak/>
        <w:t>Checkboxes Controls</w:t>
      </w:r>
    </w:p>
    <w:p w:rsidR="00A8566A" w:rsidRPr="00A8566A" w:rsidRDefault="00A8566A" w:rsidP="00A8566A">
      <w:pPr>
        <w:numPr>
          <w:ilvl w:val="0"/>
          <w:numId w:val="23"/>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Radio Box Controls</w:t>
      </w:r>
    </w:p>
    <w:p w:rsidR="00A8566A" w:rsidRPr="00A8566A" w:rsidRDefault="00A8566A" w:rsidP="00A8566A">
      <w:pPr>
        <w:numPr>
          <w:ilvl w:val="0"/>
          <w:numId w:val="23"/>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Select Box Controls</w:t>
      </w:r>
    </w:p>
    <w:p w:rsidR="00A8566A" w:rsidRPr="00A8566A" w:rsidRDefault="00A8566A" w:rsidP="00A8566A">
      <w:pPr>
        <w:numPr>
          <w:ilvl w:val="0"/>
          <w:numId w:val="23"/>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File Select boxes</w:t>
      </w:r>
    </w:p>
    <w:p w:rsidR="00A8566A" w:rsidRPr="00A8566A" w:rsidRDefault="00A8566A" w:rsidP="00A8566A">
      <w:pPr>
        <w:numPr>
          <w:ilvl w:val="0"/>
          <w:numId w:val="23"/>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Hidden Controls</w:t>
      </w:r>
    </w:p>
    <w:p w:rsidR="00A8566A" w:rsidRPr="00A8566A" w:rsidRDefault="00A8566A" w:rsidP="00A8566A">
      <w:pPr>
        <w:numPr>
          <w:ilvl w:val="0"/>
          <w:numId w:val="23"/>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Clickable Buttons</w:t>
      </w:r>
    </w:p>
    <w:p w:rsidR="00A8566A" w:rsidRPr="00A8566A" w:rsidRDefault="00A8566A" w:rsidP="00A8566A">
      <w:pPr>
        <w:numPr>
          <w:ilvl w:val="0"/>
          <w:numId w:val="23"/>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Submit and Reset Button</w:t>
      </w:r>
    </w:p>
    <w:p w:rsidR="00A8566A" w:rsidRPr="00113ED1"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113ED1">
        <w:rPr>
          <w:rFonts w:ascii="Verdana" w:eastAsia="Times New Roman" w:hAnsi="Verdana" w:cs="Times New Roman"/>
          <w:b/>
          <w:color w:val="215868" w:themeColor="accent5" w:themeShade="80"/>
          <w:spacing w:val="-15"/>
          <w:sz w:val="30"/>
          <w:szCs w:val="30"/>
        </w:rPr>
        <w:t>Text Input Controls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There are three types of text input used on forms:</w:t>
      </w:r>
    </w:p>
    <w:p w:rsidR="00A8566A" w:rsidRPr="00A8566A" w:rsidRDefault="00A8566A" w:rsidP="00A8566A">
      <w:pPr>
        <w:numPr>
          <w:ilvl w:val="0"/>
          <w:numId w:val="24"/>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b/>
          <w:bCs/>
          <w:color w:val="000000"/>
          <w:sz w:val="21"/>
          <w:szCs w:val="21"/>
        </w:rPr>
        <w:t>Single-line text input controls -</w:t>
      </w:r>
      <w:r w:rsidRPr="00A8566A">
        <w:rPr>
          <w:rFonts w:ascii="Verdana" w:eastAsia="Times New Roman" w:hAnsi="Verdana" w:cs="Times New Roman"/>
          <w:color w:val="000000"/>
          <w:sz w:val="21"/>
          <w:szCs w:val="21"/>
        </w:rPr>
        <w:t> This control is used for items that require only one line of user input, such as search boxes or names. They are created using HTML </w:t>
      </w:r>
      <w:r w:rsidRPr="00A8566A">
        <w:rPr>
          <w:rFonts w:ascii="Verdana" w:eastAsia="Times New Roman" w:hAnsi="Verdana" w:cs="Times New Roman"/>
          <w:b/>
          <w:bCs/>
          <w:color w:val="000000"/>
          <w:sz w:val="21"/>
          <w:szCs w:val="21"/>
        </w:rPr>
        <w:t>&lt;input&gt;</w:t>
      </w:r>
      <w:r w:rsidRPr="00A8566A">
        <w:rPr>
          <w:rFonts w:ascii="Verdana" w:eastAsia="Times New Roman" w:hAnsi="Verdana" w:cs="Times New Roman"/>
          <w:color w:val="000000"/>
          <w:sz w:val="21"/>
          <w:szCs w:val="21"/>
        </w:rPr>
        <w:t> tag.</w:t>
      </w:r>
    </w:p>
    <w:p w:rsidR="00A8566A" w:rsidRPr="00A8566A" w:rsidRDefault="00A8566A" w:rsidP="00A8566A">
      <w:pPr>
        <w:numPr>
          <w:ilvl w:val="0"/>
          <w:numId w:val="24"/>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b/>
          <w:bCs/>
          <w:color w:val="000000"/>
          <w:sz w:val="21"/>
          <w:szCs w:val="21"/>
        </w:rPr>
        <w:t>Password input controls -</w:t>
      </w:r>
      <w:r w:rsidRPr="00A8566A">
        <w:rPr>
          <w:rFonts w:ascii="Verdana" w:eastAsia="Times New Roman" w:hAnsi="Verdana" w:cs="Times New Roman"/>
          <w:color w:val="000000"/>
          <w:sz w:val="21"/>
          <w:szCs w:val="21"/>
        </w:rPr>
        <w:t xml:space="preserve"> This is also a single-line text input but it masks the character as soon as a user enters it. They are also created using </w:t>
      </w:r>
      <w:proofErr w:type="spellStart"/>
      <w:r w:rsidRPr="00A8566A">
        <w:rPr>
          <w:rFonts w:ascii="Verdana" w:eastAsia="Times New Roman" w:hAnsi="Verdana" w:cs="Times New Roman"/>
          <w:color w:val="000000"/>
          <w:sz w:val="21"/>
          <w:szCs w:val="21"/>
        </w:rPr>
        <w:t>HTMl</w:t>
      </w:r>
      <w:proofErr w:type="spellEnd"/>
      <w:r w:rsidRPr="00A8566A">
        <w:rPr>
          <w:rFonts w:ascii="Verdana" w:eastAsia="Times New Roman" w:hAnsi="Verdana" w:cs="Times New Roman"/>
          <w:color w:val="000000"/>
          <w:sz w:val="21"/>
          <w:szCs w:val="21"/>
        </w:rPr>
        <w:t xml:space="preserve"> &lt;input&gt; tag.</w:t>
      </w:r>
    </w:p>
    <w:p w:rsidR="00A8566A" w:rsidRPr="00A8566A" w:rsidRDefault="00A8566A" w:rsidP="00A8566A">
      <w:pPr>
        <w:numPr>
          <w:ilvl w:val="0"/>
          <w:numId w:val="24"/>
        </w:numPr>
        <w:spacing w:after="240" w:line="360" w:lineRule="atLeast"/>
        <w:ind w:left="768" w:right="48"/>
        <w:jc w:val="both"/>
        <w:rPr>
          <w:rFonts w:ascii="Verdana" w:eastAsia="Times New Roman" w:hAnsi="Verdana" w:cs="Times New Roman"/>
          <w:color w:val="000000"/>
          <w:sz w:val="21"/>
          <w:szCs w:val="21"/>
        </w:rPr>
      </w:pPr>
      <w:r w:rsidRPr="00A8566A">
        <w:rPr>
          <w:rFonts w:ascii="Verdana" w:eastAsia="Times New Roman" w:hAnsi="Verdana" w:cs="Times New Roman"/>
          <w:b/>
          <w:bCs/>
          <w:color w:val="000000"/>
          <w:sz w:val="21"/>
          <w:szCs w:val="21"/>
        </w:rPr>
        <w:t>Multi-line text input controls -</w:t>
      </w:r>
      <w:r w:rsidRPr="00A8566A">
        <w:rPr>
          <w:rFonts w:ascii="Verdana" w:eastAsia="Times New Roman" w:hAnsi="Verdana" w:cs="Times New Roman"/>
          <w:color w:val="000000"/>
          <w:sz w:val="21"/>
          <w:szCs w:val="21"/>
        </w:rPr>
        <w:t> This is used when the user is required to give details that may be longer than a single sentence. Multi-line input controls are created using HTML </w:t>
      </w:r>
      <w:r w:rsidRPr="00A8566A">
        <w:rPr>
          <w:rFonts w:ascii="Verdana" w:eastAsia="Times New Roman" w:hAnsi="Verdana" w:cs="Times New Roman"/>
          <w:b/>
          <w:bCs/>
          <w:color w:val="000000"/>
          <w:sz w:val="21"/>
          <w:szCs w:val="21"/>
        </w:rPr>
        <w:t>&lt;</w:t>
      </w:r>
      <w:proofErr w:type="spellStart"/>
      <w:r w:rsidRPr="00A8566A">
        <w:rPr>
          <w:rFonts w:ascii="Verdana" w:eastAsia="Times New Roman" w:hAnsi="Verdana" w:cs="Times New Roman"/>
          <w:b/>
          <w:bCs/>
          <w:color w:val="000000"/>
          <w:sz w:val="21"/>
          <w:szCs w:val="21"/>
        </w:rPr>
        <w:t>textarea</w:t>
      </w:r>
      <w:proofErr w:type="spellEnd"/>
      <w:r w:rsidRPr="00A8566A">
        <w:rPr>
          <w:rFonts w:ascii="Verdana" w:eastAsia="Times New Roman" w:hAnsi="Verdana" w:cs="Times New Roman"/>
          <w:b/>
          <w:bCs/>
          <w:color w:val="000000"/>
          <w:sz w:val="21"/>
          <w:szCs w:val="21"/>
        </w:rPr>
        <w:t>&gt;</w:t>
      </w:r>
      <w:r w:rsidRPr="00A8566A">
        <w:rPr>
          <w:rFonts w:ascii="Verdana" w:eastAsia="Times New Roman" w:hAnsi="Verdana" w:cs="Times New Roman"/>
          <w:color w:val="000000"/>
          <w:sz w:val="21"/>
          <w:szCs w:val="21"/>
        </w:rPr>
        <w:t> tag.</w:t>
      </w:r>
    </w:p>
    <w:p w:rsidR="00113ED1" w:rsidRDefault="00113ED1"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113ED1"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113ED1">
        <w:rPr>
          <w:rFonts w:ascii="Verdana" w:eastAsia="Times New Roman" w:hAnsi="Verdana" w:cs="Times New Roman"/>
          <w:b/>
          <w:color w:val="215868" w:themeColor="accent5" w:themeShade="80"/>
          <w:spacing w:val="-15"/>
          <w:sz w:val="30"/>
          <w:szCs w:val="30"/>
        </w:rPr>
        <w:t>Single-line text input controls</w:t>
      </w:r>
    </w:p>
    <w:p w:rsidR="00A8566A" w:rsidRPr="00113ED1" w:rsidRDefault="00A8566A" w:rsidP="00A8566A">
      <w:pPr>
        <w:spacing w:after="240" w:line="360" w:lineRule="atLeast"/>
        <w:ind w:left="48" w:right="48"/>
        <w:jc w:val="both"/>
        <w:rPr>
          <w:rFonts w:ascii="Arial" w:eastAsia="Times New Roman" w:hAnsi="Arial" w:cs="Arial"/>
          <w:color w:val="000000"/>
          <w:sz w:val="24"/>
          <w:szCs w:val="24"/>
        </w:rPr>
      </w:pPr>
      <w:r w:rsidRPr="00113ED1">
        <w:rPr>
          <w:rFonts w:ascii="Arial" w:eastAsia="Times New Roman" w:hAnsi="Arial" w:cs="Arial"/>
          <w:color w:val="000000"/>
          <w:sz w:val="24"/>
          <w:szCs w:val="24"/>
        </w:rPr>
        <w:t>This control is used for items that require only one line of user input, such as search boxes or names. They are created using HTML &lt;input&gt; tag.</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Text Input Control</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form</w:t>
      </w:r>
      <w:proofErr w:type="gram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First name:  </w:t>
      </w: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"text"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first_name</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br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Last name:  </w:t>
      </w: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"text"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last_name</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pBdr>
          <w:bottom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Top of Form</w:t>
      </w:r>
    </w:p>
    <w:p w:rsidR="00A8566A" w:rsidRPr="00A8566A" w:rsidRDefault="00A8566A"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First name: </w:t>
      </w:r>
      <w:r w:rsidR="00253719" w:rsidRPr="00A8566A">
        <w:rPr>
          <w:rFonts w:ascii="Verdana" w:eastAsia="Times New Roman" w:hAnsi="Verdana" w:cs="Times New Roman"/>
          <w:color w:val="313131"/>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53.25pt;height:18pt" o:ole="">
            <v:imagedata r:id="rId25" o:title=""/>
          </v:shape>
          <w:control r:id="rId26" w:name="DefaultOcxName" w:shapeid="_x0000_i1063"/>
        </w:object>
      </w:r>
      <w:r w:rsidRPr="00A8566A">
        <w:rPr>
          <w:rFonts w:ascii="Verdana" w:eastAsia="Times New Roman" w:hAnsi="Verdana" w:cs="Times New Roman"/>
          <w:color w:val="313131"/>
          <w:sz w:val="21"/>
          <w:szCs w:val="21"/>
        </w:rPr>
        <w:t> </w:t>
      </w:r>
      <w:r w:rsidRPr="00A8566A">
        <w:rPr>
          <w:rFonts w:ascii="Verdana" w:eastAsia="Times New Roman" w:hAnsi="Verdana" w:cs="Times New Roman"/>
          <w:color w:val="313131"/>
          <w:sz w:val="21"/>
          <w:szCs w:val="21"/>
        </w:rPr>
        <w:br/>
        <w:t>Last name: </w:t>
      </w:r>
      <w:r w:rsidR="00253719" w:rsidRPr="00A8566A">
        <w:rPr>
          <w:rFonts w:ascii="Verdana" w:eastAsia="Times New Roman" w:hAnsi="Verdana" w:cs="Times New Roman"/>
          <w:color w:val="313131"/>
          <w:sz w:val="21"/>
          <w:szCs w:val="21"/>
        </w:rPr>
        <w:object w:dxaOrig="1440" w:dyaOrig="1440">
          <v:shape id="_x0000_i1067" type="#_x0000_t75" style="width:53.25pt;height:18pt" o:ole="">
            <v:imagedata r:id="rId25" o:title=""/>
          </v:shape>
          <w:control r:id="rId27" w:name="DefaultOcxName1" w:shapeid="_x0000_i1067"/>
        </w:object>
      </w:r>
    </w:p>
    <w:p w:rsidR="00A8566A" w:rsidRPr="00A8566A" w:rsidRDefault="00A8566A" w:rsidP="00A8566A">
      <w:pPr>
        <w:pBdr>
          <w:top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Bottom of Form</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r w:rsidRPr="00A8566A">
        <w:rPr>
          <w:rFonts w:ascii="Verdana" w:eastAsia="Times New Roman" w:hAnsi="Verdana" w:cs="Times New Roman"/>
          <w:color w:val="000000"/>
          <w:sz w:val="31"/>
          <w:szCs w:val="31"/>
        </w:rPr>
        <w:t>Attributes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the list of attributes for &lt;input&gt; tag for creating text field.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57"/>
        <w:gridCol w:w="7703"/>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Indicates the type of input control and for text input control it will be set to </w:t>
            </w:r>
            <w:r w:rsidRPr="00A8566A">
              <w:rPr>
                <w:rFonts w:ascii="Verdana" w:eastAsia="Times New Roman" w:hAnsi="Verdana" w:cs="Times New Roman"/>
                <w:b/>
                <w:bCs/>
                <w:color w:val="313131"/>
                <w:sz w:val="21"/>
                <w:szCs w:val="21"/>
              </w:rPr>
              <w:t>text</w:t>
            </w:r>
            <w:r w:rsidRPr="00A8566A">
              <w:rPr>
                <w:rFonts w:ascii="Verdana" w:eastAsia="Times New Roman" w:hAnsi="Verdana" w:cs="Times New Roman"/>
                <w:color w:val="313131"/>
                <w:sz w:val="21"/>
                <w:szCs w:val="21"/>
              </w:rPr>
              <w:t>.</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Used to give a name to the control which is sent to the server to be recognized and get the value.</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This can be used to provide an initial value inside the control.</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Allows </w:t>
            </w:r>
            <w:proofErr w:type="gramStart"/>
            <w:r w:rsidRPr="00A8566A">
              <w:rPr>
                <w:rFonts w:ascii="Verdana" w:eastAsia="Times New Roman" w:hAnsi="Verdana" w:cs="Times New Roman"/>
                <w:color w:val="313131"/>
                <w:sz w:val="21"/>
                <w:szCs w:val="21"/>
              </w:rPr>
              <w:t>to specify</w:t>
            </w:r>
            <w:proofErr w:type="gramEnd"/>
            <w:r w:rsidRPr="00A8566A">
              <w:rPr>
                <w:rFonts w:ascii="Verdana" w:eastAsia="Times New Roman" w:hAnsi="Verdana" w:cs="Times New Roman"/>
                <w:color w:val="313131"/>
                <w:sz w:val="21"/>
                <w:szCs w:val="21"/>
              </w:rPr>
              <w:t xml:space="preserve"> the width of the text-input control in terms of characters.</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proofErr w:type="spellStart"/>
            <w:r w:rsidRPr="00A8566A">
              <w:rPr>
                <w:rFonts w:ascii="Verdana" w:eastAsia="Times New Roman" w:hAnsi="Verdana" w:cs="Times New Roman"/>
                <w:color w:val="313131"/>
                <w:sz w:val="21"/>
                <w:szCs w:val="21"/>
              </w:rPr>
              <w:t>maxlength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Allows </w:t>
            </w:r>
            <w:proofErr w:type="gramStart"/>
            <w:r w:rsidRPr="00A8566A">
              <w:rPr>
                <w:rFonts w:ascii="Verdana" w:eastAsia="Times New Roman" w:hAnsi="Verdana" w:cs="Times New Roman"/>
                <w:color w:val="313131"/>
                <w:sz w:val="21"/>
                <w:szCs w:val="21"/>
              </w:rPr>
              <w:t>to specify</w:t>
            </w:r>
            <w:proofErr w:type="gramEnd"/>
            <w:r w:rsidRPr="00A8566A">
              <w:rPr>
                <w:rFonts w:ascii="Verdana" w:eastAsia="Times New Roman" w:hAnsi="Verdana" w:cs="Times New Roman"/>
                <w:color w:val="313131"/>
                <w:sz w:val="21"/>
                <w:szCs w:val="21"/>
              </w:rPr>
              <w:t xml:space="preserve"> the maximum number of characters a user can enter into the text box.</w:t>
            </w:r>
          </w:p>
        </w:tc>
      </w:tr>
    </w:tbl>
    <w:p w:rsidR="0011234D" w:rsidRDefault="0011234D"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11234D"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11234D">
        <w:rPr>
          <w:rFonts w:ascii="Verdana" w:eastAsia="Times New Roman" w:hAnsi="Verdana" w:cs="Times New Roman"/>
          <w:b/>
          <w:color w:val="215868" w:themeColor="accent5" w:themeShade="80"/>
          <w:spacing w:val="-15"/>
          <w:sz w:val="30"/>
          <w:szCs w:val="30"/>
        </w:rPr>
        <w:lastRenderedPageBreak/>
        <w:t>Password input controls</w:t>
      </w:r>
    </w:p>
    <w:p w:rsidR="00A8566A" w:rsidRPr="0011234D" w:rsidRDefault="00A8566A" w:rsidP="00A8566A">
      <w:pPr>
        <w:spacing w:after="240" w:line="360" w:lineRule="atLeast"/>
        <w:ind w:left="48" w:right="48"/>
        <w:jc w:val="both"/>
        <w:rPr>
          <w:rFonts w:ascii="Arial" w:eastAsia="Times New Roman" w:hAnsi="Arial" w:cs="Arial"/>
          <w:color w:val="000000"/>
          <w:sz w:val="24"/>
          <w:szCs w:val="24"/>
        </w:rPr>
      </w:pPr>
      <w:r w:rsidRPr="0011234D">
        <w:rPr>
          <w:rFonts w:ascii="Arial" w:eastAsia="Times New Roman" w:hAnsi="Arial" w:cs="Arial"/>
          <w:color w:val="000000"/>
          <w:sz w:val="24"/>
          <w:szCs w:val="24"/>
        </w:rPr>
        <w:t>This is also a single-line text input but it masks the character as soon as a user enters it. They are also created using HTML &lt;input&gt; tag but type attribute is set to </w:t>
      </w:r>
      <w:r w:rsidRPr="0011234D">
        <w:rPr>
          <w:rFonts w:ascii="Arial" w:eastAsia="Times New Roman" w:hAnsi="Arial" w:cs="Arial"/>
          <w:b/>
          <w:bCs/>
          <w:color w:val="000000"/>
          <w:sz w:val="24"/>
          <w:szCs w:val="24"/>
        </w:rPr>
        <w:t>password</w:t>
      </w:r>
      <w:r w:rsidRPr="0011234D">
        <w:rPr>
          <w:rFonts w:ascii="Arial" w:eastAsia="Times New Roman" w:hAnsi="Arial" w:cs="Arial"/>
          <w:color w:val="000000"/>
          <w:sz w:val="24"/>
          <w:szCs w:val="24"/>
        </w:rPr>
        <w: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Password Input Control</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form</w:t>
      </w:r>
      <w:proofErr w:type="gram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User ID :  </w:t>
      </w: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"text"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user_id</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proofErr w:type="gramStart"/>
      <w:r w:rsidRPr="00A8566A">
        <w:rPr>
          <w:rFonts w:ascii="Consolas" w:eastAsia="Times New Roman" w:hAnsi="Consolas" w:cs="Consolas"/>
          <w:color w:val="000088"/>
          <w:sz w:val="20"/>
          <w:szCs w:val="20"/>
        </w:rPr>
        <w:t>br</w:t>
      </w:r>
      <w:proofErr w:type="spellEnd"/>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 xml:space="preserve">Password:  </w:t>
      </w: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"password"</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"password"</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11234D" w:rsidRPr="00A8566A" w:rsidRDefault="0011234D" w:rsidP="00A8566A">
      <w:pPr>
        <w:spacing w:after="240" w:line="360" w:lineRule="atLeast"/>
        <w:ind w:left="48" w:right="48"/>
        <w:jc w:val="both"/>
        <w:rPr>
          <w:rFonts w:ascii="Verdana" w:eastAsia="Times New Roman" w:hAnsi="Verdana" w:cs="Times New Roman"/>
          <w:color w:val="000000"/>
          <w:sz w:val="24"/>
          <w:szCs w:val="24"/>
        </w:rPr>
      </w:pPr>
    </w:p>
    <w:p w:rsidR="00A8566A" w:rsidRPr="00A8566A" w:rsidRDefault="00A8566A" w:rsidP="00A8566A">
      <w:pPr>
        <w:pBdr>
          <w:bottom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Top of Form</w:t>
      </w:r>
    </w:p>
    <w:p w:rsidR="00A8566A" w:rsidRPr="00A8566A" w:rsidRDefault="00A8566A"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User </w:t>
      </w:r>
      <w:proofErr w:type="gramStart"/>
      <w:r w:rsidRPr="00A8566A">
        <w:rPr>
          <w:rFonts w:ascii="Verdana" w:eastAsia="Times New Roman" w:hAnsi="Verdana" w:cs="Times New Roman"/>
          <w:color w:val="313131"/>
          <w:sz w:val="21"/>
          <w:szCs w:val="21"/>
        </w:rPr>
        <w:t>ID :</w:t>
      </w:r>
      <w:proofErr w:type="gramEnd"/>
      <w:r w:rsidRPr="00A8566A">
        <w:rPr>
          <w:rFonts w:ascii="Verdana" w:eastAsia="Times New Roman" w:hAnsi="Verdana" w:cs="Times New Roman"/>
          <w:color w:val="313131"/>
          <w:sz w:val="21"/>
          <w:szCs w:val="21"/>
        </w:rPr>
        <w:t xml:space="preserve">   </w:t>
      </w:r>
      <w:r w:rsidR="00253719" w:rsidRPr="00A8566A">
        <w:rPr>
          <w:rFonts w:ascii="Verdana" w:eastAsia="Times New Roman" w:hAnsi="Verdana" w:cs="Times New Roman"/>
          <w:color w:val="313131"/>
          <w:sz w:val="21"/>
          <w:szCs w:val="21"/>
        </w:rPr>
        <w:object w:dxaOrig="1440" w:dyaOrig="1440">
          <v:shape id="_x0000_i1071" type="#_x0000_t75" style="width:53.25pt;height:18pt" o:ole="">
            <v:imagedata r:id="rId25" o:title=""/>
          </v:shape>
          <w:control r:id="rId28" w:name="DefaultOcxName2" w:shapeid="_x0000_i1071"/>
        </w:object>
      </w:r>
      <w:r w:rsidRPr="00A8566A">
        <w:rPr>
          <w:rFonts w:ascii="Verdana" w:eastAsia="Times New Roman" w:hAnsi="Verdana" w:cs="Times New Roman"/>
          <w:color w:val="313131"/>
          <w:sz w:val="21"/>
          <w:szCs w:val="21"/>
        </w:rPr>
        <w:t> </w:t>
      </w:r>
      <w:r w:rsidRPr="00A8566A">
        <w:rPr>
          <w:rFonts w:ascii="Verdana" w:eastAsia="Times New Roman" w:hAnsi="Verdana" w:cs="Times New Roman"/>
          <w:color w:val="313131"/>
          <w:sz w:val="21"/>
          <w:szCs w:val="21"/>
        </w:rPr>
        <w:br/>
        <w:t>Password: </w:t>
      </w:r>
      <w:r w:rsidR="00253719" w:rsidRPr="00A8566A">
        <w:rPr>
          <w:rFonts w:ascii="Verdana" w:eastAsia="Times New Roman" w:hAnsi="Verdana" w:cs="Times New Roman"/>
          <w:color w:val="313131"/>
          <w:sz w:val="21"/>
          <w:szCs w:val="21"/>
        </w:rPr>
        <w:object w:dxaOrig="1440" w:dyaOrig="1440">
          <v:shape id="_x0000_i1075" type="#_x0000_t75" style="width:53.25pt;height:18pt" o:ole="">
            <v:imagedata r:id="rId25" o:title=""/>
          </v:shape>
          <w:control r:id="rId29" w:name="DefaultOcxName3" w:shapeid="_x0000_i1075"/>
        </w:object>
      </w:r>
    </w:p>
    <w:p w:rsidR="00A8566A" w:rsidRPr="00A8566A" w:rsidRDefault="00A8566A" w:rsidP="00A8566A">
      <w:pPr>
        <w:pBdr>
          <w:top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Bottom of Form</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r w:rsidRPr="00A8566A">
        <w:rPr>
          <w:rFonts w:ascii="Verdana" w:eastAsia="Times New Roman" w:hAnsi="Verdana" w:cs="Times New Roman"/>
          <w:color w:val="000000"/>
          <w:sz w:val="31"/>
          <w:szCs w:val="31"/>
        </w:rPr>
        <w:t>Attributes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the list of attributes for &lt;input&gt; tag for creating password field.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57"/>
        <w:gridCol w:w="7703"/>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Indicates the type of input control and for password input control it will be set to </w:t>
            </w:r>
            <w:r w:rsidRPr="00A8566A">
              <w:rPr>
                <w:rFonts w:ascii="Verdana" w:eastAsia="Times New Roman" w:hAnsi="Verdana" w:cs="Times New Roman"/>
                <w:b/>
                <w:bCs/>
                <w:color w:val="313131"/>
                <w:sz w:val="21"/>
                <w:szCs w:val="21"/>
              </w:rPr>
              <w:t>password</w:t>
            </w:r>
            <w:r w:rsidRPr="00A8566A">
              <w:rPr>
                <w:rFonts w:ascii="Verdana" w:eastAsia="Times New Roman" w:hAnsi="Verdana" w:cs="Times New Roman"/>
                <w:color w:val="313131"/>
                <w:sz w:val="21"/>
                <w:szCs w:val="21"/>
              </w:rPr>
              <w:t>.</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Used to give a name to the control which is sent to the server to be recognized and get the value.</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lastRenderedPageBreak/>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This can be used to provide an initial value inside the control.</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Allows </w:t>
            </w:r>
            <w:proofErr w:type="gramStart"/>
            <w:r w:rsidRPr="00A8566A">
              <w:rPr>
                <w:rFonts w:ascii="Verdana" w:eastAsia="Times New Roman" w:hAnsi="Verdana" w:cs="Times New Roman"/>
                <w:color w:val="313131"/>
                <w:sz w:val="21"/>
                <w:szCs w:val="21"/>
              </w:rPr>
              <w:t>to specify</w:t>
            </w:r>
            <w:proofErr w:type="gramEnd"/>
            <w:r w:rsidRPr="00A8566A">
              <w:rPr>
                <w:rFonts w:ascii="Verdana" w:eastAsia="Times New Roman" w:hAnsi="Verdana" w:cs="Times New Roman"/>
                <w:color w:val="313131"/>
                <w:sz w:val="21"/>
                <w:szCs w:val="21"/>
              </w:rPr>
              <w:t xml:space="preserve"> the width of the text-input control in terms of characters.</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proofErr w:type="spellStart"/>
            <w:r w:rsidRPr="00A8566A">
              <w:rPr>
                <w:rFonts w:ascii="Verdana" w:eastAsia="Times New Roman" w:hAnsi="Verdana" w:cs="Times New Roman"/>
                <w:color w:val="313131"/>
                <w:sz w:val="21"/>
                <w:szCs w:val="21"/>
              </w:rPr>
              <w:t>maxlength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Allows </w:t>
            </w:r>
            <w:proofErr w:type="gramStart"/>
            <w:r w:rsidRPr="00A8566A">
              <w:rPr>
                <w:rFonts w:ascii="Verdana" w:eastAsia="Times New Roman" w:hAnsi="Verdana" w:cs="Times New Roman"/>
                <w:color w:val="313131"/>
                <w:sz w:val="21"/>
                <w:szCs w:val="21"/>
              </w:rPr>
              <w:t>to specify</w:t>
            </w:r>
            <w:proofErr w:type="gramEnd"/>
            <w:r w:rsidRPr="00A8566A">
              <w:rPr>
                <w:rFonts w:ascii="Verdana" w:eastAsia="Times New Roman" w:hAnsi="Verdana" w:cs="Times New Roman"/>
                <w:color w:val="313131"/>
                <w:sz w:val="21"/>
                <w:szCs w:val="21"/>
              </w:rPr>
              <w:t xml:space="preserve"> the maximum number of characters a user can enter into the text box.</w:t>
            </w:r>
          </w:p>
        </w:tc>
      </w:tr>
    </w:tbl>
    <w:p w:rsidR="0021756B" w:rsidRDefault="0021756B"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21756B"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21756B">
        <w:rPr>
          <w:rFonts w:ascii="Verdana" w:eastAsia="Times New Roman" w:hAnsi="Verdana" w:cs="Times New Roman"/>
          <w:b/>
          <w:color w:val="215868" w:themeColor="accent5" w:themeShade="80"/>
          <w:spacing w:val="-15"/>
          <w:sz w:val="30"/>
          <w:szCs w:val="30"/>
        </w:rPr>
        <w:t>Multiple-Line Text Input Controls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21756B">
        <w:rPr>
          <w:rFonts w:ascii="Arial" w:eastAsia="Times New Roman" w:hAnsi="Arial" w:cs="Arial"/>
          <w:color w:val="000000"/>
          <w:sz w:val="24"/>
          <w:szCs w:val="24"/>
        </w:rPr>
        <w:t>This is used when the user is required to give details that may be longer than a single sentence. Multi-line input controls are created using HTML &lt;</w:t>
      </w:r>
      <w:proofErr w:type="spellStart"/>
      <w:r w:rsidRPr="0021756B">
        <w:rPr>
          <w:rFonts w:ascii="Arial" w:eastAsia="Times New Roman" w:hAnsi="Arial" w:cs="Arial"/>
          <w:color w:val="000000"/>
          <w:sz w:val="24"/>
          <w:szCs w:val="24"/>
        </w:rPr>
        <w:t>textarea</w:t>
      </w:r>
      <w:proofErr w:type="spellEnd"/>
      <w:r w:rsidRPr="0021756B">
        <w:rPr>
          <w:rFonts w:ascii="Arial" w:eastAsia="Times New Roman" w:hAnsi="Arial" w:cs="Arial"/>
          <w:color w:val="000000"/>
          <w:sz w:val="24"/>
          <w:szCs w:val="24"/>
        </w:rPr>
        <w:t>&gt; tag</w:t>
      </w:r>
      <w:r w:rsidRPr="00A8566A">
        <w:rPr>
          <w:rFonts w:ascii="Verdana" w:eastAsia="Times New Roman" w:hAnsi="Verdana" w:cs="Times New Roman"/>
          <w:color w:val="000000"/>
          <w:sz w:val="24"/>
          <w:szCs w:val="24"/>
        </w:rPr>
        <w:t>.</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Multiple-Line Input Control</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form</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313131"/>
          <w:sz w:val="20"/>
          <w:szCs w:val="20"/>
        </w:rPr>
        <w:t>Description :</w:t>
      </w:r>
      <w:proofErr w:type="gram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br</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textarea</w:t>
      </w:r>
      <w:proofErr w:type="spellEnd"/>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rows</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cols</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"50"</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"description"</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313131"/>
          <w:sz w:val="20"/>
          <w:szCs w:val="20"/>
        </w:rPr>
        <w:t>Enter description here...</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spellStart"/>
      <w:r w:rsidRPr="00A8566A">
        <w:rPr>
          <w:rFonts w:ascii="Consolas" w:eastAsia="Times New Roman" w:hAnsi="Consolas" w:cs="Consolas"/>
          <w:color w:val="000088"/>
          <w:sz w:val="20"/>
          <w:szCs w:val="20"/>
        </w:rPr>
        <w:t>textarea</w:t>
      </w:r>
      <w:proofErr w:type="spell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pBdr>
          <w:bottom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lastRenderedPageBreak/>
        <w:t>Top of Form</w:t>
      </w:r>
    </w:p>
    <w:p w:rsidR="00A8566A" w:rsidRPr="00A8566A" w:rsidRDefault="00A8566A" w:rsidP="00A8566A">
      <w:pPr>
        <w:spacing w:after="0" w:line="240" w:lineRule="auto"/>
        <w:rPr>
          <w:rFonts w:ascii="Verdana" w:eastAsia="Times New Roman" w:hAnsi="Verdana" w:cs="Times New Roman"/>
          <w:color w:val="313131"/>
          <w:sz w:val="21"/>
          <w:szCs w:val="21"/>
        </w:rPr>
      </w:pPr>
      <w:proofErr w:type="gramStart"/>
      <w:r w:rsidRPr="00A8566A">
        <w:rPr>
          <w:rFonts w:ascii="Verdana" w:eastAsia="Times New Roman" w:hAnsi="Verdana" w:cs="Times New Roman"/>
          <w:color w:val="313131"/>
          <w:sz w:val="21"/>
          <w:szCs w:val="21"/>
        </w:rPr>
        <w:t>Description :</w:t>
      </w:r>
      <w:proofErr w:type="gramEnd"/>
      <w:r w:rsidRPr="00A8566A">
        <w:rPr>
          <w:rFonts w:ascii="Verdana" w:eastAsia="Times New Roman" w:hAnsi="Verdana" w:cs="Times New Roman"/>
          <w:color w:val="313131"/>
          <w:sz w:val="21"/>
          <w:szCs w:val="21"/>
        </w:rPr>
        <w:t> </w:t>
      </w:r>
      <w:r w:rsidRPr="00A8566A">
        <w:rPr>
          <w:rFonts w:ascii="Verdana" w:eastAsia="Times New Roman" w:hAnsi="Verdana" w:cs="Times New Roman"/>
          <w:color w:val="313131"/>
          <w:sz w:val="21"/>
          <w:szCs w:val="21"/>
        </w:rPr>
        <w:br/>
      </w:r>
      <w:r w:rsidR="00253719" w:rsidRPr="00A8566A">
        <w:rPr>
          <w:rFonts w:ascii="Verdana" w:eastAsia="Times New Roman" w:hAnsi="Verdana" w:cs="Times New Roman"/>
          <w:color w:val="313131"/>
          <w:sz w:val="21"/>
          <w:szCs w:val="21"/>
        </w:rPr>
        <w:object w:dxaOrig="1440" w:dyaOrig="1440">
          <v:shape id="_x0000_i1079" type="#_x0000_t75" style="width:275.25pt;height:71.25pt" o:ole="">
            <v:imagedata r:id="rId30" o:title=""/>
          </v:shape>
          <w:control r:id="rId31" w:name="DefaultOcxName4" w:shapeid="_x0000_i1079"/>
        </w:object>
      </w:r>
    </w:p>
    <w:p w:rsidR="00A8566A" w:rsidRPr="00A8566A" w:rsidRDefault="00A8566A" w:rsidP="00A8566A">
      <w:pPr>
        <w:pBdr>
          <w:top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Bottom of Form</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r w:rsidRPr="00A8566A">
        <w:rPr>
          <w:rFonts w:ascii="Verdana" w:eastAsia="Times New Roman" w:hAnsi="Verdana" w:cs="Times New Roman"/>
          <w:color w:val="000000"/>
          <w:sz w:val="31"/>
          <w:szCs w:val="31"/>
        </w:rPr>
        <w:t>Attributes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the list of attributes for &lt;</w:t>
      </w:r>
      <w:proofErr w:type="spellStart"/>
      <w:r w:rsidRPr="00A8566A">
        <w:rPr>
          <w:rFonts w:ascii="Verdana" w:eastAsia="Times New Roman" w:hAnsi="Verdana" w:cs="Times New Roman"/>
          <w:color w:val="000000"/>
          <w:sz w:val="24"/>
          <w:szCs w:val="24"/>
        </w:rPr>
        <w:t>textarea</w:t>
      </w:r>
      <w:proofErr w:type="spellEnd"/>
      <w:r w:rsidRPr="00A8566A">
        <w:rPr>
          <w:rFonts w:ascii="Verdana" w:eastAsia="Times New Roman" w:hAnsi="Verdana" w:cs="Times New Roman"/>
          <w:color w:val="000000"/>
          <w:sz w:val="24"/>
          <w:szCs w:val="24"/>
        </w:rPr>
        <w:t>&gt;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3"/>
        <w:gridCol w:w="7757"/>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Used to give a name to the control which is sent to the server to be recognized and get the value.</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Indicates the number of rows of text area box.</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cols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Indicates the number of columns of text area box</w:t>
            </w:r>
          </w:p>
        </w:tc>
      </w:tr>
    </w:tbl>
    <w:p w:rsidR="00A8566A" w:rsidRPr="005D7260"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5D7260">
        <w:rPr>
          <w:rFonts w:ascii="Verdana" w:eastAsia="Times New Roman" w:hAnsi="Verdana" w:cs="Times New Roman"/>
          <w:b/>
          <w:color w:val="215868" w:themeColor="accent5" w:themeShade="80"/>
          <w:spacing w:val="-15"/>
          <w:sz w:val="30"/>
          <w:szCs w:val="30"/>
        </w:rPr>
        <w:t>Checkbox Control</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5D7260">
        <w:rPr>
          <w:rFonts w:ascii="Arial" w:eastAsia="Times New Roman" w:hAnsi="Arial" w:cs="Arial"/>
          <w:color w:val="000000"/>
          <w:sz w:val="24"/>
          <w:szCs w:val="24"/>
        </w:rPr>
        <w:t>Checkboxes are used when more than one option is required to be selected. They are also created using HTML &lt;input&gt; tag but type attribute is set to </w:t>
      </w:r>
      <w:r w:rsidRPr="005D7260">
        <w:rPr>
          <w:rFonts w:ascii="Arial" w:eastAsia="Times New Roman" w:hAnsi="Arial" w:cs="Arial"/>
          <w:b/>
          <w:bCs/>
          <w:color w:val="000000"/>
          <w:sz w:val="24"/>
          <w:szCs w:val="24"/>
        </w:rPr>
        <w:t>checkbox</w:t>
      </w:r>
      <w:r w:rsidRPr="00A8566A">
        <w:rPr>
          <w:rFonts w:ascii="Verdana" w:eastAsia="Times New Roman" w:hAnsi="Verdana" w:cs="Times New Roman"/>
          <w:color w:val="000000"/>
          <w:sz w:val="24"/>
          <w:szCs w:val="24"/>
        </w:rPr>
        <w:t>.</w:t>
      </w:r>
    </w:p>
    <w:p w:rsidR="00A8566A" w:rsidRPr="005D7260" w:rsidRDefault="00A8566A" w:rsidP="00A8566A">
      <w:pPr>
        <w:spacing w:after="240" w:line="360" w:lineRule="atLeast"/>
        <w:ind w:left="48" w:right="48"/>
        <w:jc w:val="both"/>
        <w:rPr>
          <w:rFonts w:ascii="Arial" w:eastAsia="Times New Roman" w:hAnsi="Arial" w:cs="Arial"/>
          <w:color w:val="000000"/>
          <w:sz w:val="24"/>
          <w:szCs w:val="24"/>
        </w:rPr>
      </w:pPr>
      <w:r w:rsidRPr="005D7260">
        <w:rPr>
          <w:rFonts w:ascii="Arial" w:eastAsia="Times New Roman" w:hAnsi="Arial" w:cs="Arial"/>
          <w:color w:val="000000"/>
          <w:sz w:val="24"/>
          <w:szCs w:val="24"/>
        </w:rPr>
        <w:t xml:space="preserve">Here is </w:t>
      </w:r>
      <w:proofErr w:type="gramStart"/>
      <w:r w:rsidRPr="005D7260">
        <w:rPr>
          <w:rFonts w:ascii="Arial" w:eastAsia="Times New Roman" w:hAnsi="Arial" w:cs="Arial"/>
          <w:color w:val="000000"/>
          <w:sz w:val="24"/>
          <w:szCs w:val="24"/>
        </w:rPr>
        <w:t>an  HTML</w:t>
      </w:r>
      <w:proofErr w:type="gramEnd"/>
      <w:r w:rsidRPr="005D7260">
        <w:rPr>
          <w:rFonts w:ascii="Arial" w:eastAsia="Times New Roman" w:hAnsi="Arial" w:cs="Arial"/>
          <w:color w:val="000000"/>
          <w:sz w:val="24"/>
          <w:szCs w:val="24"/>
        </w:rPr>
        <w:t xml:space="preserve"> code for a form with two checkboxes:</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Checkbox Control</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form</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"checkbox"</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maths</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"on"</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313131"/>
          <w:sz w:val="20"/>
          <w:szCs w:val="20"/>
        </w:rPr>
        <w:t>Maths</w:t>
      </w:r>
      <w:proofErr w:type="spellEnd"/>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"checkbox"</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"physics"</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"on"</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Physics</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pBdr>
          <w:bottom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Top of Form</w:t>
      </w:r>
    </w:p>
    <w:p w:rsidR="00A8566A" w:rsidRPr="00A8566A" w:rsidRDefault="00253719"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object w:dxaOrig="1440" w:dyaOrig="1440">
          <v:shape id="_x0000_i1081" type="#_x0000_t75" style="width:20.25pt;height:18pt" o:ole="">
            <v:imagedata r:id="rId32" o:title=""/>
          </v:shape>
          <w:control r:id="rId33" w:name="DefaultOcxName5" w:shapeid="_x0000_i1081"/>
        </w:object>
      </w:r>
      <w:r w:rsidR="00A8566A" w:rsidRPr="00A8566A">
        <w:rPr>
          <w:rFonts w:ascii="Verdana" w:eastAsia="Times New Roman" w:hAnsi="Verdana" w:cs="Times New Roman"/>
          <w:color w:val="313131"/>
          <w:sz w:val="21"/>
          <w:szCs w:val="21"/>
        </w:rPr>
        <w:t> </w:t>
      </w:r>
      <w:proofErr w:type="spellStart"/>
      <w:r w:rsidR="00A8566A" w:rsidRPr="00A8566A">
        <w:rPr>
          <w:rFonts w:ascii="Verdana" w:eastAsia="Times New Roman" w:hAnsi="Verdana" w:cs="Times New Roman"/>
          <w:color w:val="313131"/>
          <w:sz w:val="21"/>
          <w:szCs w:val="21"/>
        </w:rPr>
        <w:t>Maths</w:t>
      </w:r>
      <w:proofErr w:type="spellEnd"/>
      <w:r w:rsidR="00A8566A" w:rsidRPr="00A8566A">
        <w:rPr>
          <w:rFonts w:ascii="Verdana" w:eastAsia="Times New Roman" w:hAnsi="Verdana" w:cs="Times New Roman"/>
          <w:color w:val="313131"/>
          <w:sz w:val="21"/>
          <w:szCs w:val="21"/>
        </w:rPr>
        <w:t> </w:t>
      </w:r>
      <w:r w:rsidRPr="00A8566A">
        <w:rPr>
          <w:rFonts w:ascii="Verdana" w:eastAsia="Times New Roman" w:hAnsi="Verdana" w:cs="Times New Roman"/>
          <w:color w:val="313131"/>
          <w:sz w:val="21"/>
          <w:szCs w:val="21"/>
        </w:rPr>
        <w:object w:dxaOrig="1440" w:dyaOrig="1440">
          <v:shape id="_x0000_i1084" type="#_x0000_t75" style="width:20.25pt;height:18pt" o:ole="">
            <v:imagedata r:id="rId32" o:title=""/>
          </v:shape>
          <w:control r:id="rId34" w:name="DefaultOcxName6" w:shapeid="_x0000_i1084"/>
        </w:object>
      </w:r>
      <w:r w:rsidR="00A8566A" w:rsidRPr="00A8566A">
        <w:rPr>
          <w:rFonts w:ascii="Verdana" w:eastAsia="Times New Roman" w:hAnsi="Verdana" w:cs="Times New Roman"/>
          <w:color w:val="313131"/>
          <w:sz w:val="21"/>
          <w:szCs w:val="21"/>
        </w:rPr>
        <w:t> Physics</w:t>
      </w:r>
    </w:p>
    <w:p w:rsidR="00A8566A" w:rsidRPr="00A8566A" w:rsidRDefault="00A8566A" w:rsidP="00A8566A">
      <w:pPr>
        <w:pBdr>
          <w:top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Bottom of Form</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r w:rsidRPr="00A8566A">
        <w:rPr>
          <w:rFonts w:ascii="Verdana" w:eastAsia="Times New Roman" w:hAnsi="Verdana" w:cs="Times New Roman"/>
          <w:color w:val="000000"/>
          <w:sz w:val="31"/>
          <w:szCs w:val="31"/>
        </w:rPr>
        <w:t>Attributes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the list of attributes for &lt;checkbox&gt;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3"/>
        <w:gridCol w:w="7757"/>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Indicates the type of input control and for checkbox input control it will be set to </w:t>
            </w:r>
            <w:r w:rsidRPr="00A8566A">
              <w:rPr>
                <w:rFonts w:ascii="Verdana" w:eastAsia="Times New Roman" w:hAnsi="Verdana" w:cs="Times New Roman"/>
                <w:b/>
                <w:bCs/>
                <w:color w:val="313131"/>
                <w:sz w:val="21"/>
                <w:szCs w:val="21"/>
              </w:rPr>
              <w:t>checkbox</w:t>
            </w:r>
            <w:r w:rsidRPr="00A8566A">
              <w:rPr>
                <w:rFonts w:ascii="Verdana" w:eastAsia="Times New Roman" w:hAnsi="Verdana" w:cs="Times New Roman"/>
                <w:color w:val="313131"/>
                <w:sz w:val="21"/>
                <w:szCs w:val="21"/>
              </w:rPr>
              <w:t>.</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Used to give a name to the control which is sent to the server to be recognized and get the value.</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The value that will be used if the checkbox is selected.</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Set to </w:t>
            </w:r>
            <w:r w:rsidRPr="00A8566A">
              <w:rPr>
                <w:rFonts w:ascii="Verdana" w:eastAsia="Times New Roman" w:hAnsi="Verdana" w:cs="Times New Roman"/>
                <w:i/>
                <w:iCs/>
                <w:color w:val="313131"/>
                <w:sz w:val="21"/>
                <w:szCs w:val="21"/>
              </w:rPr>
              <w:t>checked</w:t>
            </w:r>
            <w:r w:rsidRPr="00A8566A">
              <w:rPr>
                <w:rFonts w:ascii="Verdana" w:eastAsia="Times New Roman" w:hAnsi="Verdana" w:cs="Times New Roman"/>
                <w:color w:val="313131"/>
                <w:sz w:val="21"/>
                <w:szCs w:val="21"/>
              </w:rPr>
              <w:t> if you want to select it by default.</w:t>
            </w:r>
          </w:p>
        </w:tc>
      </w:tr>
    </w:tbl>
    <w:p w:rsidR="005D7260" w:rsidRDefault="005D7260"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5D7260"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5D7260">
        <w:rPr>
          <w:rFonts w:ascii="Verdana" w:eastAsia="Times New Roman" w:hAnsi="Verdana" w:cs="Times New Roman"/>
          <w:b/>
          <w:color w:val="215868" w:themeColor="accent5" w:themeShade="80"/>
          <w:spacing w:val="-15"/>
          <w:sz w:val="30"/>
          <w:szCs w:val="30"/>
        </w:rPr>
        <w:t>Radio Button Control</w:t>
      </w:r>
    </w:p>
    <w:p w:rsidR="00A8566A" w:rsidRPr="005D7260" w:rsidRDefault="00A8566A" w:rsidP="00A8566A">
      <w:pPr>
        <w:spacing w:after="240" w:line="360" w:lineRule="atLeast"/>
        <w:ind w:left="48" w:right="48"/>
        <w:jc w:val="both"/>
        <w:rPr>
          <w:rFonts w:ascii="Arial" w:eastAsia="Times New Roman" w:hAnsi="Arial" w:cs="Arial"/>
          <w:color w:val="000000"/>
          <w:sz w:val="24"/>
          <w:szCs w:val="24"/>
        </w:rPr>
      </w:pPr>
      <w:r w:rsidRPr="005D7260">
        <w:rPr>
          <w:rFonts w:ascii="Arial" w:eastAsia="Times New Roman" w:hAnsi="Arial" w:cs="Arial"/>
          <w:color w:val="000000"/>
          <w:sz w:val="24"/>
          <w:szCs w:val="24"/>
        </w:rPr>
        <w:t xml:space="preserve">Radio buttons are used when out of many </w:t>
      </w:r>
      <w:proofErr w:type="gramStart"/>
      <w:r w:rsidRPr="005D7260">
        <w:rPr>
          <w:rFonts w:ascii="Arial" w:eastAsia="Times New Roman" w:hAnsi="Arial" w:cs="Arial"/>
          <w:color w:val="000000"/>
          <w:sz w:val="24"/>
          <w:szCs w:val="24"/>
        </w:rPr>
        <w:t>options,</w:t>
      </w:r>
      <w:proofErr w:type="gramEnd"/>
      <w:r w:rsidRPr="005D7260">
        <w:rPr>
          <w:rFonts w:ascii="Arial" w:eastAsia="Times New Roman" w:hAnsi="Arial" w:cs="Arial"/>
          <w:color w:val="000000"/>
          <w:sz w:val="24"/>
          <w:szCs w:val="24"/>
        </w:rPr>
        <w:t xml:space="preserve"> just one option is required to be selected. They are also created using HTML &lt;input&gt; tag but type attribute is set to </w:t>
      </w:r>
      <w:r w:rsidRPr="005D7260">
        <w:rPr>
          <w:rFonts w:ascii="Arial" w:eastAsia="Times New Roman" w:hAnsi="Arial" w:cs="Arial"/>
          <w:b/>
          <w:bCs/>
          <w:color w:val="000000"/>
          <w:sz w:val="24"/>
          <w:szCs w:val="24"/>
        </w:rPr>
        <w:t>radio</w:t>
      </w:r>
      <w:r w:rsidRPr="005D7260">
        <w:rPr>
          <w:rFonts w:ascii="Arial" w:eastAsia="Times New Roman" w:hAnsi="Arial" w:cs="Arial"/>
          <w:color w:val="000000"/>
          <w:sz w:val="24"/>
          <w:szCs w:val="24"/>
        </w:rPr>
        <w: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Radio Box Control</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form</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"radio"</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"subject"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maths</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313131"/>
          <w:sz w:val="20"/>
          <w:szCs w:val="20"/>
        </w:rPr>
        <w:t>Maths</w:t>
      </w:r>
      <w:proofErr w:type="spellEnd"/>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"radio"</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"subject"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"physics"</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 xml:space="preserve"> Physics</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pBdr>
          <w:bottom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Top of Form</w:t>
      </w:r>
    </w:p>
    <w:p w:rsidR="00A8566A" w:rsidRPr="00A8566A" w:rsidRDefault="00253719"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object w:dxaOrig="1440" w:dyaOrig="1440">
          <v:shape id="_x0000_i1087" type="#_x0000_t75" style="width:20.25pt;height:18pt" o:ole="">
            <v:imagedata r:id="rId35" o:title=""/>
          </v:shape>
          <w:control r:id="rId36" w:name="DefaultOcxName7" w:shapeid="_x0000_i1087"/>
        </w:object>
      </w:r>
      <w:r w:rsidR="00A8566A" w:rsidRPr="00A8566A">
        <w:rPr>
          <w:rFonts w:ascii="Verdana" w:eastAsia="Times New Roman" w:hAnsi="Verdana" w:cs="Times New Roman"/>
          <w:color w:val="313131"/>
          <w:sz w:val="21"/>
          <w:szCs w:val="21"/>
        </w:rPr>
        <w:t> </w:t>
      </w:r>
      <w:proofErr w:type="spellStart"/>
      <w:r w:rsidR="00A8566A" w:rsidRPr="00A8566A">
        <w:rPr>
          <w:rFonts w:ascii="Verdana" w:eastAsia="Times New Roman" w:hAnsi="Verdana" w:cs="Times New Roman"/>
          <w:color w:val="313131"/>
          <w:sz w:val="21"/>
          <w:szCs w:val="21"/>
        </w:rPr>
        <w:t>Maths</w:t>
      </w:r>
      <w:proofErr w:type="spellEnd"/>
      <w:r w:rsidR="00A8566A" w:rsidRPr="00A8566A">
        <w:rPr>
          <w:rFonts w:ascii="Verdana" w:eastAsia="Times New Roman" w:hAnsi="Verdana" w:cs="Times New Roman"/>
          <w:color w:val="313131"/>
          <w:sz w:val="21"/>
          <w:szCs w:val="21"/>
        </w:rPr>
        <w:t> </w:t>
      </w:r>
      <w:r w:rsidRPr="00A8566A">
        <w:rPr>
          <w:rFonts w:ascii="Verdana" w:eastAsia="Times New Roman" w:hAnsi="Verdana" w:cs="Times New Roman"/>
          <w:color w:val="313131"/>
          <w:sz w:val="21"/>
          <w:szCs w:val="21"/>
        </w:rPr>
        <w:object w:dxaOrig="1440" w:dyaOrig="1440">
          <v:shape id="_x0000_i1090" type="#_x0000_t75" style="width:20.25pt;height:18pt" o:ole="">
            <v:imagedata r:id="rId35" o:title=""/>
          </v:shape>
          <w:control r:id="rId37" w:name="DefaultOcxName8" w:shapeid="_x0000_i1090"/>
        </w:object>
      </w:r>
      <w:r w:rsidR="00A8566A" w:rsidRPr="00A8566A">
        <w:rPr>
          <w:rFonts w:ascii="Verdana" w:eastAsia="Times New Roman" w:hAnsi="Verdana" w:cs="Times New Roman"/>
          <w:color w:val="313131"/>
          <w:sz w:val="21"/>
          <w:szCs w:val="21"/>
        </w:rPr>
        <w:t> Physics</w:t>
      </w:r>
    </w:p>
    <w:p w:rsidR="00A8566A" w:rsidRPr="00A8566A" w:rsidRDefault="00A8566A" w:rsidP="00A8566A">
      <w:pPr>
        <w:pBdr>
          <w:top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Bottom of Form</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r w:rsidRPr="00A8566A">
        <w:rPr>
          <w:rFonts w:ascii="Verdana" w:eastAsia="Times New Roman" w:hAnsi="Verdana" w:cs="Times New Roman"/>
          <w:color w:val="000000"/>
          <w:sz w:val="31"/>
          <w:szCs w:val="31"/>
        </w:rPr>
        <w:t>Attributes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the list of attributes for radio button.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3"/>
        <w:gridCol w:w="7757"/>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Indicates the type of input control and for checkbox input control it will be set to </w:t>
            </w:r>
            <w:r w:rsidRPr="00A8566A">
              <w:rPr>
                <w:rFonts w:ascii="Verdana" w:eastAsia="Times New Roman" w:hAnsi="Verdana" w:cs="Times New Roman"/>
                <w:b/>
                <w:bCs/>
                <w:color w:val="313131"/>
                <w:sz w:val="21"/>
                <w:szCs w:val="21"/>
              </w:rPr>
              <w:t>radio</w:t>
            </w:r>
            <w:r w:rsidRPr="00A8566A">
              <w:rPr>
                <w:rFonts w:ascii="Verdana" w:eastAsia="Times New Roman" w:hAnsi="Verdana" w:cs="Times New Roman"/>
                <w:color w:val="313131"/>
                <w:sz w:val="21"/>
                <w:szCs w:val="21"/>
              </w:rPr>
              <w:t>.</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Used to give a name to the control which is sent to the server to be recognized and get the value.</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The value that will be used if the radio box is selected.</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Set to </w:t>
            </w:r>
            <w:r w:rsidRPr="00A8566A">
              <w:rPr>
                <w:rFonts w:ascii="Verdana" w:eastAsia="Times New Roman" w:hAnsi="Verdana" w:cs="Times New Roman"/>
                <w:i/>
                <w:iCs/>
                <w:color w:val="313131"/>
                <w:sz w:val="21"/>
                <w:szCs w:val="21"/>
              </w:rPr>
              <w:t>checked</w:t>
            </w:r>
            <w:r w:rsidRPr="00A8566A">
              <w:rPr>
                <w:rFonts w:ascii="Verdana" w:eastAsia="Times New Roman" w:hAnsi="Verdana" w:cs="Times New Roman"/>
                <w:color w:val="313131"/>
                <w:sz w:val="21"/>
                <w:szCs w:val="21"/>
              </w:rPr>
              <w:t> if you want to select it by default.</w:t>
            </w:r>
          </w:p>
        </w:tc>
      </w:tr>
    </w:tbl>
    <w:p w:rsidR="005D7260" w:rsidRDefault="005D7260"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5D7260"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5D7260">
        <w:rPr>
          <w:rFonts w:ascii="Verdana" w:eastAsia="Times New Roman" w:hAnsi="Verdana" w:cs="Times New Roman"/>
          <w:b/>
          <w:color w:val="215868" w:themeColor="accent5" w:themeShade="80"/>
          <w:spacing w:val="-15"/>
          <w:sz w:val="30"/>
          <w:szCs w:val="30"/>
        </w:rPr>
        <w:t>Select Box Control</w:t>
      </w:r>
    </w:p>
    <w:p w:rsidR="00A8566A" w:rsidRPr="005D7260" w:rsidRDefault="00A8566A" w:rsidP="00B46CCB">
      <w:pPr>
        <w:spacing w:after="240" w:line="360" w:lineRule="atLeast"/>
        <w:ind w:left="48" w:right="48"/>
        <w:jc w:val="both"/>
        <w:rPr>
          <w:rFonts w:ascii="Arial" w:eastAsia="Times New Roman" w:hAnsi="Arial" w:cs="Arial"/>
          <w:color w:val="000000"/>
          <w:sz w:val="24"/>
          <w:szCs w:val="24"/>
        </w:rPr>
      </w:pPr>
      <w:r w:rsidRPr="005D7260">
        <w:rPr>
          <w:rFonts w:ascii="Arial" w:eastAsia="Times New Roman" w:hAnsi="Arial" w:cs="Arial"/>
          <w:color w:val="000000"/>
          <w:sz w:val="24"/>
          <w:szCs w:val="24"/>
        </w:rPr>
        <w:t>A select box, also called drop down box which provides option to list down various options in the form of drop down list, from where a user can select one or more options.</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Select Box Control</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lastRenderedPageBreak/>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form</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&lt;select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"dropdown"</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&lt;option</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Maths</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selected</w:t>
      </w:r>
      <w:r w:rsidRPr="00A8566A">
        <w:rPr>
          <w:rFonts w:ascii="Consolas" w:eastAsia="Times New Roman" w:hAnsi="Consolas" w:cs="Consolas"/>
          <w:color w:val="000088"/>
          <w:sz w:val="20"/>
          <w:szCs w:val="20"/>
        </w:rPr>
        <w:t>&gt;</w:t>
      </w:r>
      <w:proofErr w:type="spellStart"/>
      <w:r w:rsidRPr="00A8566A">
        <w:rPr>
          <w:rFonts w:ascii="Consolas" w:eastAsia="Times New Roman" w:hAnsi="Consolas" w:cs="Consolas"/>
          <w:color w:val="313131"/>
          <w:sz w:val="20"/>
          <w:szCs w:val="20"/>
        </w:rPr>
        <w:t>Maths</w:t>
      </w:r>
      <w:proofErr w:type="spellEnd"/>
      <w:r w:rsidRPr="00A8566A">
        <w:rPr>
          <w:rFonts w:ascii="Consolas" w:eastAsia="Times New Roman" w:hAnsi="Consolas" w:cs="Consolas"/>
          <w:color w:val="000088"/>
          <w:sz w:val="20"/>
          <w:szCs w:val="20"/>
        </w:rPr>
        <w:t>&lt;/option&gt;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&lt;option</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"Physics"</w:t>
      </w:r>
      <w:r w:rsidRPr="00A8566A">
        <w:rPr>
          <w:rFonts w:ascii="Consolas" w:eastAsia="Times New Roman" w:hAnsi="Consolas" w:cs="Consolas"/>
          <w:color w:val="000088"/>
          <w:sz w:val="20"/>
          <w:szCs w:val="20"/>
        </w:rPr>
        <w:t>&gt;</w:t>
      </w:r>
      <w:r w:rsidRPr="00A8566A">
        <w:rPr>
          <w:rFonts w:ascii="Consolas" w:eastAsia="Times New Roman" w:hAnsi="Consolas" w:cs="Consolas"/>
          <w:color w:val="313131"/>
          <w:sz w:val="20"/>
          <w:szCs w:val="20"/>
        </w:rPr>
        <w:t>Physics</w:t>
      </w:r>
      <w:r w:rsidRPr="00A8566A">
        <w:rPr>
          <w:rFonts w:ascii="Consolas" w:eastAsia="Times New Roman" w:hAnsi="Consolas" w:cs="Consolas"/>
          <w:color w:val="000088"/>
          <w:sz w:val="20"/>
          <w:szCs w:val="20"/>
        </w:rPr>
        <w:t>&lt;/option&gt;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&lt;/select&gt;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pBdr>
          <w:bottom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Top of Form</w:t>
      </w:r>
    </w:p>
    <w:p w:rsidR="00A8566A" w:rsidRPr="00A8566A" w:rsidRDefault="00A8566A"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w:t>
      </w:r>
      <w:r w:rsidR="00253719" w:rsidRPr="00A8566A">
        <w:rPr>
          <w:rFonts w:ascii="Verdana" w:eastAsia="Times New Roman" w:hAnsi="Verdana" w:cs="Times New Roman"/>
          <w:color w:val="313131"/>
          <w:sz w:val="21"/>
          <w:szCs w:val="21"/>
        </w:rPr>
        <w:object w:dxaOrig="1440" w:dyaOrig="1440">
          <v:shape id="_x0000_i1093" type="#_x0000_t75" style="width:66pt;height:18pt" o:ole="">
            <v:imagedata r:id="rId38" o:title=""/>
          </v:shape>
          <w:control r:id="rId39" w:name="DefaultOcxName9" w:shapeid="_x0000_i1093"/>
        </w:object>
      </w:r>
    </w:p>
    <w:p w:rsidR="00A8566A" w:rsidRPr="00A8566A" w:rsidRDefault="00A8566A" w:rsidP="00A8566A">
      <w:pPr>
        <w:pBdr>
          <w:top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Bottom of Form</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r w:rsidRPr="00A8566A">
        <w:rPr>
          <w:rFonts w:ascii="Verdana" w:eastAsia="Times New Roman" w:hAnsi="Verdana" w:cs="Times New Roman"/>
          <w:color w:val="000000"/>
          <w:sz w:val="31"/>
          <w:szCs w:val="31"/>
        </w:rPr>
        <w:t>Attributes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the list of important attributes of &lt;select&gt;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3"/>
        <w:gridCol w:w="7757"/>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Used to give a name to the control which is sent to the server to be recognized and get the value.</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This can be used to present a scrolling list box.</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multiple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If set to "multiple" then allows a user to select multiple items from the menu.</w:t>
            </w:r>
          </w:p>
        </w:tc>
      </w:tr>
    </w:tbl>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the list of important attributes of &lt;option&gt;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3"/>
        <w:gridCol w:w="7757"/>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The value that will be used if an option in the select box </w:t>
            </w:r>
            <w:proofErr w:type="spellStart"/>
            <w:r w:rsidRPr="00A8566A">
              <w:rPr>
                <w:rFonts w:ascii="Verdana" w:eastAsia="Times New Roman" w:hAnsi="Verdana" w:cs="Times New Roman"/>
                <w:color w:val="313131"/>
                <w:sz w:val="21"/>
                <w:szCs w:val="21"/>
              </w:rPr>
              <w:t>box</w:t>
            </w:r>
            <w:proofErr w:type="spellEnd"/>
            <w:r w:rsidRPr="00A8566A">
              <w:rPr>
                <w:rFonts w:ascii="Verdana" w:eastAsia="Times New Roman" w:hAnsi="Verdana" w:cs="Times New Roman"/>
                <w:color w:val="313131"/>
                <w:sz w:val="21"/>
                <w:szCs w:val="21"/>
              </w:rPr>
              <w:t xml:space="preserve"> is selected.</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selected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 xml:space="preserve">Specifies that this option should be the initially selected value when </w:t>
            </w:r>
            <w:r w:rsidRPr="00A8566A">
              <w:rPr>
                <w:rFonts w:ascii="Verdana" w:eastAsia="Times New Roman" w:hAnsi="Verdana" w:cs="Times New Roman"/>
                <w:color w:val="313131"/>
                <w:sz w:val="21"/>
                <w:szCs w:val="21"/>
              </w:rPr>
              <w:lastRenderedPageBreak/>
              <w:t>the page loads.</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lastRenderedPageBreak/>
              <w:t>label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An alternative way of labeling options</w:t>
            </w:r>
          </w:p>
        </w:tc>
      </w:tr>
    </w:tbl>
    <w:p w:rsidR="000C5C0E" w:rsidRDefault="000C5C0E" w:rsidP="00A8566A">
      <w:pPr>
        <w:spacing w:before="48" w:after="48" w:line="360" w:lineRule="atLeast"/>
        <w:ind w:right="48"/>
        <w:outlineLvl w:val="1"/>
        <w:rPr>
          <w:rFonts w:ascii="Verdana" w:eastAsia="Times New Roman" w:hAnsi="Verdana" w:cs="Times New Roman"/>
          <w:color w:val="121214"/>
          <w:spacing w:val="-15"/>
          <w:sz w:val="41"/>
          <w:szCs w:val="41"/>
        </w:rPr>
      </w:pPr>
    </w:p>
    <w:p w:rsidR="00A8566A" w:rsidRPr="000C5C0E"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C5C0E">
        <w:rPr>
          <w:rFonts w:ascii="Verdana" w:eastAsia="Times New Roman" w:hAnsi="Verdana" w:cs="Times New Roman"/>
          <w:b/>
          <w:color w:val="215868" w:themeColor="accent5" w:themeShade="80"/>
          <w:spacing w:val="-15"/>
          <w:sz w:val="30"/>
          <w:szCs w:val="30"/>
        </w:rPr>
        <w:t>File Upload Box</w:t>
      </w:r>
    </w:p>
    <w:p w:rsidR="000C5C0E" w:rsidRPr="000C5C0E" w:rsidRDefault="00A8566A" w:rsidP="00B46CCB">
      <w:pPr>
        <w:spacing w:after="240" w:line="360" w:lineRule="atLeast"/>
        <w:ind w:left="48" w:right="48"/>
        <w:jc w:val="both"/>
        <w:rPr>
          <w:rFonts w:ascii="Arial" w:eastAsia="Times New Roman" w:hAnsi="Arial" w:cs="Arial"/>
          <w:color w:val="000000"/>
          <w:sz w:val="24"/>
          <w:szCs w:val="24"/>
        </w:rPr>
      </w:pPr>
      <w:r w:rsidRPr="000C5C0E">
        <w:rPr>
          <w:rFonts w:ascii="Arial" w:eastAsia="Times New Roman" w:hAnsi="Arial" w:cs="Arial"/>
          <w:color w:val="000000"/>
          <w:sz w:val="24"/>
          <w:szCs w:val="24"/>
        </w:rPr>
        <w:t>If you want to allow a user to upload a file to your web site, you will need to use a file upload box, also known as a file select box. This is also created using the &lt;input&gt; element but type attribute is set to </w:t>
      </w:r>
      <w:r w:rsidRPr="000C5C0E">
        <w:rPr>
          <w:rFonts w:ascii="Arial" w:eastAsia="Times New Roman" w:hAnsi="Arial" w:cs="Arial"/>
          <w:b/>
          <w:bCs/>
          <w:color w:val="000000"/>
          <w:sz w:val="24"/>
          <w:szCs w:val="24"/>
        </w:rPr>
        <w:t>file</w:t>
      </w:r>
      <w:r w:rsidRPr="000C5C0E">
        <w:rPr>
          <w:rFonts w:ascii="Arial" w:eastAsia="Times New Roman" w:hAnsi="Arial" w:cs="Arial"/>
          <w:color w:val="000000"/>
          <w:sz w:val="24"/>
          <w:szCs w:val="24"/>
        </w:rPr>
        <w:t>.</w:t>
      </w:r>
      <w:r w:rsidR="00B46CCB" w:rsidRPr="000C5C0E">
        <w:rPr>
          <w:rFonts w:ascii="Arial" w:eastAsia="Times New Roman" w:hAnsi="Arial" w:cs="Arial"/>
          <w:color w:val="000000"/>
          <w:sz w:val="24"/>
          <w:szCs w:val="24"/>
        </w:rPr>
        <w:t xml:space="preserve"> </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File Upload Box</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form</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"file"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fileupload</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accept</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"image/*"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pBdr>
          <w:bottom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Top of Form</w:t>
      </w:r>
    </w:p>
    <w:p w:rsidR="00A8566A" w:rsidRPr="00A8566A" w:rsidRDefault="00A8566A" w:rsidP="00A8566A">
      <w:pPr>
        <w:pBdr>
          <w:top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Bottom of Form</w:t>
      </w:r>
    </w:p>
    <w:p w:rsidR="00A8566A" w:rsidRPr="00A8566A" w:rsidRDefault="00A8566A" w:rsidP="00A8566A">
      <w:pPr>
        <w:spacing w:before="48" w:after="48" w:line="360" w:lineRule="atLeast"/>
        <w:ind w:right="48"/>
        <w:outlineLvl w:val="2"/>
        <w:rPr>
          <w:rFonts w:ascii="Verdana" w:eastAsia="Times New Roman" w:hAnsi="Verdana" w:cs="Times New Roman"/>
          <w:color w:val="000000"/>
          <w:sz w:val="31"/>
          <w:szCs w:val="31"/>
        </w:rPr>
      </w:pPr>
      <w:r w:rsidRPr="00A8566A">
        <w:rPr>
          <w:rFonts w:ascii="Verdana" w:eastAsia="Times New Roman" w:hAnsi="Verdana" w:cs="Times New Roman"/>
          <w:color w:val="000000"/>
          <w:sz w:val="31"/>
          <w:szCs w:val="31"/>
        </w:rPr>
        <w:t>Attributes</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Following is the list of important attributes of file upload box:</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3"/>
        <w:gridCol w:w="7757"/>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Used to give a name to the control which is sent to the server to be recognized and get the value.</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accept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Specifies the types of files that the server accepts.</w:t>
            </w:r>
          </w:p>
        </w:tc>
      </w:tr>
    </w:tbl>
    <w:p w:rsidR="000C5C0E" w:rsidRDefault="000C5C0E"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A8566A" w:rsidRPr="000C5C0E"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0C5C0E">
        <w:rPr>
          <w:rFonts w:ascii="Verdana" w:eastAsia="Times New Roman" w:hAnsi="Verdana" w:cs="Times New Roman"/>
          <w:b/>
          <w:color w:val="215868" w:themeColor="accent5" w:themeShade="80"/>
          <w:spacing w:val="-15"/>
          <w:sz w:val="30"/>
          <w:szCs w:val="30"/>
        </w:rPr>
        <w:t>Button Controls</w:t>
      </w:r>
    </w:p>
    <w:p w:rsidR="00A8566A" w:rsidRPr="000C5C0E" w:rsidRDefault="00A8566A" w:rsidP="00A8566A">
      <w:pPr>
        <w:spacing w:after="240" w:line="360" w:lineRule="atLeast"/>
        <w:ind w:left="48" w:right="48"/>
        <w:jc w:val="both"/>
        <w:rPr>
          <w:rFonts w:ascii="Arial" w:eastAsia="Times New Roman" w:hAnsi="Arial" w:cs="Arial"/>
          <w:color w:val="000000"/>
          <w:sz w:val="24"/>
          <w:szCs w:val="24"/>
        </w:rPr>
      </w:pPr>
      <w:r w:rsidRPr="000C5C0E">
        <w:rPr>
          <w:rFonts w:ascii="Arial" w:eastAsia="Times New Roman" w:hAnsi="Arial" w:cs="Arial"/>
          <w:color w:val="000000"/>
          <w:sz w:val="24"/>
          <w:szCs w:val="24"/>
        </w:rPr>
        <w:t>There are various ways in HTML to create clickable buttons. You can also create a clickable button using &lt;input&gt; tag by setting its type attribute to </w:t>
      </w:r>
      <w:r w:rsidRPr="000C5C0E">
        <w:rPr>
          <w:rFonts w:ascii="Arial" w:eastAsia="Times New Roman" w:hAnsi="Arial" w:cs="Arial"/>
          <w:b/>
          <w:bCs/>
          <w:color w:val="000000"/>
          <w:sz w:val="24"/>
          <w:szCs w:val="24"/>
        </w:rPr>
        <w:t>button</w:t>
      </w:r>
      <w:r w:rsidRPr="000C5C0E">
        <w:rPr>
          <w:rFonts w:ascii="Arial" w:eastAsia="Times New Roman" w:hAnsi="Arial" w:cs="Arial"/>
          <w:color w:val="000000"/>
          <w:sz w:val="24"/>
          <w:szCs w:val="24"/>
        </w:rPr>
        <w:t>. The type attribute can take the following values: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8"/>
        <w:gridCol w:w="8102"/>
      </w:tblGrid>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b/>
                <w:bCs/>
                <w:color w:val="313131"/>
                <w:sz w:val="21"/>
                <w:szCs w:val="21"/>
              </w:rPr>
            </w:pPr>
            <w:r w:rsidRPr="00A8566A">
              <w:rPr>
                <w:rFonts w:ascii="Verdana" w:eastAsia="Times New Roman" w:hAnsi="Verdana" w:cs="Times New Roman"/>
                <w:b/>
                <w:bCs/>
                <w:color w:val="313131"/>
                <w:sz w:val="21"/>
                <w:szCs w:val="21"/>
              </w:rPr>
              <w:t>Description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submit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This creates a button that automatically submits a form.</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This creates a button that automatically resets form controls to their initial values.</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button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This creates a button that is used to trigger a client-side script when the user clicks that button.</w:t>
            </w:r>
          </w:p>
        </w:tc>
      </w:tr>
      <w:tr w:rsidR="00A8566A" w:rsidRPr="00A8566A" w:rsidTr="00A856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566A" w:rsidRPr="00A8566A" w:rsidRDefault="00A8566A" w:rsidP="00A8566A">
            <w:pPr>
              <w:spacing w:after="30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t>This creates a clickable button but we can use an image as background of the button.</w:t>
            </w:r>
          </w:p>
        </w:tc>
      </w:tr>
    </w:tbl>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File Upload Box</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form</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"submit"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"submit"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"Submit"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"reset"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"reset</w:t>
      </w:r>
      <w:proofErr w:type="gramStart"/>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proofErr w:type="gram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"Reset"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"button"</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"ok"</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"OK</w:t>
      </w:r>
      <w:proofErr w:type="gramStart"/>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"image"</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imagebutton</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proofErr w:type="spellStart"/>
      <w:r w:rsidRPr="00A8566A">
        <w:rPr>
          <w:rFonts w:ascii="Consolas" w:eastAsia="Times New Roman" w:hAnsi="Consolas" w:cs="Consolas"/>
          <w:color w:val="7F0055"/>
          <w:sz w:val="20"/>
          <w:szCs w:val="20"/>
        </w:rPr>
        <w:t>src</w:t>
      </w:r>
      <w:proofErr w:type="spell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"/html/images/logo.png"</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lastRenderedPageBreak/>
        <w:t>This will produce following result:</w:t>
      </w:r>
    </w:p>
    <w:p w:rsidR="00A8566A" w:rsidRPr="00A8566A" w:rsidRDefault="00A8566A" w:rsidP="00A8566A">
      <w:pPr>
        <w:pBdr>
          <w:bottom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Top of Form</w:t>
      </w:r>
    </w:p>
    <w:p w:rsidR="00A8566A" w:rsidRPr="00A8566A" w:rsidRDefault="00253719"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object w:dxaOrig="1440" w:dyaOrig="1440">
          <v:shape id="_x0000_i1096" type="#_x0000_t75" style="width:36.75pt;height:22.5pt" o:ole="">
            <v:imagedata r:id="rId40" o:title=""/>
          </v:shape>
          <w:control r:id="rId41" w:name="DefaultOcxName10" w:shapeid="_x0000_i1096"/>
        </w:object>
      </w:r>
      <w:r w:rsidR="00A8566A" w:rsidRPr="00A8566A">
        <w:rPr>
          <w:rFonts w:ascii="Verdana" w:eastAsia="Times New Roman" w:hAnsi="Verdana" w:cs="Times New Roman"/>
          <w:color w:val="313131"/>
          <w:sz w:val="21"/>
          <w:szCs w:val="21"/>
        </w:rPr>
        <w:t> </w:t>
      </w:r>
      <w:r w:rsidRPr="00A8566A">
        <w:rPr>
          <w:rFonts w:ascii="Verdana" w:eastAsia="Times New Roman" w:hAnsi="Verdana" w:cs="Times New Roman"/>
          <w:color w:val="313131"/>
          <w:sz w:val="21"/>
          <w:szCs w:val="21"/>
        </w:rPr>
        <w:object w:dxaOrig="1440" w:dyaOrig="1440">
          <v:shape id="_x0000_i1099" type="#_x0000_t75" style="width:33.75pt;height:22.5pt" o:ole="">
            <v:imagedata r:id="rId42" o:title=""/>
          </v:shape>
          <w:control r:id="rId43" w:name="DefaultOcxName11" w:shapeid="_x0000_i1099"/>
        </w:object>
      </w:r>
      <w:r w:rsidR="00A8566A" w:rsidRPr="00A8566A">
        <w:rPr>
          <w:rFonts w:ascii="Verdana" w:eastAsia="Times New Roman" w:hAnsi="Verdana" w:cs="Times New Roman"/>
          <w:color w:val="313131"/>
          <w:sz w:val="21"/>
          <w:szCs w:val="21"/>
        </w:rPr>
        <w:t>  </w:t>
      </w:r>
      <w:r w:rsidRPr="00A8566A">
        <w:rPr>
          <w:rFonts w:ascii="Verdana" w:eastAsia="Times New Roman" w:hAnsi="Verdana" w:cs="Times New Roman"/>
          <w:color w:val="313131"/>
          <w:sz w:val="21"/>
          <w:szCs w:val="21"/>
        </w:rPr>
        <w:object w:dxaOrig="1440" w:dyaOrig="1440">
          <v:shape id="_x0000_i1101" type="#_x0000_t75" style="width:1in;height:1in" o:ole="">
            <v:imagedata r:id="rId44" o:title=""/>
          </v:shape>
          <w:control r:id="rId45" w:name="DefaultOcxName12" w:shapeid="_x0000_i1101"/>
        </w:object>
      </w:r>
    </w:p>
    <w:p w:rsidR="00593B1F" w:rsidRDefault="00593B1F" w:rsidP="00A8566A">
      <w:pPr>
        <w:pBdr>
          <w:top w:val="single" w:sz="6" w:space="1" w:color="auto"/>
        </w:pBdr>
        <w:spacing w:after="0" w:line="240" w:lineRule="auto"/>
        <w:jc w:val="center"/>
        <w:rPr>
          <w:rFonts w:ascii="Arial" w:eastAsia="Times New Roman" w:hAnsi="Arial" w:cs="Arial"/>
          <w:b/>
          <w:color w:val="215868" w:themeColor="accent5" w:themeShade="80"/>
          <w:sz w:val="30"/>
          <w:szCs w:val="30"/>
        </w:rPr>
      </w:pPr>
    </w:p>
    <w:p w:rsidR="00A8566A" w:rsidRPr="00593B1F" w:rsidRDefault="00A8566A" w:rsidP="00A8566A">
      <w:pPr>
        <w:pBdr>
          <w:top w:val="single" w:sz="6" w:space="1" w:color="auto"/>
        </w:pBdr>
        <w:spacing w:after="0" w:line="240" w:lineRule="auto"/>
        <w:jc w:val="center"/>
        <w:rPr>
          <w:rFonts w:ascii="Arial" w:eastAsia="Times New Roman" w:hAnsi="Arial" w:cs="Arial"/>
          <w:b/>
          <w:vanish/>
          <w:color w:val="215868" w:themeColor="accent5" w:themeShade="80"/>
          <w:sz w:val="30"/>
          <w:szCs w:val="30"/>
        </w:rPr>
      </w:pPr>
      <w:r w:rsidRPr="00593B1F">
        <w:rPr>
          <w:rFonts w:ascii="Arial" w:eastAsia="Times New Roman" w:hAnsi="Arial" w:cs="Arial"/>
          <w:b/>
          <w:vanish/>
          <w:color w:val="215868" w:themeColor="accent5" w:themeShade="80"/>
          <w:sz w:val="30"/>
          <w:szCs w:val="30"/>
        </w:rPr>
        <w:t>Bottom of Form</w:t>
      </w:r>
    </w:p>
    <w:p w:rsidR="00A8566A" w:rsidRPr="00593B1F" w:rsidRDefault="00A8566A" w:rsidP="00A8566A">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593B1F">
        <w:rPr>
          <w:rFonts w:ascii="Verdana" w:eastAsia="Times New Roman" w:hAnsi="Verdana" w:cs="Times New Roman"/>
          <w:b/>
          <w:color w:val="215868" w:themeColor="accent5" w:themeShade="80"/>
          <w:spacing w:val="-15"/>
          <w:sz w:val="30"/>
          <w:szCs w:val="30"/>
        </w:rPr>
        <w:t>Hidden Form Controls</w:t>
      </w:r>
    </w:p>
    <w:p w:rsidR="00A8566A" w:rsidRPr="00593B1F" w:rsidRDefault="00A8566A" w:rsidP="00A8566A">
      <w:pPr>
        <w:spacing w:after="240" w:line="360" w:lineRule="atLeast"/>
        <w:ind w:left="48" w:right="48"/>
        <w:jc w:val="both"/>
        <w:rPr>
          <w:rFonts w:ascii="Arial" w:eastAsia="Times New Roman" w:hAnsi="Arial" w:cs="Arial"/>
          <w:color w:val="000000"/>
          <w:sz w:val="24"/>
          <w:szCs w:val="24"/>
        </w:rPr>
      </w:pPr>
      <w:r w:rsidRPr="00593B1F">
        <w:rPr>
          <w:rFonts w:ascii="Arial" w:eastAsia="Times New Roman" w:hAnsi="Arial" w:cs="Arial"/>
          <w:color w:val="000000"/>
          <w:sz w:val="24"/>
          <w:szCs w:val="24"/>
        </w:rPr>
        <w:t xml:space="preserve">Hidden form controls are used to hide data inside the page which later on can be pushed to the server. This control hides inside the code and does not appear on the actual page. </w:t>
      </w:r>
      <w:proofErr w:type="gramStart"/>
      <w:r w:rsidRPr="00593B1F">
        <w:rPr>
          <w:rFonts w:ascii="Arial" w:eastAsia="Times New Roman" w:hAnsi="Arial" w:cs="Arial"/>
          <w:color w:val="000000"/>
          <w:sz w:val="24"/>
          <w:szCs w:val="24"/>
        </w:rPr>
        <w:t>For ,</w:t>
      </w:r>
      <w:proofErr w:type="gramEnd"/>
      <w:r w:rsidRPr="00593B1F">
        <w:rPr>
          <w:rFonts w:ascii="Arial" w:eastAsia="Times New Roman" w:hAnsi="Arial" w:cs="Arial"/>
          <w:color w:val="000000"/>
          <w:sz w:val="24"/>
          <w:szCs w:val="24"/>
        </w:rPr>
        <w:t xml:space="preserve"> following hidden form is being used to keep current page number. When a user will click next page then the value of hidden control will be sent to the web server and there it will decide which page has be displayed next based on the passed current page.</w:t>
      </w:r>
    </w:p>
    <w:p w:rsidR="00A8566A" w:rsidRPr="00593B1F" w:rsidRDefault="00A8566A" w:rsidP="00A8566A">
      <w:pPr>
        <w:spacing w:before="48" w:after="48" w:line="360" w:lineRule="atLeast"/>
        <w:ind w:right="48"/>
        <w:outlineLvl w:val="2"/>
        <w:rPr>
          <w:rFonts w:ascii="Arial" w:eastAsia="Times New Roman" w:hAnsi="Arial" w:cs="Arial"/>
          <w:color w:val="000000"/>
          <w:sz w:val="31"/>
          <w:szCs w:val="31"/>
        </w:rPr>
      </w:pP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A8566A">
        <w:rPr>
          <w:rFonts w:ascii="Consolas" w:eastAsia="Times New Roman" w:hAnsi="Consolas" w:cs="Consolas"/>
          <w:color w:val="7F0055"/>
          <w:sz w:val="20"/>
          <w:szCs w:val="20"/>
        </w:rPr>
        <w:t>&lt;!DOCTYPE</w:t>
      </w:r>
      <w:proofErr w:type="gramEnd"/>
      <w:r w:rsidRPr="00A8566A">
        <w:rPr>
          <w:rFonts w:ascii="Consolas" w:eastAsia="Times New Roman" w:hAnsi="Consolas" w:cs="Consolas"/>
          <w:color w:val="7F0055"/>
          <w:sz w:val="20"/>
          <w:szCs w:val="20"/>
        </w:rPr>
        <w:t xml:space="preserve"> html&gt;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html</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head</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title&gt;</w:t>
      </w:r>
      <w:proofErr w:type="gramEnd"/>
      <w:r w:rsidRPr="00A8566A">
        <w:rPr>
          <w:rFonts w:ascii="Consolas" w:eastAsia="Times New Roman" w:hAnsi="Consolas" w:cs="Consolas"/>
          <w:color w:val="313131"/>
          <w:sz w:val="20"/>
          <w:szCs w:val="20"/>
        </w:rPr>
        <w:t>File Upload Box</w:t>
      </w:r>
      <w:r w:rsidRPr="00A8566A">
        <w:rPr>
          <w:rFonts w:ascii="Consolas" w:eastAsia="Times New Roman" w:hAnsi="Consolas" w:cs="Consolas"/>
          <w:color w:val="000088"/>
          <w:sz w:val="20"/>
          <w:szCs w:val="20"/>
        </w:rPr>
        <w:t>&lt;/title&gt;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&lt;/head&gt;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body</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w:t>
      </w:r>
      <w:proofErr w:type="gramStart"/>
      <w:r w:rsidRPr="00A8566A">
        <w:rPr>
          <w:rFonts w:ascii="Consolas" w:eastAsia="Times New Roman" w:hAnsi="Consolas" w:cs="Consolas"/>
          <w:color w:val="000088"/>
          <w:sz w:val="20"/>
          <w:szCs w:val="20"/>
        </w:rPr>
        <w:t>form</w:t>
      </w:r>
      <w:proofErr w:type="gramEnd"/>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&lt;p&gt;</w:t>
      </w:r>
      <w:proofErr w:type="gramStart"/>
      <w:r w:rsidRPr="00A8566A">
        <w:rPr>
          <w:rFonts w:ascii="Consolas" w:eastAsia="Times New Roman" w:hAnsi="Consolas" w:cs="Consolas"/>
          <w:color w:val="313131"/>
          <w:sz w:val="20"/>
          <w:szCs w:val="20"/>
        </w:rPr>
        <w:t>This</w:t>
      </w:r>
      <w:proofErr w:type="gramEnd"/>
      <w:r w:rsidRPr="00A8566A">
        <w:rPr>
          <w:rFonts w:ascii="Consolas" w:eastAsia="Times New Roman" w:hAnsi="Consolas" w:cs="Consolas"/>
          <w:color w:val="313131"/>
          <w:sz w:val="20"/>
          <w:szCs w:val="20"/>
        </w:rPr>
        <w:t xml:space="preserve"> is page 10</w:t>
      </w:r>
      <w:r w:rsidRPr="00A8566A">
        <w:rPr>
          <w:rFonts w:ascii="Consolas" w:eastAsia="Times New Roman" w:hAnsi="Consolas" w:cs="Consolas"/>
          <w:color w:val="000088"/>
          <w:sz w:val="20"/>
          <w:szCs w:val="20"/>
        </w:rPr>
        <w:t>&lt;/p&gt;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"hidden"</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w:t>
      </w:r>
      <w:proofErr w:type="spellStart"/>
      <w:r w:rsidRPr="00A8566A">
        <w:rPr>
          <w:rFonts w:ascii="Consolas" w:eastAsia="Times New Roman" w:hAnsi="Consolas" w:cs="Consolas"/>
          <w:color w:val="008800"/>
          <w:sz w:val="20"/>
          <w:szCs w:val="20"/>
        </w:rPr>
        <w:t>pagename</w:t>
      </w:r>
      <w:proofErr w:type="spellEnd"/>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"10"</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"submit"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"submit"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"Submit"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&lt;input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type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"reset"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name</w:t>
      </w:r>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"reset</w:t>
      </w:r>
      <w:proofErr w:type="gramStart"/>
      <w:r w:rsidRPr="00A8566A">
        <w:rPr>
          <w:rFonts w:ascii="Consolas" w:eastAsia="Times New Roman" w:hAnsi="Consolas" w:cs="Consolas"/>
          <w:color w:val="008800"/>
          <w:sz w:val="20"/>
          <w:szCs w:val="20"/>
        </w:rPr>
        <w: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7F0055"/>
          <w:sz w:val="20"/>
          <w:szCs w:val="20"/>
        </w:rPr>
        <w:t>value</w:t>
      </w:r>
      <w:proofErr w:type="gramEnd"/>
      <w:r w:rsidRPr="00A8566A">
        <w:rPr>
          <w:rFonts w:ascii="Consolas" w:eastAsia="Times New Roman" w:hAnsi="Consolas" w:cs="Consolas"/>
          <w:color w:val="666600"/>
          <w:sz w:val="20"/>
          <w:szCs w:val="20"/>
        </w:rPr>
        <w:t>=</w:t>
      </w:r>
      <w:r w:rsidRPr="00A8566A">
        <w:rPr>
          <w:rFonts w:ascii="Consolas" w:eastAsia="Times New Roman" w:hAnsi="Consolas" w:cs="Consolas"/>
          <w:color w:val="008800"/>
          <w:sz w:val="20"/>
          <w:szCs w:val="20"/>
        </w:rPr>
        <w:t>"Reset"</w:t>
      </w:r>
      <w:r w:rsidRPr="00A8566A">
        <w:rPr>
          <w:rFonts w:ascii="Consolas" w:eastAsia="Times New Roman" w:hAnsi="Consolas" w:cs="Consolas"/>
          <w:color w:val="313131"/>
          <w:sz w:val="20"/>
          <w:szCs w:val="20"/>
        </w:rPr>
        <w:t xml:space="preserve"> </w:t>
      </w:r>
      <w:r w:rsidRPr="00A8566A">
        <w:rPr>
          <w:rFonts w:ascii="Consolas" w:eastAsia="Times New Roman" w:hAnsi="Consolas" w:cs="Consolas"/>
          <w:color w:val="000088"/>
          <w:sz w:val="20"/>
          <w:szCs w:val="20"/>
        </w:rPr>
        <w:t>/&gt;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&lt;/form&gt;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&lt;/body&gt;</w:t>
      </w:r>
    </w:p>
    <w:p w:rsidR="00A8566A" w:rsidRPr="00A8566A" w:rsidRDefault="00A8566A" w:rsidP="00A8566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A8566A">
        <w:rPr>
          <w:rFonts w:ascii="Consolas" w:eastAsia="Times New Roman" w:hAnsi="Consolas" w:cs="Consolas"/>
          <w:color w:val="000088"/>
          <w:sz w:val="20"/>
          <w:szCs w:val="20"/>
        </w:rPr>
        <w:t>&lt;/html&gt;</w:t>
      </w:r>
    </w:p>
    <w:p w:rsidR="00A8566A" w:rsidRPr="00A8566A" w:rsidRDefault="00A8566A" w:rsidP="00A8566A">
      <w:pPr>
        <w:spacing w:after="240" w:line="360" w:lineRule="atLeast"/>
        <w:ind w:left="48" w:right="48"/>
        <w:jc w:val="both"/>
        <w:rPr>
          <w:rFonts w:ascii="Verdana" w:eastAsia="Times New Roman" w:hAnsi="Verdana" w:cs="Times New Roman"/>
          <w:color w:val="000000"/>
          <w:sz w:val="24"/>
          <w:szCs w:val="24"/>
        </w:rPr>
      </w:pPr>
      <w:r w:rsidRPr="00A8566A">
        <w:rPr>
          <w:rFonts w:ascii="Verdana" w:eastAsia="Times New Roman" w:hAnsi="Verdana" w:cs="Times New Roman"/>
          <w:color w:val="000000"/>
          <w:sz w:val="24"/>
          <w:szCs w:val="24"/>
        </w:rPr>
        <w:t>This will produce following result:</w:t>
      </w:r>
    </w:p>
    <w:p w:rsidR="00A8566A" w:rsidRPr="00A8566A" w:rsidRDefault="00A8566A" w:rsidP="00A8566A">
      <w:pPr>
        <w:pBdr>
          <w:bottom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Top of Form</w:t>
      </w:r>
    </w:p>
    <w:p w:rsidR="00A8566A" w:rsidRPr="00A8566A" w:rsidRDefault="00A8566A" w:rsidP="00A8566A">
      <w:pPr>
        <w:spacing w:after="240" w:line="360" w:lineRule="atLeast"/>
        <w:ind w:left="48" w:right="48"/>
        <w:jc w:val="both"/>
        <w:rPr>
          <w:rFonts w:ascii="Verdana" w:eastAsia="Times New Roman" w:hAnsi="Verdana" w:cs="Times New Roman"/>
          <w:color w:val="000000"/>
          <w:sz w:val="21"/>
          <w:szCs w:val="21"/>
        </w:rPr>
      </w:pPr>
      <w:r w:rsidRPr="00A8566A">
        <w:rPr>
          <w:rFonts w:ascii="Verdana" w:eastAsia="Times New Roman" w:hAnsi="Verdana" w:cs="Times New Roman"/>
          <w:color w:val="000000"/>
          <w:sz w:val="21"/>
          <w:szCs w:val="21"/>
        </w:rPr>
        <w:t>This is page 10</w:t>
      </w:r>
    </w:p>
    <w:p w:rsidR="00A8566A" w:rsidRPr="00A8566A" w:rsidRDefault="00253719" w:rsidP="00A8566A">
      <w:pPr>
        <w:spacing w:after="0" w:line="240" w:lineRule="auto"/>
        <w:rPr>
          <w:rFonts w:ascii="Verdana" w:eastAsia="Times New Roman" w:hAnsi="Verdana" w:cs="Times New Roman"/>
          <w:color w:val="313131"/>
          <w:sz w:val="21"/>
          <w:szCs w:val="21"/>
        </w:rPr>
      </w:pPr>
      <w:r w:rsidRPr="00A8566A">
        <w:rPr>
          <w:rFonts w:ascii="Verdana" w:eastAsia="Times New Roman" w:hAnsi="Verdana" w:cs="Times New Roman"/>
          <w:color w:val="313131"/>
          <w:sz w:val="21"/>
          <w:szCs w:val="21"/>
        </w:rPr>
        <w:lastRenderedPageBreak/>
        <w:object w:dxaOrig="1440" w:dyaOrig="1440">
          <v:shape id="_x0000_i1104" type="#_x0000_t75" style="width:36.75pt;height:22.5pt" o:ole="">
            <v:imagedata r:id="rId46" o:title=""/>
          </v:shape>
          <w:control r:id="rId47" w:name="DefaultOcxName13" w:shapeid="_x0000_i1104"/>
        </w:object>
      </w:r>
      <w:r w:rsidR="00A8566A" w:rsidRPr="00A8566A">
        <w:rPr>
          <w:rFonts w:ascii="Verdana" w:eastAsia="Times New Roman" w:hAnsi="Verdana" w:cs="Times New Roman"/>
          <w:color w:val="313131"/>
          <w:sz w:val="21"/>
          <w:szCs w:val="21"/>
        </w:rPr>
        <w:t> </w:t>
      </w:r>
      <w:r w:rsidRPr="00A8566A">
        <w:rPr>
          <w:rFonts w:ascii="Verdana" w:eastAsia="Times New Roman" w:hAnsi="Verdana" w:cs="Times New Roman"/>
          <w:color w:val="313131"/>
          <w:sz w:val="21"/>
          <w:szCs w:val="21"/>
        </w:rPr>
        <w:object w:dxaOrig="1440" w:dyaOrig="1440">
          <v:shape id="_x0000_i1107" type="#_x0000_t75" style="width:33.75pt;height:22.5pt" o:ole="">
            <v:imagedata r:id="rId48" o:title=""/>
          </v:shape>
          <w:control r:id="rId49" w:name="DefaultOcxName14" w:shapeid="_x0000_i1107"/>
        </w:object>
      </w:r>
    </w:p>
    <w:p w:rsidR="00A8566A" w:rsidRPr="00A8566A" w:rsidRDefault="00A8566A" w:rsidP="00A8566A">
      <w:pPr>
        <w:pBdr>
          <w:top w:val="single" w:sz="6" w:space="1" w:color="auto"/>
        </w:pBdr>
        <w:spacing w:after="0" w:line="240" w:lineRule="auto"/>
        <w:jc w:val="center"/>
        <w:rPr>
          <w:rFonts w:ascii="Arial" w:eastAsia="Times New Roman" w:hAnsi="Arial" w:cs="Arial"/>
          <w:vanish/>
          <w:sz w:val="16"/>
          <w:szCs w:val="16"/>
        </w:rPr>
      </w:pPr>
      <w:r w:rsidRPr="00A8566A">
        <w:rPr>
          <w:rFonts w:ascii="Arial" w:eastAsia="Times New Roman" w:hAnsi="Arial" w:cs="Arial"/>
          <w:vanish/>
          <w:sz w:val="16"/>
          <w:szCs w:val="16"/>
        </w:rPr>
        <w:t>Bottom of Form</w:t>
      </w:r>
    </w:p>
    <w:p w:rsidR="00A8566A" w:rsidRDefault="00A8566A"/>
    <w:p w:rsidR="00AF6C3B" w:rsidRDefault="00AF6C3B" w:rsidP="007C7D53">
      <w:pPr>
        <w:spacing w:before="48" w:after="48" w:line="360" w:lineRule="atLeast"/>
        <w:ind w:right="48"/>
        <w:outlineLvl w:val="1"/>
        <w:rPr>
          <w:rFonts w:ascii="Arial" w:eastAsia="Times New Roman" w:hAnsi="Arial" w:cs="Arial"/>
          <w:b/>
          <w:color w:val="215868" w:themeColor="accent5" w:themeShade="80"/>
          <w:spacing w:val="-15"/>
          <w:sz w:val="30"/>
          <w:szCs w:val="30"/>
        </w:rPr>
      </w:pPr>
    </w:p>
    <w:p w:rsidR="007C7D53" w:rsidRPr="009B7ED2" w:rsidRDefault="007C7D53" w:rsidP="009B7ED2">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9B7ED2">
        <w:rPr>
          <w:rFonts w:ascii="Verdana" w:eastAsia="Times New Roman" w:hAnsi="Verdana" w:cs="Times New Roman"/>
          <w:b/>
          <w:color w:val="215868" w:themeColor="accent5" w:themeShade="80"/>
          <w:spacing w:val="-15"/>
          <w:kern w:val="36"/>
          <w:sz w:val="36"/>
          <w:szCs w:val="36"/>
        </w:rPr>
        <w:t>HTML Marquees</w:t>
      </w:r>
    </w:p>
    <w:p w:rsidR="007C7D53" w:rsidRPr="00610D0E" w:rsidRDefault="007C7D53" w:rsidP="007C7D53">
      <w:pPr>
        <w:spacing w:after="240" w:line="360" w:lineRule="atLeast"/>
        <w:ind w:left="48" w:right="48"/>
        <w:jc w:val="both"/>
        <w:rPr>
          <w:rFonts w:ascii="Arial" w:eastAsia="Times New Roman" w:hAnsi="Arial" w:cs="Arial"/>
          <w:color w:val="000000"/>
          <w:sz w:val="24"/>
          <w:szCs w:val="24"/>
        </w:rPr>
      </w:pPr>
      <w:r w:rsidRPr="00610D0E">
        <w:rPr>
          <w:rFonts w:ascii="Arial" w:eastAsia="Times New Roman" w:hAnsi="Arial" w:cs="Arial"/>
          <w:color w:val="000000"/>
          <w:sz w:val="24"/>
          <w:szCs w:val="24"/>
        </w:rPr>
        <w:t>An HTML marquee is a scrolling piece of text displayed either horizontally across or vertically down your webpage depending on the settings. This is created by using HTML &lt;marquees&gt; tag.</w:t>
      </w:r>
    </w:p>
    <w:p w:rsidR="007C7D53" w:rsidRPr="00610D0E" w:rsidRDefault="007C7D53" w:rsidP="007C7D53">
      <w:pPr>
        <w:spacing w:before="48" w:after="48" w:line="360" w:lineRule="atLeast"/>
        <w:ind w:right="48"/>
        <w:outlineLvl w:val="1"/>
        <w:rPr>
          <w:rFonts w:ascii="Verdana" w:eastAsia="Times New Roman" w:hAnsi="Verdana" w:cs="Times New Roman"/>
          <w:color w:val="121214"/>
          <w:spacing w:val="-15"/>
          <w:sz w:val="30"/>
          <w:szCs w:val="30"/>
        </w:rPr>
      </w:pPr>
      <w:r w:rsidRPr="00610D0E">
        <w:rPr>
          <w:rFonts w:ascii="Verdana" w:eastAsia="Times New Roman" w:hAnsi="Verdana" w:cs="Times New Roman"/>
          <w:color w:val="121214"/>
          <w:spacing w:val="-15"/>
          <w:sz w:val="30"/>
          <w:szCs w:val="30"/>
        </w:rPr>
        <w:t>Syntax</w:t>
      </w:r>
    </w:p>
    <w:p w:rsidR="007C7D53" w:rsidRPr="007C7D53" w:rsidRDefault="007C7D53" w:rsidP="007C7D53">
      <w:pPr>
        <w:spacing w:after="240" w:line="360" w:lineRule="atLeast"/>
        <w:ind w:left="48" w:right="48"/>
        <w:jc w:val="both"/>
        <w:rPr>
          <w:rFonts w:ascii="Verdana" w:eastAsia="Times New Roman" w:hAnsi="Verdana" w:cs="Times New Roman"/>
          <w:color w:val="000000"/>
          <w:sz w:val="24"/>
          <w:szCs w:val="24"/>
        </w:rPr>
      </w:pPr>
      <w:r w:rsidRPr="007C7D53">
        <w:rPr>
          <w:rFonts w:ascii="Verdana" w:eastAsia="Times New Roman" w:hAnsi="Verdana" w:cs="Times New Roman"/>
          <w:color w:val="000000"/>
          <w:sz w:val="24"/>
          <w:szCs w:val="24"/>
        </w:rPr>
        <w:t>A simple syntax to use HTML &lt;marquee&gt; tag is as follows:</w:t>
      </w:r>
    </w:p>
    <w:p w:rsidR="007C7D53" w:rsidRPr="007C7D53" w:rsidRDefault="007C7D53" w:rsidP="007C7D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&lt;marquee</w:t>
      </w:r>
      <w:r w:rsidRPr="007C7D53">
        <w:rPr>
          <w:rFonts w:ascii="Consolas" w:eastAsia="Times New Roman" w:hAnsi="Consolas" w:cs="Consolas"/>
          <w:color w:val="313131"/>
          <w:sz w:val="20"/>
          <w:szCs w:val="20"/>
        </w:rPr>
        <w:t xml:space="preserve"> </w:t>
      </w:r>
      <w:proofErr w:type="spellStart"/>
      <w:r w:rsidRPr="007C7D53">
        <w:rPr>
          <w:rFonts w:ascii="Consolas" w:eastAsia="Times New Roman" w:hAnsi="Consolas" w:cs="Consolas"/>
          <w:color w:val="7F0055"/>
          <w:sz w:val="20"/>
          <w:szCs w:val="20"/>
        </w:rPr>
        <w:t>attribute_name</w:t>
      </w:r>
      <w:proofErr w:type="spellEnd"/>
      <w:r w:rsidRPr="007C7D53">
        <w:rPr>
          <w:rFonts w:ascii="Consolas" w:eastAsia="Times New Roman" w:hAnsi="Consolas" w:cs="Consolas"/>
          <w:color w:val="666600"/>
          <w:sz w:val="20"/>
          <w:szCs w:val="20"/>
        </w:rPr>
        <w:t>=</w:t>
      </w:r>
      <w:r w:rsidRPr="007C7D53">
        <w:rPr>
          <w:rFonts w:ascii="Consolas" w:eastAsia="Times New Roman" w:hAnsi="Consolas" w:cs="Consolas"/>
          <w:color w:val="008800"/>
          <w:sz w:val="20"/>
          <w:szCs w:val="20"/>
        </w:rPr>
        <w:t>"</w:t>
      </w:r>
      <w:proofErr w:type="spellStart"/>
      <w:r w:rsidRPr="007C7D53">
        <w:rPr>
          <w:rFonts w:ascii="Consolas" w:eastAsia="Times New Roman" w:hAnsi="Consolas" w:cs="Consolas"/>
          <w:color w:val="008800"/>
          <w:sz w:val="20"/>
          <w:szCs w:val="20"/>
        </w:rPr>
        <w:t>attribute_value</w:t>
      </w:r>
      <w:proofErr w:type="spellEnd"/>
      <w:r w:rsidRPr="007C7D53">
        <w:rPr>
          <w:rFonts w:ascii="Consolas" w:eastAsia="Times New Roman" w:hAnsi="Consolas" w:cs="Consolas"/>
          <w:color w:val="008800"/>
          <w:sz w:val="20"/>
          <w:szCs w:val="20"/>
        </w:rPr>
        <w:t>"</w:t>
      </w:r>
      <w:r w:rsidRPr="007C7D53">
        <w:rPr>
          <w:rFonts w:ascii="Consolas" w:eastAsia="Times New Roman" w:hAnsi="Consolas" w:cs="Consolas"/>
          <w:color w:val="313131"/>
          <w:sz w:val="20"/>
          <w:szCs w:val="20"/>
        </w:rPr>
        <w:t>....</w:t>
      </w:r>
      <w:r w:rsidRPr="007C7D53">
        <w:rPr>
          <w:rFonts w:ascii="Consolas" w:eastAsia="Times New Roman" w:hAnsi="Consolas" w:cs="Consolas"/>
          <w:color w:val="7F0055"/>
          <w:sz w:val="20"/>
          <w:szCs w:val="20"/>
        </w:rPr>
        <w:t>more</w:t>
      </w:r>
      <w:r w:rsidRPr="007C7D53">
        <w:rPr>
          <w:rFonts w:ascii="Consolas" w:eastAsia="Times New Roman" w:hAnsi="Consolas" w:cs="Consolas"/>
          <w:color w:val="313131"/>
          <w:sz w:val="20"/>
          <w:szCs w:val="20"/>
        </w:rPr>
        <w:t xml:space="preserve"> </w:t>
      </w:r>
      <w:r w:rsidRPr="007C7D53">
        <w:rPr>
          <w:rFonts w:ascii="Consolas" w:eastAsia="Times New Roman" w:hAnsi="Consolas" w:cs="Consolas"/>
          <w:color w:val="7F0055"/>
          <w:sz w:val="20"/>
          <w:szCs w:val="20"/>
        </w:rPr>
        <w:t>attributes</w:t>
      </w:r>
      <w:r w:rsidRPr="007C7D53">
        <w:rPr>
          <w:rFonts w:ascii="Consolas" w:eastAsia="Times New Roman" w:hAnsi="Consolas" w:cs="Consolas"/>
          <w:color w:val="000088"/>
          <w:sz w:val="20"/>
          <w:szCs w:val="20"/>
        </w:rPr>
        <w:t>&gt;</w:t>
      </w:r>
    </w:p>
    <w:p w:rsidR="007C7D53" w:rsidRPr="007C7D53" w:rsidRDefault="007C7D53" w:rsidP="007C7D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D53" w:rsidRPr="007C7D53" w:rsidRDefault="007C7D53" w:rsidP="007C7D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313131"/>
          <w:sz w:val="20"/>
          <w:szCs w:val="20"/>
        </w:rPr>
        <w:t>One or more lines or text message or image</w:t>
      </w:r>
    </w:p>
    <w:p w:rsidR="007C7D53" w:rsidRPr="007C7D53" w:rsidRDefault="007C7D53" w:rsidP="007C7D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C7D53" w:rsidRPr="007C7D53" w:rsidRDefault="007C7D53" w:rsidP="007C7D5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&lt;/marquee&gt;</w:t>
      </w:r>
    </w:p>
    <w:p w:rsidR="00610D0E" w:rsidRDefault="00610D0E" w:rsidP="007C7D53">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p>
    <w:p w:rsidR="007C7D53" w:rsidRPr="00610D0E" w:rsidRDefault="007C7D53" w:rsidP="007C7D53">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610D0E">
        <w:rPr>
          <w:rFonts w:ascii="Verdana" w:eastAsia="Times New Roman" w:hAnsi="Verdana" w:cs="Times New Roman"/>
          <w:b/>
          <w:color w:val="215868" w:themeColor="accent5" w:themeShade="80"/>
          <w:spacing w:val="-15"/>
          <w:sz w:val="30"/>
          <w:szCs w:val="30"/>
        </w:rPr>
        <w:t>The &lt;marquee&gt; Tag Attributes</w:t>
      </w:r>
    </w:p>
    <w:p w:rsidR="007C7D53" w:rsidRPr="00610D0E" w:rsidRDefault="007C7D53" w:rsidP="007C7D53">
      <w:pPr>
        <w:spacing w:after="240" w:line="360" w:lineRule="atLeast"/>
        <w:ind w:left="48" w:right="48"/>
        <w:jc w:val="both"/>
        <w:rPr>
          <w:rFonts w:ascii="Arial" w:eastAsia="Times New Roman" w:hAnsi="Arial" w:cs="Arial"/>
          <w:color w:val="000000"/>
          <w:sz w:val="24"/>
          <w:szCs w:val="24"/>
        </w:rPr>
      </w:pPr>
      <w:r w:rsidRPr="00610D0E">
        <w:rPr>
          <w:rFonts w:ascii="Arial" w:eastAsia="Times New Roman" w:hAnsi="Arial" w:cs="Arial"/>
          <w:color w:val="000000"/>
          <w:sz w:val="24"/>
          <w:szCs w:val="24"/>
        </w:rPr>
        <w:t>Following is the list of important attributes which can be used with &lt;marquee&gt;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98"/>
        <w:gridCol w:w="7462"/>
      </w:tblGrid>
      <w:tr w:rsidR="007C7D53" w:rsidRPr="007C7D53" w:rsidTr="007C7D5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b/>
                <w:bCs/>
                <w:color w:val="313131"/>
                <w:sz w:val="21"/>
                <w:szCs w:val="21"/>
              </w:rPr>
            </w:pPr>
            <w:r w:rsidRPr="007C7D53">
              <w:rPr>
                <w:rFonts w:ascii="Verdana" w:eastAsia="Times New Roman" w:hAnsi="Verdana" w:cs="Times New Roman"/>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b/>
                <w:bCs/>
                <w:color w:val="313131"/>
                <w:sz w:val="21"/>
                <w:szCs w:val="21"/>
              </w:rPr>
            </w:pPr>
            <w:r w:rsidRPr="007C7D53">
              <w:rPr>
                <w:rFonts w:ascii="Verdana" w:eastAsia="Times New Roman" w:hAnsi="Verdana" w:cs="Times New Roman"/>
                <w:b/>
                <w:bCs/>
                <w:color w:val="313131"/>
                <w:sz w:val="21"/>
                <w:szCs w:val="21"/>
              </w:rPr>
              <w:t>Description</w:t>
            </w:r>
          </w:p>
        </w:tc>
      </w:tr>
      <w:tr w:rsidR="007C7D53" w:rsidRPr="007C7D53" w:rsidTr="007C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This specifies the width of the marquee. This can be a value like 10 or 20% etc.</w:t>
            </w:r>
          </w:p>
        </w:tc>
      </w:tr>
      <w:tr w:rsidR="007C7D53" w:rsidRPr="007C7D53" w:rsidTr="007C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This specifies the height of the marquee. This can be a value like 10 or 20% etc.</w:t>
            </w:r>
          </w:p>
        </w:tc>
      </w:tr>
      <w:tr w:rsidR="007C7D53" w:rsidRPr="007C7D53" w:rsidTr="007C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direction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This specifies the direction in which marquee should scroll. This can be a value like </w:t>
            </w:r>
            <w:r w:rsidRPr="007C7D53">
              <w:rPr>
                <w:rFonts w:ascii="Verdana" w:eastAsia="Times New Roman" w:hAnsi="Verdana" w:cs="Times New Roman"/>
                <w:i/>
                <w:iCs/>
                <w:color w:val="313131"/>
                <w:sz w:val="21"/>
                <w:szCs w:val="21"/>
              </w:rPr>
              <w:t>up</w:t>
            </w:r>
            <w:r w:rsidRPr="007C7D53">
              <w:rPr>
                <w:rFonts w:ascii="Verdana" w:eastAsia="Times New Roman" w:hAnsi="Verdana" w:cs="Times New Roman"/>
                <w:color w:val="313131"/>
                <w:sz w:val="21"/>
                <w:szCs w:val="21"/>
              </w:rPr>
              <w:t>, </w:t>
            </w:r>
            <w:r w:rsidRPr="007C7D53">
              <w:rPr>
                <w:rFonts w:ascii="Verdana" w:eastAsia="Times New Roman" w:hAnsi="Verdana" w:cs="Times New Roman"/>
                <w:i/>
                <w:iCs/>
                <w:color w:val="313131"/>
                <w:sz w:val="21"/>
                <w:szCs w:val="21"/>
              </w:rPr>
              <w:t>down</w:t>
            </w:r>
            <w:r w:rsidRPr="007C7D53">
              <w:rPr>
                <w:rFonts w:ascii="Verdana" w:eastAsia="Times New Roman" w:hAnsi="Verdana" w:cs="Times New Roman"/>
                <w:color w:val="313131"/>
                <w:sz w:val="21"/>
                <w:szCs w:val="21"/>
              </w:rPr>
              <w:t>, </w:t>
            </w:r>
            <w:r w:rsidRPr="007C7D53">
              <w:rPr>
                <w:rFonts w:ascii="Verdana" w:eastAsia="Times New Roman" w:hAnsi="Verdana" w:cs="Times New Roman"/>
                <w:i/>
                <w:iCs/>
                <w:color w:val="313131"/>
                <w:sz w:val="21"/>
                <w:szCs w:val="21"/>
              </w:rPr>
              <w:t>left</w:t>
            </w:r>
            <w:r w:rsidRPr="007C7D53">
              <w:rPr>
                <w:rFonts w:ascii="Verdana" w:eastAsia="Times New Roman" w:hAnsi="Verdana" w:cs="Times New Roman"/>
                <w:color w:val="313131"/>
                <w:sz w:val="21"/>
                <w:szCs w:val="21"/>
              </w:rPr>
              <w:t> or </w:t>
            </w:r>
            <w:r w:rsidRPr="007C7D53">
              <w:rPr>
                <w:rFonts w:ascii="Verdana" w:eastAsia="Times New Roman" w:hAnsi="Verdana" w:cs="Times New Roman"/>
                <w:i/>
                <w:iCs/>
                <w:color w:val="313131"/>
                <w:sz w:val="21"/>
                <w:szCs w:val="21"/>
              </w:rPr>
              <w:t>right</w:t>
            </w:r>
            <w:r w:rsidRPr="007C7D53">
              <w:rPr>
                <w:rFonts w:ascii="Verdana" w:eastAsia="Times New Roman" w:hAnsi="Verdana" w:cs="Times New Roman"/>
                <w:color w:val="313131"/>
                <w:sz w:val="21"/>
                <w:szCs w:val="21"/>
              </w:rPr>
              <w:t>.</w:t>
            </w:r>
          </w:p>
        </w:tc>
      </w:tr>
      <w:tr w:rsidR="007C7D53" w:rsidRPr="007C7D53" w:rsidTr="007C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behavior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 xml:space="preserve">This specifies the type of scrolling of the marquee. This can have a </w:t>
            </w:r>
            <w:r w:rsidRPr="007C7D53">
              <w:rPr>
                <w:rFonts w:ascii="Verdana" w:eastAsia="Times New Roman" w:hAnsi="Verdana" w:cs="Times New Roman"/>
                <w:color w:val="313131"/>
                <w:sz w:val="21"/>
                <w:szCs w:val="21"/>
              </w:rPr>
              <w:lastRenderedPageBreak/>
              <w:t>value like </w:t>
            </w:r>
            <w:r w:rsidRPr="007C7D53">
              <w:rPr>
                <w:rFonts w:ascii="Verdana" w:eastAsia="Times New Roman" w:hAnsi="Verdana" w:cs="Times New Roman"/>
                <w:i/>
                <w:iCs/>
                <w:color w:val="313131"/>
                <w:sz w:val="21"/>
                <w:szCs w:val="21"/>
              </w:rPr>
              <w:t>scroll</w:t>
            </w:r>
            <w:r w:rsidRPr="007C7D53">
              <w:rPr>
                <w:rFonts w:ascii="Verdana" w:eastAsia="Times New Roman" w:hAnsi="Verdana" w:cs="Times New Roman"/>
                <w:color w:val="313131"/>
                <w:sz w:val="21"/>
                <w:szCs w:val="21"/>
              </w:rPr>
              <w:t>, </w:t>
            </w:r>
            <w:r w:rsidRPr="007C7D53">
              <w:rPr>
                <w:rFonts w:ascii="Verdana" w:eastAsia="Times New Roman" w:hAnsi="Verdana" w:cs="Times New Roman"/>
                <w:i/>
                <w:iCs/>
                <w:color w:val="313131"/>
                <w:sz w:val="21"/>
                <w:szCs w:val="21"/>
              </w:rPr>
              <w:t>slide</w:t>
            </w:r>
            <w:r w:rsidRPr="007C7D53">
              <w:rPr>
                <w:rFonts w:ascii="Verdana" w:eastAsia="Times New Roman" w:hAnsi="Verdana" w:cs="Times New Roman"/>
                <w:color w:val="313131"/>
                <w:sz w:val="21"/>
                <w:szCs w:val="21"/>
              </w:rPr>
              <w:t> and </w:t>
            </w:r>
            <w:r w:rsidRPr="007C7D53">
              <w:rPr>
                <w:rFonts w:ascii="Verdana" w:eastAsia="Times New Roman" w:hAnsi="Verdana" w:cs="Times New Roman"/>
                <w:i/>
                <w:iCs/>
                <w:color w:val="313131"/>
                <w:sz w:val="21"/>
                <w:szCs w:val="21"/>
              </w:rPr>
              <w:t>alternate</w:t>
            </w:r>
            <w:r w:rsidRPr="007C7D53">
              <w:rPr>
                <w:rFonts w:ascii="Verdana" w:eastAsia="Times New Roman" w:hAnsi="Verdana" w:cs="Times New Roman"/>
                <w:color w:val="313131"/>
                <w:sz w:val="21"/>
                <w:szCs w:val="21"/>
              </w:rPr>
              <w:t>.</w:t>
            </w:r>
          </w:p>
        </w:tc>
      </w:tr>
      <w:tr w:rsidR="007C7D53" w:rsidRPr="007C7D53" w:rsidTr="007C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proofErr w:type="spellStart"/>
            <w:r w:rsidRPr="007C7D53">
              <w:rPr>
                <w:rFonts w:ascii="Verdana" w:eastAsia="Times New Roman" w:hAnsi="Verdana" w:cs="Times New Roman"/>
                <w:color w:val="313131"/>
                <w:sz w:val="21"/>
                <w:szCs w:val="21"/>
              </w:rPr>
              <w:lastRenderedPageBreak/>
              <w:t>scrolldelay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This specifies how long to delay between each jump. This will have a value like 10 etc.</w:t>
            </w:r>
          </w:p>
        </w:tc>
      </w:tr>
      <w:tr w:rsidR="007C7D53" w:rsidRPr="007C7D53" w:rsidTr="007C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proofErr w:type="spellStart"/>
            <w:r w:rsidRPr="007C7D53">
              <w:rPr>
                <w:rFonts w:ascii="Verdana" w:eastAsia="Times New Roman" w:hAnsi="Verdana" w:cs="Times New Roman"/>
                <w:color w:val="313131"/>
                <w:sz w:val="21"/>
                <w:szCs w:val="21"/>
              </w:rPr>
              <w:t>scrollamount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This specifies the speed of marquee text. This can have a value like 10 etc.</w:t>
            </w:r>
          </w:p>
        </w:tc>
      </w:tr>
      <w:tr w:rsidR="007C7D53" w:rsidRPr="007C7D53" w:rsidTr="007C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loop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This specifies how many times to loop. The default value is INFINITE, which means that the marquee loops endlessly.</w:t>
            </w:r>
          </w:p>
        </w:tc>
      </w:tr>
      <w:tr w:rsidR="007C7D53" w:rsidRPr="007C7D53" w:rsidTr="007C7D5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proofErr w:type="spellStart"/>
            <w:r w:rsidRPr="007C7D53">
              <w:rPr>
                <w:rFonts w:ascii="Verdana" w:eastAsia="Times New Roman" w:hAnsi="Verdana" w:cs="Times New Roman"/>
                <w:color w:val="313131"/>
                <w:sz w:val="21"/>
                <w:szCs w:val="21"/>
              </w:rPr>
              <w:t>bgcolor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7D53" w:rsidRPr="007C7D53" w:rsidRDefault="007C7D53" w:rsidP="007C7D53">
            <w:pPr>
              <w:spacing w:after="30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t>This specifies background color in terms of color name or color hex value.</w:t>
            </w:r>
          </w:p>
        </w:tc>
      </w:tr>
    </w:tbl>
    <w:p w:rsidR="007C7D53" w:rsidRPr="007C7D53" w:rsidRDefault="007C7D53" w:rsidP="007C7D53">
      <w:pPr>
        <w:spacing w:after="240" w:line="360" w:lineRule="atLeast"/>
        <w:ind w:left="48" w:right="48"/>
        <w:jc w:val="both"/>
        <w:rPr>
          <w:rFonts w:ascii="Verdana" w:eastAsia="Times New Roman" w:hAnsi="Verdana" w:cs="Times New Roman"/>
          <w:color w:val="000000"/>
          <w:sz w:val="24"/>
          <w:szCs w:val="24"/>
        </w:rPr>
      </w:pPr>
      <w:r w:rsidRPr="007C7D53">
        <w:rPr>
          <w:rFonts w:ascii="Verdana" w:eastAsia="Times New Roman" w:hAnsi="Verdana" w:cs="Times New Roman"/>
          <w:color w:val="000000"/>
          <w:sz w:val="24"/>
          <w:szCs w:val="24"/>
        </w:rPr>
        <w:t>Below are few s to demonstrate the usage of marquee tag.</w:t>
      </w:r>
    </w:p>
    <w:p w:rsidR="007C7D53" w:rsidRPr="007C7D53" w:rsidRDefault="007C7D53" w:rsidP="007C7D53">
      <w:pPr>
        <w:spacing w:before="48" w:after="48" w:line="360" w:lineRule="atLeast"/>
        <w:ind w:right="48"/>
        <w:outlineLvl w:val="1"/>
        <w:rPr>
          <w:rFonts w:ascii="Verdana" w:eastAsia="Times New Roman" w:hAnsi="Verdana" w:cs="Times New Roman"/>
          <w:color w:val="121214"/>
          <w:spacing w:val="-15"/>
          <w:sz w:val="41"/>
          <w:szCs w:val="41"/>
        </w:rPr>
      </w:pPr>
      <w:r w:rsidRPr="007C7D53">
        <w:rPr>
          <w:rFonts w:ascii="Verdana" w:eastAsia="Times New Roman" w:hAnsi="Verdana" w:cs="Times New Roman"/>
          <w:color w:val="121214"/>
          <w:spacing w:val="-15"/>
          <w:sz w:val="41"/>
          <w:szCs w:val="41"/>
        </w:rPr>
        <w:t>s - 1</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D53">
        <w:rPr>
          <w:rFonts w:ascii="Consolas" w:eastAsia="Times New Roman" w:hAnsi="Consolas" w:cs="Consolas"/>
          <w:color w:val="7F0055"/>
          <w:sz w:val="20"/>
          <w:szCs w:val="20"/>
        </w:rPr>
        <w:t>&lt;!DOCTYPE</w:t>
      </w:r>
      <w:proofErr w:type="gramEnd"/>
      <w:r w:rsidRPr="007C7D53">
        <w:rPr>
          <w:rFonts w:ascii="Consolas" w:eastAsia="Times New Roman" w:hAnsi="Consolas" w:cs="Consolas"/>
          <w:color w:val="7F0055"/>
          <w:sz w:val="20"/>
          <w:szCs w:val="20"/>
        </w:rPr>
        <w:t xml:space="preserve"> html&gt;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html</w:t>
      </w:r>
      <w:proofErr w:type="gramEnd"/>
      <w:r w:rsidRPr="007C7D53">
        <w:rPr>
          <w:rFonts w:ascii="Consolas" w:eastAsia="Times New Roman" w:hAnsi="Consolas" w:cs="Consolas"/>
          <w:color w:val="000088"/>
          <w:sz w:val="20"/>
          <w:szCs w:val="20"/>
        </w:rPr>
        <w:t>&gt;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head</w:t>
      </w:r>
      <w:proofErr w:type="gramEnd"/>
      <w:r w:rsidRPr="007C7D53">
        <w:rPr>
          <w:rFonts w:ascii="Consolas" w:eastAsia="Times New Roman" w:hAnsi="Consolas" w:cs="Consolas"/>
          <w:color w:val="000088"/>
          <w:sz w:val="20"/>
          <w:szCs w:val="20"/>
        </w:rPr>
        <w:t>&gt;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title&gt;</w:t>
      </w:r>
      <w:proofErr w:type="gramEnd"/>
      <w:r w:rsidRPr="007C7D53">
        <w:rPr>
          <w:rFonts w:ascii="Consolas" w:eastAsia="Times New Roman" w:hAnsi="Consolas" w:cs="Consolas"/>
          <w:color w:val="313131"/>
          <w:sz w:val="20"/>
          <w:szCs w:val="20"/>
        </w:rPr>
        <w:t>HTML marquee Tag</w:t>
      </w:r>
      <w:r w:rsidRPr="007C7D53">
        <w:rPr>
          <w:rFonts w:ascii="Consolas" w:eastAsia="Times New Roman" w:hAnsi="Consolas" w:cs="Consolas"/>
          <w:color w:val="000088"/>
          <w:sz w:val="20"/>
          <w:szCs w:val="20"/>
        </w:rPr>
        <w:t>&lt;/title&gt;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&lt;/head&gt;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body</w:t>
      </w:r>
      <w:proofErr w:type="gramEnd"/>
      <w:r w:rsidRPr="007C7D53">
        <w:rPr>
          <w:rFonts w:ascii="Consolas" w:eastAsia="Times New Roman" w:hAnsi="Consolas" w:cs="Consolas"/>
          <w:color w:val="000088"/>
          <w:sz w:val="20"/>
          <w:szCs w:val="20"/>
        </w:rPr>
        <w:t>&gt;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marquee&gt;</w:t>
      </w:r>
      <w:proofErr w:type="gramEnd"/>
      <w:r w:rsidRPr="007C7D53">
        <w:rPr>
          <w:rFonts w:ascii="Consolas" w:eastAsia="Times New Roman" w:hAnsi="Consolas" w:cs="Consolas"/>
          <w:color w:val="313131"/>
          <w:sz w:val="20"/>
          <w:szCs w:val="20"/>
        </w:rPr>
        <w:t>This is basic  of marquee</w:t>
      </w:r>
      <w:r w:rsidRPr="007C7D53">
        <w:rPr>
          <w:rFonts w:ascii="Consolas" w:eastAsia="Times New Roman" w:hAnsi="Consolas" w:cs="Consolas"/>
          <w:color w:val="000088"/>
          <w:sz w:val="20"/>
          <w:szCs w:val="20"/>
        </w:rPr>
        <w:t>&lt;/marquee&gt;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&lt;/body&gt;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&lt;/html&gt;</w:t>
      </w:r>
    </w:p>
    <w:p w:rsidR="007C7D53" w:rsidRPr="007C7D53" w:rsidRDefault="007C7D53" w:rsidP="007C7D53">
      <w:pPr>
        <w:spacing w:after="240" w:line="360" w:lineRule="atLeast"/>
        <w:ind w:left="48" w:right="48"/>
        <w:jc w:val="both"/>
        <w:rPr>
          <w:rFonts w:ascii="Verdana" w:eastAsia="Times New Roman" w:hAnsi="Verdana" w:cs="Times New Roman"/>
          <w:color w:val="000000"/>
          <w:sz w:val="24"/>
          <w:szCs w:val="24"/>
        </w:rPr>
      </w:pPr>
      <w:r w:rsidRPr="007C7D53">
        <w:rPr>
          <w:rFonts w:ascii="Verdana" w:eastAsia="Times New Roman" w:hAnsi="Verdana" w:cs="Times New Roman"/>
          <w:color w:val="000000"/>
          <w:sz w:val="24"/>
          <w:szCs w:val="24"/>
        </w:rPr>
        <w:t>This will produce following result:</w:t>
      </w:r>
    </w:p>
    <w:p w:rsidR="007C7D53" w:rsidRPr="007C7D53" w:rsidRDefault="00253719" w:rsidP="007C7D53">
      <w:pPr>
        <w:spacing w:after="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object w:dxaOrig="1440" w:dyaOrig="1440">
          <v:shape id="_x0000_i1057" type="#_x0000_t75" style="width:1in;height:1in" o:ole="">
            <v:imagedata r:id="rId50" o:title=""/>
          </v:shape>
          <w:control r:id="rId51" w:name="Object 167" w:shapeid="_x0000_i1057"/>
        </w:object>
      </w:r>
    </w:p>
    <w:p w:rsidR="007C7D53" w:rsidRPr="007C7D53" w:rsidRDefault="007C7D53" w:rsidP="007C7D53">
      <w:pPr>
        <w:spacing w:before="48" w:after="48" w:line="360" w:lineRule="atLeast"/>
        <w:ind w:right="48"/>
        <w:outlineLvl w:val="1"/>
        <w:rPr>
          <w:rFonts w:ascii="Verdana" w:eastAsia="Times New Roman" w:hAnsi="Verdana" w:cs="Times New Roman"/>
          <w:color w:val="121214"/>
          <w:spacing w:val="-15"/>
          <w:sz w:val="41"/>
          <w:szCs w:val="41"/>
        </w:rPr>
      </w:pPr>
      <w:r w:rsidRPr="007C7D53">
        <w:rPr>
          <w:rFonts w:ascii="Verdana" w:eastAsia="Times New Roman" w:hAnsi="Verdana" w:cs="Times New Roman"/>
          <w:color w:val="121214"/>
          <w:spacing w:val="-15"/>
          <w:sz w:val="41"/>
          <w:szCs w:val="41"/>
        </w:rPr>
        <w:t>s - 2</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D53">
        <w:rPr>
          <w:rFonts w:ascii="Consolas" w:eastAsia="Times New Roman" w:hAnsi="Consolas" w:cs="Consolas"/>
          <w:color w:val="7F0055"/>
          <w:sz w:val="20"/>
          <w:szCs w:val="20"/>
        </w:rPr>
        <w:lastRenderedPageBreak/>
        <w:t>&lt;!DOCTYPE</w:t>
      </w:r>
      <w:proofErr w:type="gramEnd"/>
      <w:r w:rsidRPr="007C7D53">
        <w:rPr>
          <w:rFonts w:ascii="Consolas" w:eastAsia="Times New Roman" w:hAnsi="Consolas" w:cs="Consolas"/>
          <w:color w:val="7F0055"/>
          <w:sz w:val="20"/>
          <w:szCs w:val="20"/>
        </w:rPr>
        <w:t xml:space="preserve"> html&gt;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html</w:t>
      </w:r>
      <w:proofErr w:type="gramEnd"/>
      <w:r w:rsidRPr="007C7D53">
        <w:rPr>
          <w:rFonts w:ascii="Consolas" w:eastAsia="Times New Roman" w:hAnsi="Consolas" w:cs="Consolas"/>
          <w:color w:val="000088"/>
          <w:sz w:val="20"/>
          <w:szCs w:val="20"/>
        </w:rPr>
        <w:t>&gt;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head</w:t>
      </w:r>
      <w:proofErr w:type="gramEnd"/>
      <w:r w:rsidRPr="007C7D53">
        <w:rPr>
          <w:rFonts w:ascii="Consolas" w:eastAsia="Times New Roman" w:hAnsi="Consolas" w:cs="Consolas"/>
          <w:color w:val="000088"/>
          <w:sz w:val="20"/>
          <w:szCs w:val="20"/>
        </w:rPr>
        <w:t>&gt;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title&gt;</w:t>
      </w:r>
      <w:proofErr w:type="gramEnd"/>
      <w:r w:rsidRPr="007C7D53">
        <w:rPr>
          <w:rFonts w:ascii="Consolas" w:eastAsia="Times New Roman" w:hAnsi="Consolas" w:cs="Consolas"/>
          <w:color w:val="313131"/>
          <w:sz w:val="20"/>
          <w:szCs w:val="20"/>
        </w:rPr>
        <w:t>HTML marquee Tag</w:t>
      </w:r>
      <w:r w:rsidRPr="007C7D53">
        <w:rPr>
          <w:rFonts w:ascii="Consolas" w:eastAsia="Times New Roman" w:hAnsi="Consolas" w:cs="Consolas"/>
          <w:color w:val="000088"/>
          <w:sz w:val="20"/>
          <w:szCs w:val="20"/>
        </w:rPr>
        <w:t>&lt;/title&gt;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&lt;/head&gt;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body</w:t>
      </w:r>
      <w:proofErr w:type="gramEnd"/>
      <w:r w:rsidRPr="007C7D53">
        <w:rPr>
          <w:rFonts w:ascii="Consolas" w:eastAsia="Times New Roman" w:hAnsi="Consolas" w:cs="Consolas"/>
          <w:color w:val="000088"/>
          <w:sz w:val="20"/>
          <w:szCs w:val="20"/>
        </w:rPr>
        <w:t>&gt;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&lt;marquee</w:t>
      </w:r>
      <w:r w:rsidRPr="007C7D53">
        <w:rPr>
          <w:rFonts w:ascii="Consolas" w:eastAsia="Times New Roman" w:hAnsi="Consolas" w:cs="Consolas"/>
          <w:color w:val="313131"/>
          <w:sz w:val="20"/>
          <w:szCs w:val="20"/>
        </w:rPr>
        <w:t xml:space="preserve"> </w:t>
      </w:r>
      <w:r w:rsidRPr="007C7D53">
        <w:rPr>
          <w:rFonts w:ascii="Consolas" w:eastAsia="Times New Roman" w:hAnsi="Consolas" w:cs="Consolas"/>
          <w:color w:val="7F0055"/>
          <w:sz w:val="20"/>
          <w:szCs w:val="20"/>
        </w:rPr>
        <w:t>width</w:t>
      </w:r>
      <w:r w:rsidRPr="007C7D53">
        <w:rPr>
          <w:rFonts w:ascii="Consolas" w:eastAsia="Times New Roman" w:hAnsi="Consolas" w:cs="Consolas"/>
          <w:color w:val="666600"/>
          <w:sz w:val="20"/>
          <w:szCs w:val="20"/>
        </w:rPr>
        <w:t>=</w:t>
      </w:r>
      <w:r w:rsidRPr="007C7D53">
        <w:rPr>
          <w:rFonts w:ascii="Consolas" w:eastAsia="Times New Roman" w:hAnsi="Consolas" w:cs="Consolas"/>
          <w:color w:val="008800"/>
          <w:sz w:val="20"/>
          <w:szCs w:val="20"/>
        </w:rPr>
        <w:t>"</w:t>
      </w:r>
      <w:proofErr w:type="gramStart"/>
      <w:r w:rsidRPr="007C7D53">
        <w:rPr>
          <w:rFonts w:ascii="Consolas" w:eastAsia="Times New Roman" w:hAnsi="Consolas" w:cs="Consolas"/>
          <w:color w:val="008800"/>
          <w:sz w:val="20"/>
          <w:szCs w:val="20"/>
        </w:rPr>
        <w:t>50%</w:t>
      </w:r>
      <w:proofErr w:type="gramEnd"/>
      <w:r w:rsidRPr="007C7D53">
        <w:rPr>
          <w:rFonts w:ascii="Consolas" w:eastAsia="Times New Roman" w:hAnsi="Consolas" w:cs="Consolas"/>
          <w:color w:val="008800"/>
          <w:sz w:val="20"/>
          <w:szCs w:val="20"/>
        </w:rPr>
        <w:t>"</w:t>
      </w:r>
      <w:r w:rsidRPr="007C7D53">
        <w:rPr>
          <w:rFonts w:ascii="Consolas" w:eastAsia="Times New Roman" w:hAnsi="Consolas" w:cs="Consolas"/>
          <w:color w:val="000088"/>
          <w:sz w:val="20"/>
          <w:szCs w:val="20"/>
        </w:rPr>
        <w:t>&gt;</w:t>
      </w:r>
      <w:r w:rsidRPr="007C7D53">
        <w:rPr>
          <w:rFonts w:ascii="Consolas" w:eastAsia="Times New Roman" w:hAnsi="Consolas" w:cs="Consolas"/>
          <w:color w:val="313131"/>
          <w:sz w:val="20"/>
          <w:szCs w:val="20"/>
        </w:rPr>
        <w:t>This  will take only 50% width</w:t>
      </w:r>
      <w:r w:rsidRPr="007C7D53">
        <w:rPr>
          <w:rFonts w:ascii="Consolas" w:eastAsia="Times New Roman" w:hAnsi="Consolas" w:cs="Consolas"/>
          <w:color w:val="000088"/>
          <w:sz w:val="20"/>
          <w:szCs w:val="20"/>
        </w:rPr>
        <w:t>&lt;/marquee&gt;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&lt;/body&gt;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&lt;/html&gt;</w:t>
      </w:r>
    </w:p>
    <w:p w:rsidR="007C7D53" w:rsidRPr="007C7D53" w:rsidRDefault="007C7D53" w:rsidP="007C7D53">
      <w:pPr>
        <w:spacing w:after="240" w:line="360" w:lineRule="atLeast"/>
        <w:ind w:left="48" w:right="48"/>
        <w:jc w:val="both"/>
        <w:rPr>
          <w:rFonts w:ascii="Verdana" w:eastAsia="Times New Roman" w:hAnsi="Verdana" w:cs="Times New Roman"/>
          <w:color w:val="000000"/>
          <w:sz w:val="24"/>
          <w:szCs w:val="24"/>
        </w:rPr>
      </w:pPr>
      <w:r w:rsidRPr="007C7D53">
        <w:rPr>
          <w:rFonts w:ascii="Verdana" w:eastAsia="Times New Roman" w:hAnsi="Verdana" w:cs="Times New Roman"/>
          <w:color w:val="000000"/>
          <w:sz w:val="24"/>
          <w:szCs w:val="24"/>
        </w:rPr>
        <w:t>This will produce following result:</w:t>
      </w:r>
    </w:p>
    <w:p w:rsidR="007C7D53" w:rsidRPr="007C7D53" w:rsidRDefault="00253719" w:rsidP="007C7D53">
      <w:pPr>
        <w:spacing w:after="0" w:line="240" w:lineRule="auto"/>
        <w:rPr>
          <w:rFonts w:ascii="Verdana" w:eastAsia="Times New Roman" w:hAnsi="Verdana" w:cs="Times New Roman"/>
          <w:color w:val="313131"/>
          <w:sz w:val="21"/>
          <w:szCs w:val="21"/>
        </w:rPr>
      </w:pPr>
      <w:r w:rsidRPr="007C7D53">
        <w:rPr>
          <w:rFonts w:ascii="Verdana" w:eastAsia="Times New Roman" w:hAnsi="Verdana" w:cs="Times New Roman"/>
          <w:color w:val="313131"/>
          <w:sz w:val="21"/>
          <w:szCs w:val="21"/>
        </w:rPr>
        <w:object w:dxaOrig="1440" w:dyaOrig="1440">
          <v:shape id="_x0000_i1059" type="#_x0000_t75" style="width:1in;height:1in" o:ole="">
            <v:imagedata r:id="rId50" o:title=""/>
          </v:shape>
          <w:control r:id="rId52" w:name="Object 168" w:shapeid="_x0000_i1059"/>
        </w:object>
      </w:r>
    </w:p>
    <w:p w:rsidR="007C7D53" w:rsidRPr="007C7D53" w:rsidRDefault="007C7D53" w:rsidP="007C7D53">
      <w:pPr>
        <w:spacing w:before="48" w:after="48" w:line="360" w:lineRule="atLeast"/>
        <w:ind w:right="48"/>
        <w:outlineLvl w:val="1"/>
        <w:rPr>
          <w:rFonts w:ascii="Verdana" w:eastAsia="Times New Roman" w:hAnsi="Verdana" w:cs="Times New Roman"/>
          <w:color w:val="121214"/>
          <w:spacing w:val="-15"/>
          <w:sz w:val="41"/>
          <w:szCs w:val="41"/>
        </w:rPr>
      </w:pPr>
      <w:r w:rsidRPr="007C7D53">
        <w:rPr>
          <w:rFonts w:ascii="Verdana" w:eastAsia="Times New Roman" w:hAnsi="Verdana" w:cs="Times New Roman"/>
          <w:color w:val="121214"/>
          <w:spacing w:val="-15"/>
          <w:sz w:val="41"/>
          <w:szCs w:val="41"/>
        </w:rPr>
        <w:t>s - 3</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C7D53">
        <w:rPr>
          <w:rFonts w:ascii="Consolas" w:eastAsia="Times New Roman" w:hAnsi="Consolas" w:cs="Consolas"/>
          <w:color w:val="7F0055"/>
          <w:sz w:val="20"/>
          <w:szCs w:val="20"/>
        </w:rPr>
        <w:t>&lt;!DOCTYPE</w:t>
      </w:r>
      <w:proofErr w:type="gramEnd"/>
      <w:r w:rsidRPr="007C7D53">
        <w:rPr>
          <w:rFonts w:ascii="Consolas" w:eastAsia="Times New Roman" w:hAnsi="Consolas" w:cs="Consolas"/>
          <w:color w:val="7F0055"/>
          <w:sz w:val="20"/>
          <w:szCs w:val="20"/>
        </w:rPr>
        <w:t xml:space="preserve"> html&gt;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html</w:t>
      </w:r>
      <w:proofErr w:type="gramEnd"/>
      <w:r w:rsidRPr="007C7D53">
        <w:rPr>
          <w:rFonts w:ascii="Consolas" w:eastAsia="Times New Roman" w:hAnsi="Consolas" w:cs="Consolas"/>
          <w:color w:val="000088"/>
          <w:sz w:val="20"/>
          <w:szCs w:val="20"/>
        </w:rPr>
        <w:t>&gt;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head</w:t>
      </w:r>
      <w:proofErr w:type="gramEnd"/>
      <w:r w:rsidRPr="007C7D53">
        <w:rPr>
          <w:rFonts w:ascii="Consolas" w:eastAsia="Times New Roman" w:hAnsi="Consolas" w:cs="Consolas"/>
          <w:color w:val="000088"/>
          <w:sz w:val="20"/>
          <w:szCs w:val="20"/>
        </w:rPr>
        <w:t>&gt;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title&gt;</w:t>
      </w:r>
      <w:proofErr w:type="gramEnd"/>
      <w:r w:rsidRPr="007C7D53">
        <w:rPr>
          <w:rFonts w:ascii="Consolas" w:eastAsia="Times New Roman" w:hAnsi="Consolas" w:cs="Consolas"/>
          <w:color w:val="313131"/>
          <w:sz w:val="20"/>
          <w:szCs w:val="20"/>
        </w:rPr>
        <w:t>HTML marquee Tag</w:t>
      </w:r>
      <w:r w:rsidRPr="007C7D53">
        <w:rPr>
          <w:rFonts w:ascii="Consolas" w:eastAsia="Times New Roman" w:hAnsi="Consolas" w:cs="Consolas"/>
          <w:color w:val="000088"/>
          <w:sz w:val="20"/>
          <w:szCs w:val="20"/>
        </w:rPr>
        <w:t>&lt;/title&gt;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&lt;/head&gt;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w:t>
      </w:r>
      <w:proofErr w:type="gramStart"/>
      <w:r w:rsidRPr="007C7D53">
        <w:rPr>
          <w:rFonts w:ascii="Consolas" w:eastAsia="Times New Roman" w:hAnsi="Consolas" w:cs="Consolas"/>
          <w:color w:val="000088"/>
          <w:sz w:val="20"/>
          <w:szCs w:val="20"/>
        </w:rPr>
        <w:t>body</w:t>
      </w:r>
      <w:proofErr w:type="gramEnd"/>
      <w:r w:rsidRPr="007C7D53">
        <w:rPr>
          <w:rFonts w:ascii="Consolas" w:eastAsia="Times New Roman" w:hAnsi="Consolas" w:cs="Consolas"/>
          <w:color w:val="000088"/>
          <w:sz w:val="20"/>
          <w:szCs w:val="20"/>
        </w:rPr>
        <w:t>&gt;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&lt;marquee</w:t>
      </w:r>
      <w:r w:rsidRPr="007C7D53">
        <w:rPr>
          <w:rFonts w:ascii="Consolas" w:eastAsia="Times New Roman" w:hAnsi="Consolas" w:cs="Consolas"/>
          <w:color w:val="313131"/>
          <w:sz w:val="20"/>
          <w:szCs w:val="20"/>
        </w:rPr>
        <w:t xml:space="preserve"> </w:t>
      </w:r>
      <w:r w:rsidRPr="007C7D53">
        <w:rPr>
          <w:rFonts w:ascii="Consolas" w:eastAsia="Times New Roman" w:hAnsi="Consolas" w:cs="Consolas"/>
          <w:color w:val="7F0055"/>
          <w:sz w:val="20"/>
          <w:szCs w:val="20"/>
        </w:rPr>
        <w:t>direction</w:t>
      </w:r>
      <w:r w:rsidRPr="007C7D53">
        <w:rPr>
          <w:rFonts w:ascii="Consolas" w:eastAsia="Times New Roman" w:hAnsi="Consolas" w:cs="Consolas"/>
          <w:color w:val="666600"/>
          <w:sz w:val="20"/>
          <w:szCs w:val="20"/>
        </w:rPr>
        <w:t>=</w:t>
      </w:r>
      <w:r w:rsidRPr="007C7D53">
        <w:rPr>
          <w:rFonts w:ascii="Consolas" w:eastAsia="Times New Roman" w:hAnsi="Consolas" w:cs="Consolas"/>
          <w:color w:val="008800"/>
          <w:sz w:val="20"/>
          <w:szCs w:val="20"/>
        </w:rPr>
        <w:t>"right"</w:t>
      </w:r>
      <w:r w:rsidRPr="007C7D53">
        <w:rPr>
          <w:rFonts w:ascii="Consolas" w:eastAsia="Times New Roman" w:hAnsi="Consolas" w:cs="Consolas"/>
          <w:color w:val="000088"/>
          <w:sz w:val="20"/>
          <w:szCs w:val="20"/>
        </w:rPr>
        <w:t>&gt;</w:t>
      </w:r>
      <w:proofErr w:type="gramStart"/>
      <w:r w:rsidRPr="007C7D53">
        <w:rPr>
          <w:rFonts w:ascii="Consolas" w:eastAsia="Times New Roman" w:hAnsi="Consolas" w:cs="Consolas"/>
          <w:color w:val="313131"/>
          <w:sz w:val="20"/>
          <w:szCs w:val="20"/>
        </w:rPr>
        <w:t>This</w:t>
      </w:r>
      <w:proofErr w:type="gramEnd"/>
      <w:r w:rsidRPr="007C7D53">
        <w:rPr>
          <w:rFonts w:ascii="Consolas" w:eastAsia="Times New Roman" w:hAnsi="Consolas" w:cs="Consolas"/>
          <w:color w:val="313131"/>
          <w:sz w:val="20"/>
          <w:szCs w:val="20"/>
        </w:rPr>
        <w:t xml:space="preserve"> text will scroll from left to right</w:t>
      </w:r>
      <w:r w:rsidRPr="007C7D53">
        <w:rPr>
          <w:rFonts w:ascii="Consolas" w:eastAsia="Times New Roman" w:hAnsi="Consolas" w:cs="Consolas"/>
          <w:color w:val="000088"/>
          <w:sz w:val="20"/>
          <w:szCs w:val="20"/>
        </w:rPr>
        <w:t>&lt;/marquee&gt;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&lt;/body&gt;</w:t>
      </w:r>
    </w:p>
    <w:p w:rsidR="007C7D53" w:rsidRPr="007C7D53" w:rsidRDefault="007C7D53" w:rsidP="007C7D53">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C7D53">
        <w:rPr>
          <w:rFonts w:ascii="Consolas" w:eastAsia="Times New Roman" w:hAnsi="Consolas" w:cs="Consolas"/>
          <w:color w:val="000088"/>
          <w:sz w:val="20"/>
          <w:szCs w:val="20"/>
        </w:rPr>
        <w:t>&lt;/html&gt;</w:t>
      </w:r>
    </w:p>
    <w:p w:rsidR="007C7D53" w:rsidRPr="007C7D53" w:rsidRDefault="007C7D53" w:rsidP="007C7D53">
      <w:pPr>
        <w:spacing w:after="240" w:line="360" w:lineRule="atLeast"/>
        <w:ind w:left="48" w:right="48"/>
        <w:jc w:val="both"/>
        <w:rPr>
          <w:rFonts w:ascii="Verdana" w:eastAsia="Times New Roman" w:hAnsi="Verdana" w:cs="Times New Roman"/>
          <w:color w:val="000000"/>
          <w:sz w:val="24"/>
          <w:szCs w:val="24"/>
        </w:rPr>
      </w:pPr>
      <w:r w:rsidRPr="007C7D53">
        <w:rPr>
          <w:rFonts w:ascii="Verdana" w:eastAsia="Times New Roman" w:hAnsi="Verdana" w:cs="Times New Roman"/>
          <w:color w:val="000000"/>
          <w:sz w:val="24"/>
          <w:szCs w:val="24"/>
        </w:rPr>
        <w:t>This will produce following result:</w:t>
      </w:r>
    </w:p>
    <w:p w:rsidR="007C7D53" w:rsidRPr="007C7D53" w:rsidRDefault="00253719" w:rsidP="007C7D53">
      <w:pPr>
        <w:spacing w:after="0" w:line="240" w:lineRule="auto"/>
        <w:rPr>
          <w:rFonts w:ascii="Verdana" w:eastAsia="Times New Roman" w:hAnsi="Verdana" w:cs="Times New Roman"/>
          <w:color w:val="313131"/>
          <w:sz w:val="21"/>
          <w:szCs w:val="21"/>
        </w:rPr>
      </w:pPr>
      <w:r w:rsidRPr="00253719">
        <w:rPr>
          <w:rFonts w:ascii="Verdana" w:eastAsia="Times New Roman" w:hAnsi="Verdana" w:cs="Times New Roman"/>
          <w:color w:val="313131"/>
          <w:sz w:val="21"/>
          <w:szCs w:val="21"/>
        </w:rPr>
        <w:pict>
          <v:shape id="_x0000_i1060" type="#_x0000_t75" style="width:1in;height:1in">
            <v:imagedata r:id="rId50" o:title=""/>
          </v:shape>
        </w:pict>
      </w:r>
    </w:p>
    <w:p w:rsidR="007C7D53" w:rsidRDefault="007C7D53"/>
    <w:p w:rsidR="00ED4679" w:rsidRPr="006F77F8" w:rsidRDefault="00ED4679" w:rsidP="006F77F8">
      <w:pPr>
        <w:spacing w:before="48" w:after="48" w:line="450" w:lineRule="atLeast"/>
        <w:ind w:right="48"/>
        <w:outlineLvl w:val="0"/>
        <w:rPr>
          <w:rFonts w:ascii="Verdana" w:eastAsia="Times New Roman" w:hAnsi="Verdana" w:cs="Times New Roman"/>
          <w:b/>
          <w:color w:val="215868" w:themeColor="accent5" w:themeShade="80"/>
          <w:spacing w:val="-15"/>
          <w:kern w:val="36"/>
          <w:sz w:val="36"/>
          <w:szCs w:val="36"/>
        </w:rPr>
      </w:pPr>
      <w:r w:rsidRPr="006F77F8">
        <w:rPr>
          <w:rFonts w:ascii="Verdana" w:eastAsia="Times New Roman" w:hAnsi="Verdana" w:cs="Times New Roman"/>
          <w:b/>
          <w:color w:val="215868" w:themeColor="accent5" w:themeShade="80"/>
          <w:spacing w:val="-15"/>
          <w:kern w:val="36"/>
          <w:sz w:val="36"/>
          <w:szCs w:val="36"/>
        </w:rPr>
        <w:lastRenderedPageBreak/>
        <w:t>HTML Layouts</w:t>
      </w:r>
    </w:p>
    <w:p w:rsidR="00ED4679" w:rsidRPr="006F77F8" w:rsidRDefault="00ED4679" w:rsidP="00ED4679">
      <w:pPr>
        <w:spacing w:after="240" w:line="360" w:lineRule="atLeast"/>
        <w:ind w:left="48" w:right="48"/>
        <w:jc w:val="both"/>
        <w:rPr>
          <w:rFonts w:ascii="Arial" w:eastAsia="Times New Roman" w:hAnsi="Arial" w:cs="Arial"/>
          <w:color w:val="000000"/>
          <w:sz w:val="24"/>
          <w:szCs w:val="24"/>
        </w:rPr>
      </w:pPr>
      <w:r w:rsidRPr="006F77F8">
        <w:rPr>
          <w:rFonts w:ascii="Arial" w:eastAsia="Times New Roman" w:hAnsi="Arial" w:cs="Arial"/>
          <w:color w:val="000000"/>
          <w:sz w:val="24"/>
          <w:szCs w:val="24"/>
        </w:rPr>
        <w:t>A webpage layout is very important to give better look to your website. It takes considerable time to design a website's layout with great look and feel.</w:t>
      </w:r>
    </w:p>
    <w:p w:rsidR="00ED4679" w:rsidRPr="006F77F8" w:rsidRDefault="00ED4679" w:rsidP="00ED4679">
      <w:pPr>
        <w:spacing w:after="240" w:line="360" w:lineRule="atLeast"/>
        <w:ind w:left="48" w:right="48"/>
        <w:jc w:val="both"/>
        <w:rPr>
          <w:rFonts w:ascii="Arial" w:eastAsia="Times New Roman" w:hAnsi="Arial" w:cs="Arial"/>
          <w:color w:val="000000"/>
          <w:sz w:val="24"/>
          <w:szCs w:val="24"/>
        </w:rPr>
      </w:pPr>
      <w:r w:rsidRPr="006F77F8">
        <w:rPr>
          <w:rFonts w:ascii="Arial" w:eastAsia="Times New Roman" w:hAnsi="Arial" w:cs="Arial"/>
          <w:color w:val="000000"/>
          <w:sz w:val="24"/>
          <w:szCs w:val="24"/>
        </w:rPr>
        <w:t xml:space="preserve">Now a days, all modern websites are using CSS and </w:t>
      </w:r>
      <w:proofErr w:type="spellStart"/>
      <w:r w:rsidRPr="006F77F8">
        <w:rPr>
          <w:rFonts w:ascii="Arial" w:eastAsia="Times New Roman" w:hAnsi="Arial" w:cs="Arial"/>
          <w:color w:val="000000"/>
          <w:sz w:val="24"/>
          <w:szCs w:val="24"/>
        </w:rPr>
        <w:t>Javascript</w:t>
      </w:r>
      <w:proofErr w:type="spellEnd"/>
      <w:r w:rsidRPr="006F77F8">
        <w:rPr>
          <w:rFonts w:ascii="Arial" w:eastAsia="Times New Roman" w:hAnsi="Arial" w:cs="Arial"/>
          <w:color w:val="000000"/>
          <w:sz w:val="24"/>
          <w:szCs w:val="24"/>
        </w:rPr>
        <w:t xml:space="preserve"> based framework to come up with responsive and dynamic websites but you can create a good layout using simple HTML tables or division tags in combination with other formatting tags. This chapter will give you few s on how to create a simple but working layout for your webpage using pure HTML and its attributes.</w:t>
      </w:r>
    </w:p>
    <w:p w:rsidR="006F77F8" w:rsidRDefault="006F77F8" w:rsidP="00ED4679">
      <w:pPr>
        <w:spacing w:before="48" w:after="48" w:line="360" w:lineRule="atLeast"/>
        <w:ind w:right="48"/>
        <w:outlineLvl w:val="1"/>
        <w:rPr>
          <w:rFonts w:ascii="Verdana" w:eastAsia="Times New Roman" w:hAnsi="Verdana" w:cs="Times New Roman"/>
          <w:color w:val="121214"/>
          <w:spacing w:val="-15"/>
          <w:sz w:val="41"/>
          <w:szCs w:val="41"/>
        </w:rPr>
      </w:pPr>
    </w:p>
    <w:p w:rsidR="00ED4679" w:rsidRPr="00A40270" w:rsidRDefault="00ED4679" w:rsidP="00ED4679">
      <w:pPr>
        <w:spacing w:before="48" w:after="48" w:line="360" w:lineRule="atLeast"/>
        <w:ind w:right="48"/>
        <w:outlineLvl w:val="1"/>
        <w:rPr>
          <w:rFonts w:ascii="Verdana" w:eastAsia="Times New Roman" w:hAnsi="Verdana" w:cs="Times New Roman"/>
          <w:b/>
          <w:color w:val="215868" w:themeColor="accent5" w:themeShade="80"/>
          <w:spacing w:val="-15"/>
          <w:sz w:val="30"/>
          <w:szCs w:val="30"/>
        </w:rPr>
      </w:pPr>
      <w:r w:rsidRPr="00A40270">
        <w:rPr>
          <w:rFonts w:ascii="Verdana" w:eastAsia="Times New Roman" w:hAnsi="Verdana" w:cs="Times New Roman"/>
          <w:b/>
          <w:color w:val="215868" w:themeColor="accent5" w:themeShade="80"/>
          <w:spacing w:val="-15"/>
          <w:sz w:val="30"/>
          <w:szCs w:val="30"/>
        </w:rPr>
        <w:t>HTML Layouts - Using DIV, SPAN</w:t>
      </w:r>
    </w:p>
    <w:p w:rsidR="00ED4679" w:rsidRPr="00A40270" w:rsidRDefault="00ED4679" w:rsidP="00ED4679">
      <w:pPr>
        <w:spacing w:after="240" w:line="360" w:lineRule="atLeast"/>
        <w:ind w:left="48" w:right="48"/>
        <w:jc w:val="both"/>
        <w:rPr>
          <w:rFonts w:ascii="Arial" w:eastAsia="Times New Roman" w:hAnsi="Arial" w:cs="Arial"/>
          <w:color w:val="000000"/>
          <w:sz w:val="24"/>
          <w:szCs w:val="24"/>
        </w:rPr>
      </w:pPr>
      <w:r w:rsidRPr="00A40270">
        <w:rPr>
          <w:rFonts w:ascii="Arial" w:eastAsia="Times New Roman" w:hAnsi="Arial" w:cs="Arial"/>
          <w:color w:val="000000"/>
          <w:sz w:val="24"/>
          <w:szCs w:val="24"/>
        </w:rPr>
        <w:t>The &lt;div&gt; element is a block level element used for grouping HTML elements. While the &lt;div&gt; tag is a block-level element, the HTML &lt;span&gt; element is used for grouping elements at an inline level.</w:t>
      </w:r>
    </w:p>
    <w:p w:rsidR="00ED4679" w:rsidRPr="00A40270" w:rsidRDefault="00ED4679" w:rsidP="00ED4679">
      <w:pPr>
        <w:spacing w:after="240" w:line="360" w:lineRule="atLeast"/>
        <w:ind w:left="48" w:right="48"/>
        <w:jc w:val="both"/>
        <w:rPr>
          <w:rFonts w:ascii="Arial" w:eastAsia="Times New Roman" w:hAnsi="Arial" w:cs="Arial"/>
          <w:color w:val="000000"/>
          <w:sz w:val="24"/>
          <w:szCs w:val="24"/>
        </w:rPr>
      </w:pPr>
      <w:r w:rsidRPr="00A40270">
        <w:rPr>
          <w:rFonts w:ascii="Arial" w:eastAsia="Times New Roman" w:hAnsi="Arial" w:cs="Arial"/>
          <w:color w:val="000000"/>
          <w:sz w:val="24"/>
          <w:szCs w:val="24"/>
        </w:rPr>
        <w:t>Although we can achieve pretty nice layouts with HTML tables, but tables weren't really designed as a layout tool. Tables are more suited to presenting tabular data.</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ED4679">
        <w:rPr>
          <w:rFonts w:ascii="Consolas" w:eastAsia="Times New Roman" w:hAnsi="Consolas" w:cs="Consolas"/>
          <w:color w:val="7F0055"/>
          <w:sz w:val="20"/>
          <w:szCs w:val="20"/>
        </w:rPr>
        <w:t>&lt;!DOCTYPE</w:t>
      </w:r>
      <w:proofErr w:type="gramEnd"/>
      <w:r w:rsidRPr="00ED4679">
        <w:rPr>
          <w:rFonts w:ascii="Consolas" w:eastAsia="Times New Roman" w:hAnsi="Consolas" w:cs="Consolas"/>
          <w:color w:val="7F0055"/>
          <w:sz w:val="20"/>
          <w:szCs w:val="20"/>
        </w:rPr>
        <w:t xml:space="preserve"> html&gt;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000088"/>
          <w:sz w:val="20"/>
          <w:szCs w:val="20"/>
        </w:rPr>
        <w:t>&lt;</w:t>
      </w:r>
      <w:proofErr w:type="gramStart"/>
      <w:r w:rsidRPr="00ED4679">
        <w:rPr>
          <w:rFonts w:ascii="Consolas" w:eastAsia="Times New Roman" w:hAnsi="Consolas" w:cs="Consolas"/>
          <w:color w:val="000088"/>
          <w:sz w:val="20"/>
          <w:szCs w:val="20"/>
        </w:rPr>
        <w:t>html</w:t>
      </w:r>
      <w:proofErr w:type="gramEnd"/>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000088"/>
          <w:sz w:val="20"/>
          <w:szCs w:val="20"/>
        </w:rPr>
        <w:t>&lt;</w:t>
      </w:r>
      <w:proofErr w:type="gramStart"/>
      <w:r w:rsidRPr="00ED4679">
        <w:rPr>
          <w:rFonts w:ascii="Consolas" w:eastAsia="Times New Roman" w:hAnsi="Consolas" w:cs="Consolas"/>
          <w:color w:val="000088"/>
          <w:sz w:val="20"/>
          <w:szCs w:val="20"/>
        </w:rPr>
        <w:t>head</w:t>
      </w:r>
      <w:proofErr w:type="gramEnd"/>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000088"/>
          <w:sz w:val="20"/>
          <w:szCs w:val="20"/>
        </w:rPr>
        <w:t>&lt;</w:t>
      </w:r>
      <w:proofErr w:type="gramStart"/>
      <w:r w:rsidRPr="00ED4679">
        <w:rPr>
          <w:rFonts w:ascii="Consolas" w:eastAsia="Times New Roman" w:hAnsi="Consolas" w:cs="Consolas"/>
          <w:color w:val="000088"/>
          <w:sz w:val="20"/>
          <w:szCs w:val="20"/>
        </w:rPr>
        <w:t>title&gt;</w:t>
      </w:r>
      <w:proofErr w:type="gramEnd"/>
      <w:r w:rsidRPr="00ED4679">
        <w:rPr>
          <w:rFonts w:ascii="Consolas" w:eastAsia="Times New Roman" w:hAnsi="Consolas" w:cs="Consolas"/>
          <w:color w:val="313131"/>
          <w:sz w:val="20"/>
          <w:szCs w:val="20"/>
        </w:rPr>
        <w:t>HTML Layouts using DIV, SPAN</w:t>
      </w:r>
      <w:r w:rsidRPr="00ED4679">
        <w:rPr>
          <w:rFonts w:ascii="Consolas" w:eastAsia="Times New Roman" w:hAnsi="Consolas" w:cs="Consolas"/>
          <w:color w:val="000088"/>
          <w:sz w:val="20"/>
          <w:szCs w:val="20"/>
        </w:rPr>
        <w:t>&lt;/title&gt;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000088"/>
          <w:sz w:val="20"/>
          <w:szCs w:val="20"/>
        </w:rPr>
        <w:t>&lt;/head&gt;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000088"/>
          <w:sz w:val="20"/>
          <w:szCs w:val="20"/>
        </w:rPr>
        <w:t>&lt;</w:t>
      </w:r>
      <w:proofErr w:type="gramStart"/>
      <w:r w:rsidRPr="00ED4679">
        <w:rPr>
          <w:rFonts w:ascii="Consolas" w:eastAsia="Times New Roman" w:hAnsi="Consolas" w:cs="Consolas"/>
          <w:color w:val="000088"/>
          <w:sz w:val="20"/>
          <w:szCs w:val="20"/>
        </w:rPr>
        <w:t>body</w:t>
      </w:r>
      <w:proofErr w:type="gramEnd"/>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000088"/>
          <w:sz w:val="20"/>
          <w:szCs w:val="20"/>
        </w:rPr>
        <w:t>&lt;div</w:t>
      </w: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7F0055"/>
          <w:sz w:val="20"/>
          <w:szCs w:val="20"/>
        </w:rPr>
        <w:t>style</w:t>
      </w:r>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313131"/>
          <w:sz w:val="20"/>
          <w:szCs w:val="20"/>
        </w:rPr>
        <w:t>width</w:t>
      </w:r>
      <w:proofErr w:type="gramStart"/>
      <w:r w:rsidRPr="00ED4679">
        <w:rPr>
          <w:rFonts w:ascii="Consolas" w:eastAsia="Times New Roman" w:hAnsi="Consolas" w:cs="Consolas"/>
          <w:color w:val="666600"/>
          <w:sz w:val="20"/>
          <w:szCs w:val="20"/>
        </w:rPr>
        <w:t>:</w:t>
      </w:r>
      <w:r w:rsidRPr="00ED4679">
        <w:rPr>
          <w:rFonts w:ascii="Consolas" w:eastAsia="Times New Roman" w:hAnsi="Consolas" w:cs="Consolas"/>
          <w:color w:val="006666"/>
          <w:sz w:val="20"/>
          <w:szCs w:val="20"/>
        </w:rPr>
        <w:t>100</w:t>
      </w:r>
      <w:proofErr w:type="gramEnd"/>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&lt;div</w:t>
      </w: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7F0055"/>
          <w:sz w:val="20"/>
          <w:szCs w:val="20"/>
        </w:rPr>
        <w:t>style</w:t>
      </w:r>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313131"/>
          <w:sz w:val="20"/>
          <w:szCs w:val="20"/>
        </w:rPr>
        <w:t>background</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color</w:t>
      </w:r>
      <w:proofErr w:type="gramStart"/>
      <w:r w:rsidRPr="00ED4679">
        <w:rPr>
          <w:rFonts w:ascii="Consolas" w:eastAsia="Times New Roman" w:hAnsi="Consolas" w:cs="Consolas"/>
          <w:color w:val="666600"/>
          <w:sz w:val="20"/>
          <w:szCs w:val="20"/>
        </w:rPr>
        <w:t>:#</w:t>
      </w:r>
      <w:proofErr w:type="gramEnd"/>
      <w:r w:rsidRPr="00ED4679">
        <w:rPr>
          <w:rFonts w:ascii="Consolas" w:eastAsia="Times New Roman" w:hAnsi="Consolas" w:cs="Consolas"/>
          <w:color w:val="313131"/>
          <w:sz w:val="20"/>
          <w:szCs w:val="20"/>
        </w:rPr>
        <w:t>b5dcb3</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 xml:space="preserve"> width</w:t>
      </w:r>
      <w:r w:rsidRPr="00ED4679">
        <w:rPr>
          <w:rFonts w:ascii="Consolas" w:eastAsia="Times New Roman" w:hAnsi="Consolas" w:cs="Consolas"/>
          <w:color w:val="666600"/>
          <w:sz w:val="20"/>
          <w:szCs w:val="20"/>
        </w:rPr>
        <w:t>:</w:t>
      </w:r>
      <w:r w:rsidRPr="00ED4679">
        <w:rPr>
          <w:rFonts w:ascii="Consolas" w:eastAsia="Times New Roman" w:hAnsi="Consolas" w:cs="Consolas"/>
          <w:color w:val="006666"/>
          <w:sz w:val="20"/>
          <w:szCs w:val="20"/>
        </w:rPr>
        <w:t>100</w:t>
      </w:r>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&lt;h1&gt;</w:t>
      </w:r>
      <w:proofErr w:type="gramStart"/>
      <w:r w:rsidRPr="00ED4679">
        <w:rPr>
          <w:rFonts w:ascii="Consolas" w:eastAsia="Times New Roman" w:hAnsi="Consolas" w:cs="Consolas"/>
          <w:color w:val="313131"/>
          <w:sz w:val="20"/>
          <w:szCs w:val="20"/>
        </w:rPr>
        <w:t>This</w:t>
      </w:r>
      <w:proofErr w:type="gramEnd"/>
      <w:r w:rsidRPr="00ED4679">
        <w:rPr>
          <w:rFonts w:ascii="Consolas" w:eastAsia="Times New Roman" w:hAnsi="Consolas" w:cs="Consolas"/>
          <w:color w:val="313131"/>
          <w:sz w:val="20"/>
          <w:szCs w:val="20"/>
        </w:rPr>
        <w:t xml:space="preserve"> is Web Page Main title</w:t>
      </w:r>
      <w:r w:rsidRPr="00ED4679">
        <w:rPr>
          <w:rFonts w:ascii="Consolas" w:eastAsia="Times New Roman" w:hAnsi="Consolas" w:cs="Consolas"/>
          <w:color w:val="000088"/>
          <w:sz w:val="20"/>
          <w:szCs w:val="20"/>
        </w:rPr>
        <w:t>&lt;/h1&gt;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&lt;/div&gt;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&lt;div</w:t>
      </w: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7F0055"/>
          <w:sz w:val="20"/>
          <w:szCs w:val="20"/>
        </w:rPr>
        <w:t>style</w:t>
      </w:r>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313131"/>
          <w:sz w:val="20"/>
          <w:szCs w:val="20"/>
        </w:rPr>
        <w:t>background</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color</w:t>
      </w:r>
      <w:proofErr w:type="gramStart"/>
      <w:r w:rsidRPr="00ED4679">
        <w:rPr>
          <w:rFonts w:ascii="Consolas" w:eastAsia="Times New Roman" w:hAnsi="Consolas" w:cs="Consolas"/>
          <w:color w:val="666600"/>
          <w:sz w:val="20"/>
          <w:szCs w:val="20"/>
        </w:rPr>
        <w:t>:#</w:t>
      </w:r>
      <w:proofErr w:type="spellStart"/>
      <w:proofErr w:type="gramEnd"/>
      <w:r w:rsidRPr="00ED4679">
        <w:rPr>
          <w:rFonts w:ascii="Consolas" w:eastAsia="Times New Roman" w:hAnsi="Consolas" w:cs="Consolas"/>
          <w:color w:val="313131"/>
          <w:sz w:val="20"/>
          <w:szCs w:val="20"/>
        </w:rPr>
        <w:t>aaa</w:t>
      </w:r>
      <w:proofErr w:type="spellEnd"/>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 xml:space="preserve"> height</w:t>
      </w:r>
      <w:r w:rsidRPr="00ED4679">
        <w:rPr>
          <w:rFonts w:ascii="Consolas" w:eastAsia="Times New Roman" w:hAnsi="Consolas" w:cs="Consolas"/>
          <w:color w:val="666600"/>
          <w:sz w:val="20"/>
          <w:szCs w:val="20"/>
        </w:rPr>
        <w:t>:</w:t>
      </w:r>
      <w:r w:rsidRPr="00ED4679">
        <w:rPr>
          <w:rFonts w:ascii="Consolas" w:eastAsia="Times New Roman" w:hAnsi="Consolas" w:cs="Consolas"/>
          <w:color w:val="006666"/>
          <w:sz w:val="20"/>
          <w:szCs w:val="20"/>
        </w:rPr>
        <w:t>200px</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width</w:t>
      </w:r>
      <w:r w:rsidRPr="00ED4679">
        <w:rPr>
          <w:rFonts w:ascii="Consolas" w:eastAsia="Times New Roman" w:hAnsi="Consolas" w:cs="Consolas"/>
          <w:color w:val="666600"/>
          <w:sz w:val="20"/>
          <w:szCs w:val="20"/>
        </w:rPr>
        <w:t>:</w:t>
      </w:r>
      <w:r w:rsidRPr="00ED4679">
        <w:rPr>
          <w:rFonts w:ascii="Consolas" w:eastAsia="Times New Roman" w:hAnsi="Consolas" w:cs="Consolas"/>
          <w:color w:val="006666"/>
          <w:sz w:val="20"/>
          <w:szCs w:val="20"/>
        </w:rPr>
        <w:t>100px</w:t>
      </w:r>
      <w:r w:rsidRPr="00ED4679">
        <w:rPr>
          <w:rFonts w:ascii="Consolas" w:eastAsia="Times New Roman" w:hAnsi="Consolas" w:cs="Consolas"/>
          <w:color w:val="666600"/>
          <w:sz w:val="20"/>
          <w:szCs w:val="20"/>
        </w:rPr>
        <w:t>;</w:t>
      </w:r>
      <w:r w:rsidRPr="00ED4679">
        <w:rPr>
          <w:rFonts w:ascii="Consolas" w:eastAsia="Times New Roman" w:hAnsi="Consolas" w:cs="Consolas"/>
          <w:color w:val="000088"/>
          <w:sz w:val="20"/>
          <w:szCs w:val="20"/>
        </w:rPr>
        <w:t>float</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left</w:t>
      </w:r>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w:t>
      </w:r>
      <w:proofErr w:type="gramStart"/>
      <w:r w:rsidRPr="00ED4679">
        <w:rPr>
          <w:rFonts w:ascii="Consolas" w:eastAsia="Times New Roman" w:hAnsi="Consolas" w:cs="Consolas"/>
          <w:color w:val="000088"/>
          <w:sz w:val="20"/>
          <w:szCs w:val="20"/>
        </w:rPr>
        <w:t>div</w:t>
      </w:r>
      <w:proofErr w:type="gramEnd"/>
      <w:r w:rsidRPr="00ED4679">
        <w:rPr>
          <w:rFonts w:ascii="Consolas" w:eastAsia="Times New Roman" w:hAnsi="Consolas" w:cs="Consolas"/>
          <w:color w:val="000088"/>
          <w:sz w:val="20"/>
          <w:szCs w:val="20"/>
        </w:rPr>
        <w:t>&gt;&lt;b&gt;</w:t>
      </w:r>
      <w:r w:rsidRPr="00ED4679">
        <w:rPr>
          <w:rFonts w:ascii="Consolas" w:eastAsia="Times New Roman" w:hAnsi="Consolas" w:cs="Consolas"/>
          <w:color w:val="313131"/>
          <w:sz w:val="20"/>
          <w:szCs w:val="20"/>
        </w:rPr>
        <w:t>Main Menu</w:t>
      </w:r>
      <w:r w:rsidRPr="00ED4679">
        <w:rPr>
          <w:rFonts w:ascii="Consolas" w:eastAsia="Times New Roman" w:hAnsi="Consolas" w:cs="Consolas"/>
          <w:color w:val="000088"/>
          <w:sz w:val="20"/>
          <w:szCs w:val="20"/>
        </w:rPr>
        <w:t>&lt;/b&gt;&lt;/div&gt;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HTML</w:t>
      </w:r>
      <w:r w:rsidRPr="00ED4679">
        <w:rPr>
          <w:rFonts w:ascii="Consolas" w:eastAsia="Times New Roman" w:hAnsi="Consolas" w:cs="Consolas"/>
          <w:color w:val="000088"/>
          <w:sz w:val="20"/>
          <w:szCs w:val="20"/>
        </w:rPr>
        <w:t>&lt;</w:t>
      </w:r>
      <w:proofErr w:type="spellStart"/>
      <w:r w:rsidRPr="00ED4679">
        <w:rPr>
          <w:rFonts w:ascii="Consolas" w:eastAsia="Times New Roman" w:hAnsi="Consolas" w:cs="Consolas"/>
          <w:color w:val="000088"/>
          <w:sz w:val="20"/>
          <w:szCs w:val="20"/>
        </w:rPr>
        <w:t>br</w:t>
      </w:r>
      <w:proofErr w:type="spellEnd"/>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PHP</w:t>
      </w:r>
      <w:r w:rsidRPr="00ED4679">
        <w:rPr>
          <w:rFonts w:ascii="Consolas" w:eastAsia="Times New Roman" w:hAnsi="Consolas" w:cs="Consolas"/>
          <w:color w:val="000088"/>
          <w:sz w:val="20"/>
          <w:szCs w:val="20"/>
        </w:rPr>
        <w:t>&lt;</w:t>
      </w:r>
      <w:proofErr w:type="spellStart"/>
      <w:r w:rsidRPr="00ED4679">
        <w:rPr>
          <w:rFonts w:ascii="Consolas" w:eastAsia="Times New Roman" w:hAnsi="Consolas" w:cs="Consolas"/>
          <w:color w:val="000088"/>
          <w:sz w:val="20"/>
          <w:szCs w:val="20"/>
        </w:rPr>
        <w:t>br</w:t>
      </w:r>
      <w:proofErr w:type="spellEnd"/>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PERL...</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lastRenderedPageBreak/>
        <w:t xml:space="preserve">  </w:t>
      </w:r>
      <w:r w:rsidRPr="00ED4679">
        <w:rPr>
          <w:rFonts w:ascii="Consolas" w:eastAsia="Times New Roman" w:hAnsi="Consolas" w:cs="Consolas"/>
          <w:color w:val="000088"/>
          <w:sz w:val="20"/>
          <w:szCs w:val="20"/>
        </w:rPr>
        <w:t>&lt;/div&gt;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&lt;div</w:t>
      </w: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7F0055"/>
          <w:sz w:val="20"/>
          <w:szCs w:val="20"/>
        </w:rPr>
        <w:t>style</w:t>
      </w:r>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313131"/>
          <w:sz w:val="20"/>
          <w:szCs w:val="20"/>
        </w:rPr>
        <w:t>background</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color</w:t>
      </w:r>
      <w:proofErr w:type="gramStart"/>
      <w:r w:rsidRPr="00ED4679">
        <w:rPr>
          <w:rFonts w:ascii="Consolas" w:eastAsia="Times New Roman" w:hAnsi="Consolas" w:cs="Consolas"/>
          <w:color w:val="666600"/>
          <w:sz w:val="20"/>
          <w:szCs w:val="20"/>
        </w:rPr>
        <w:t>:#</w:t>
      </w:r>
      <w:proofErr w:type="spellStart"/>
      <w:proofErr w:type="gramEnd"/>
      <w:r w:rsidRPr="00ED4679">
        <w:rPr>
          <w:rFonts w:ascii="Consolas" w:eastAsia="Times New Roman" w:hAnsi="Consolas" w:cs="Consolas"/>
          <w:color w:val="313131"/>
          <w:sz w:val="20"/>
          <w:szCs w:val="20"/>
        </w:rPr>
        <w:t>eee</w:t>
      </w:r>
      <w:proofErr w:type="spellEnd"/>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 xml:space="preserve"> height</w:t>
      </w:r>
      <w:r w:rsidRPr="00ED4679">
        <w:rPr>
          <w:rFonts w:ascii="Consolas" w:eastAsia="Times New Roman" w:hAnsi="Consolas" w:cs="Consolas"/>
          <w:color w:val="666600"/>
          <w:sz w:val="20"/>
          <w:szCs w:val="20"/>
        </w:rPr>
        <w:t>:</w:t>
      </w:r>
      <w:r w:rsidRPr="00ED4679">
        <w:rPr>
          <w:rFonts w:ascii="Consolas" w:eastAsia="Times New Roman" w:hAnsi="Consolas" w:cs="Consolas"/>
          <w:color w:val="006666"/>
          <w:sz w:val="20"/>
          <w:szCs w:val="20"/>
        </w:rPr>
        <w:t>200px</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width</w:t>
      </w:r>
      <w:r w:rsidRPr="00ED4679">
        <w:rPr>
          <w:rFonts w:ascii="Consolas" w:eastAsia="Times New Roman" w:hAnsi="Consolas" w:cs="Consolas"/>
          <w:color w:val="666600"/>
          <w:sz w:val="20"/>
          <w:szCs w:val="20"/>
        </w:rPr>
        <w:t>:</w:t>
      </w:r>
      <w:r w:rsidRPr="00ED4679">
        <w:rPr>
          <w:rFonts w:ascii="Consolas" w:eastAsia="Times New Roman" w:hAnsi="Consolas" w:cs="Consolas"/>
          <w:color w:val="006666"/>
          <w:sz w:val="20"/>
          <w:szCs w:val="20"/>
        </w:rPr>
        <w:t>350px</w:t>
      </w:r>
      <w:r w:rsidRPr="00ED4679">
        <w:rPr>
          <w:rFonts w:ascii="Consolas" w:eastAsia="Times New Roman" w:hAnsi="Consolas" w:cs="Consolas"/>
          <w:color w:val="666600"/>
          <w:sz w:val="20"/>
          <w:szCs w:val="20"/>
        </w:rPr>
        <w:t>;</w:t>
      </w:r>
      <w:r w:rsidRPr="00ED4679">
        <w:rPr>
          <w:rFonts w:ascii="Consolas" w:eastAsia="Times New Roman" w:hAnsi="Consolas" w:cs="Consolas"/>
          <w:color w:val="000088"/>
          <w:sz w:val="20"/>
          <w:szCs w:val="20"/>
        </w:rPr>
        <w:t>float</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left</w:t>
      </w:r>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&lt;p&gt;</w:t>
      </w:r>
      <w:r w:rsidRPr="00ED4679">
        <w:rPr>
          <w:rFonts w:ascii="Consolas" w:eastAsia="Times New Roman" w:hAnsi="Consolas" w:cs="Consolas"/>
          <w:color w:val="313131"/>
          <w:sz w:val="20"/>
          <w:szCs w:val="20"/>
        </w:rPr>
        <w:t>Technical and Managerial Tutorials</w:t>
      </w:r>
      <w:r w:rsidRPr="00ED4679">
        <w:rPr>
          <w:rFonts w:ascii="Consolas" w:eastAsia="Times New Roman" w:hAnsi="Consolas" w:cs="Consolas"/>
          <w:color w:val="000088"/>
          <w:sz w:val="20"/>
          <w:szCs w:val="20"/>
        </w:rPr>
        <w:t>&lt;/p&gt;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&lt;/div&gt;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&lt;div</w:t>
      </w: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7F0055"/>
          <w:sz w:val="20"/>
          <w:szCs w:val="20"/>
        </w:rPr>
        <w:t>style</w:t>
      </w:r>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313131"/>
          <w:sz w:val="20"/>
          <w:szCs w:val="20"/>
        </w:rPr>
        <w:t>background</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color</w:t>
      </w:r>
      <w:proofErr w:type="gramStart"/>
      <w:r w:rsidRPr="00ED4679">
        <w:rPr>
          <w:rFonts w:ascii="Consolas" w:eastAsia="Times New Roman" w:hAnsi="Consolas" w:cs="Consolas"/>
          <w:color w:val="666600"/>
          <w:sz w:val="20"/>
          <w:szCs w:val="20"/>
        </w:rPr>
        <w:t>:#</w:t>
      </w:r>
      <w:proofErr w:type="spellStart"/>
      <w:proofErr w:type="gramEnd"/>
      <w:r w:rsidRPr="00ED4679">
        <w:rPr>
          <w:rFonts w:ascii="Consolas" w:eastAsia="Times New Roman" w:hAnsi="Consolas" w:cs="Consolas"/>
          <w:color w:val="313131"/>
          <w:sz w:val="20"/>
          <w:szCs w:val="20"/>
        </w:rPr>
        <w:t>aaa</w:t>
      </w:r>
      <w:proofErr w:type="spellEnd"/>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 xml:space="preserve"> height</w:t>
      </w:r>
      <w:r w:rsidRPr="00ED4679">
        <w:rPr>
          <w:rFonts w:ascii="Consolas" w:eastAsia="Times New Roman" w:hAnsi="Consolas" w:cs="Consolas"/>
          <w:color w:val="666600"/>
          <w:sz w:val="20"/>
          <w:szCs w:val="20"/>
        </w:rPr>
        <w:t>:</w:t>
      </w:r>
      <w:r w:rsidRPr="00ED4679">
        <w:rPr>
          <w:rFonts w:ascii="Consolas" w:eastAsia="Times New Roman" w:hAnsi="Consolas" w:cs="Consolas"/>
          <w:color w:val="006666"/>
          <w:sz w:val="20"/>
          <w:szCs w:val="20"/>
        </w:rPr>
        <w:t>200px</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width</w:t>
      </w:r>
      <w:r w:rsidRPr="00ED4679">
        <w:rPr>
          <w:rFonts w:ascii="Consolas" w:eastAsia="Times New Roman" w:hAnsi="Consolas" w:cs="Consolas"/>
          <w:color w:val="666600"/>
          <w:sz w:val="20"/>
          <w:szCs w:val="20"/>
        </w:rPr>
        <w:t>:</w:t>
      </w:r>
      <w:r w:rsidRPr="00ED4679">
        <w:rPr>
          <w:rFonts w:ascii="Consolas" w:eastAsia="Times New Roman" w:hAnsi="Consolas" w:cs="Consolas"/>
          <w:color w:val="006666"/>
          <w:sz w:val="20"/>
          <w:szCs w:val="20"/>
        </w:rPr>
        <w:t>100px</w:t>
      </w:r>
      <w:r w:rsidRPr="00ED4679">
        <w:rPr>
          <w:rFonts w:ascii="Consolas" w:eastAsia="Times New Roman" w:hAnsi="Consolas" w:cs="Consolas"/>
          <w:color w:val="666600"/>
          <w:sz w:val="20"/>
          <w:szCs w:val="20"/>
        </w:rPr>
        <w:t>;</w:t>
      </w:r>
      <w:r w:rsidRPr="00ED4679">
        <w:rPr>
          <w:rFonts w:ascii="Consolas" w:eastAsia="Times New Roman" w:hAnsi="Consolas" w:cs="Consolas"/>
          <w:color w:val="000088"/>
          <w:sz w:val="20"/>
          <w:szCs w:val="20"/>
        </w:rPr>
        <w:t>float</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right</w:t>
      </w:r>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w:t>
      </w:r>
      <w:proofErr w:type="gramStart"/>
      <w:r w:rsidRPr="00ED4679">
        <w:rPr>
          <w:rFonts w:ascii="Consolas" w:eastAsia="Times New Roman" w:hAnsi="Consolas" w:cs="Consolas"/>
          <w:color w:val="000088"/>
          <w:sz w:val="20"/>
          <w:szCs w:val="20"/>
        </w:rPr>
        <w:t>div</w:t>
      </w:r>
      <w:proofErr w:type="gramEnd"/>
      <w:r w:rsidRPr="00ED4679">
        <w:rPr>
          <w:rFonts w:ascii="Consolas" w:eastAsia="Times New Roman" w:hAnsi="Consolas" w:cs="Consolas"/>
          <w:color w:val="000088"/>
          <w:sz w:val="20"/>
          <w:szCs w:val="20"/>
        </w:rPr>
        <w:t>&gt;&lt;b&gt;</w:t>
      </w:r>
      <w:r w:rsidRPr="00ED4679">
        <w:rPr>
          <w:rFonts w:ascii="Consolas" w:eastAsia="Times New Roman" w:hAnsi="Consolas" w:cs="Consolas"/>
          <w:color w:val="313131"/>
          <w:sz w:val="20"/>
          <w:szCs w:val="20"/>
        </w:rPr>
        <w:t>Right Menu</w:t>
      </w:r>
      <w:r w:rsidRPr="00ED4679">
        <w:rPr>
          <w:rFonts w:ascii="Consolas" w:eastAsia="Times New Roman" w:hAnsi="Consolas" w:cs="Consolas"/>
          <w:color w:val="000088"/>
          <w:sz w:val="20"/>
          <w:szCs w:val="20"/>
        </w:rPr>
        <w:t>&lt;/b&gt;&lt;/div&gt;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HTML</w:t>
      </w:r>
      <w:r w:rsidRPr="00ED4679">
        <w:rPr>
          <w:rFonts w:ascii="Consolas" w:eastAsia="Times New Roman" w:hAnsi="Consolas" w:cs="Consolas"/>
          <w:color w:val="000088"/>
          <w:sz w:val="20"/>
          <w:szCs w:val="20"/>
        </w:rPr>
        <w:t>&lt;</w:t>
      </w:r>
      <w:proofErr w:type="spellStart"/>
      <w:r w:rsidRPr="00ED4679">
        <w:rPr>
          <w:rFonts w:ascii="Consolas" w:eastAsia="Times New Roman" w:hAnsi="Consolas" w:cs="Consolas"/>
          <w:color w:val="000088"/>
          <w:sz w:val="20"/>
          <w:szCs w:val="20"/>
        </w:rPr>
        <w:t>br</w:t>
      </w:r>
      <w:proofErr w:type="spellEnd"/>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PHP</w:t>
      </w:r>
      <w:r w:rsidRPr="00ED4679">
        <w:rPr>
          <w:rFonts w:ascii="Consolas" w:eastAsia="Times New Roman" w:hAnsi="Consolas" w:cs="Consolas"/>
          <w:color w:val="000088"/>
          <w:sz w:val="20"/>
          <w:szCs w:val="20"/>
        </w:rPr>
        <w:t>&lt;</w:t>
      </w:r>
      <w:proofErr w:type="spellStart"/>
      <w:r w:rsidRPr="00ED4679">
        <w:rPr>
          <w:rFonts w:ascii="Consolas" w:eastAsia="Times New Roman" w:hAnsi="Consolas" w:cs="Consolas"/>
          <w:color w:val="000088"/>
          <w:sz w:val="20"/>
          <w:szCs w:val="20"/>
        </w:rPr>
        <w:t>br</w:t>
      </w:r>
      <w:proofErr w:type="spellEnd"/>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PERL...</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&lt;/div&gt;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&lt;div</w:t>
      </w: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7F0055"/>
          <w:sz w:val="20"/>
          <w:szCs w:val="20"/>
        </w:rPr>
        <w:t>style</w:t>
      </w:r>
      <w:r w:rsidRPr="00ED4679">
        <w:rPr>
          <w:rFonts w:ascii="Consolas" w:eastAsia="Times New Roman" w:hAnsi="Consolas" w:cs="Consolas"/>
          <w:color w:val="666600"/>
          <w:sz w:val="20"/>
          <w:szCs w:val="20"/>
        </w:rPr>
        <w:t>=</w:t>
      </w:r>
      <w:r w:rsidRPr="00ED4679">
        <w:rPr>
          <w:rFonts w:ascii="Consolas" w:eastAsia="Times New Roman" w:hAnsi="Consolas" w:cs="Consolas"/>
          <w:color w:val="008800"/>
          <w:sz w:val="20"/>
          <w:szCs w:val="20"/>
        </w:rPr>
        <w:t>"</w:t>
      </w:r>
      <w:r w:rsidRPr="00ED4679">
        <w:rPr>
          <w:rFonts w:ascii="Consolas" w:eastAsia="Times New Roman" w:hAnsi="Consolas" w:cs="Consolas"/>
          <w:color w:val="313131"/>
          <w:sz w:val="20"/>
          <w:szCs w:val="20"/>
        </w:rPr>
        <w:t>background</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color</w:t>
      </w:r>
      <w:proofErr w:type="gramStart"/>
      <w:r w:rsidRPr="00ED4679">
        <w:rPr>
          <w:rFonts w:ascii="Consolas" w:eastAsia="Times New Roman" w:hAnsi="Consolas" w:cs="Consolas"/>
          <w:color w:val="666600"/>
          <w:sz w:val="20"/>
          <w:szCs w:val="20"/>
        </w:rPr>
        <w:t>:#</w:t>
      </w:r>
      <w:proofErr w:type="gramEnd"/>
      <w:r w:rsidRPr="00ED4679">
        <w:rPr>
          <w:rFonts w:ascii="Consolas" w:eastAsia="Times New Roman" w:hAnsi="Consolas" w:cs="Consolas"/>
          <w:color w:val="313131"/>
          <w:sz w:val="20"/>
          <w:szCs w:val="20"/>
        </w:rPr>
        <w:t>b5dcb3</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clear</w:t>
      </w:r>
      <w:r w:rsidRPr="00ED4679">
        <w:rPr>
          <w:rFonts w:ascii="Consolas" w:eastAsia="Times New Roman" w:hAnsi="Consolas" w:cs="Consolas"/>
          <w:color w:val="666600"/>
          <w:sz w:val="20"/>
          <w:szCs w:val="20"/>
        </w:rPr>
        <w:t>:</w:t>
      </w:r>
      <w:r w:rsidRPr="00ED4679">
        <w:rPr>
          <w:rFonts w:ascii="Consolas" w:eastAsia="Times New Roman" w:hAnsi="Consolas" w:cs="Consolas"/>
          <w:color w:val="313131"/>
          <w:sz w:val="20"/>
          <w:szCs w:val="20"/>
        </w:rPr>
        <w:t>both</w:t>
      </w:r>
      <w:r w:rsidRPr="00ED4679">
        <w:rPr>
          <w:rFonts w:ascii="Consolas" w:eastAsia="Times New Roman" w:hAnsi="Consolas" w:cs="Consolas"/>
          <w:color w:val="008800"/>
          <w:sz w:val="20"/>
          <w:szCs w:val="20"/>
        </w:rPr>
        <w:t>"</w:t>
      </w:r>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w:t>
      </w:r>
      <w:proofErr w:type="gramStart"/>
      <w:r w:rsidRPr="00ED4679">
        <w:rPr>
          <w:rFonts w:ascii="Consolas" w:eastAsia="Times New Roman" w:hAnsi="Consolas" w:cs="Consolas"/>
          <w:color w:val="000088"/>
          <w:sz w:val="20"/>
          <w:szCs w:val="20"/>
        </w:rPr>
        <w:t>center</w:t>
      </w:r>
      <w:proofErr w:type="gramEnd"/>
      <w:r w:rsidRPr="00ED4679">
        <w:rPr>
          <w:rFonts w:ascii="Consolas" w:eastAsia="Times New Roman" w:hAnsi="Consolas" w:cs="Consolas"/>
          <w:color w:val="000088"/>
          <w:sz w:val="20"/>
          <w:szCs w:val="20"/>
        </w:rPr>
        <w:t>&gt;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Copyright © 2007 </w:t>
      </w:r>
      <w:r w:rsidR="00FB0100">
        <w:rPr>
          <w:rFonts w:ascii="Consolas" w:eastAsia="Times New Roman" w:hAnsi="Consolas" w:cs="Consolas"/>
          <w:color w:val="313131"/>
          <w:sz w:val="20"/>
          <w:szCs w:val="20"/>
        </w:rPr>
        <w:t>Elearninfotech</w:t>
      </w:r>
      <w:r w:rsidRPr="00ED4679">
        <w:rPr>
          <w:rFonts w:ascii="Consolas" w:eastAsia="Times New Roman" w:hAnsi="Consolas" w:cs="Consolas"/>
          <w:color w:val="313131"/>
          <w:sz w:val="20"/>
          <w:szCs w:val="20"/>
        </w:rPr>
        <w:t>.com</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&lt;/center&gt;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313131"/>
          <w:sz w:val="20"/>
          <w:szCs w:val="20"/>
        </w:rPr>
        <w:t xml:space="preserve">  </w:t>
      </w:r>
      <w:r w:rsidRPr="00ED4679">
        <w:rPr>
          <w:rFonts w:ascii="Consolas" w:eastAsia="Times New Roman" w:hAnsi="Consolas" w:cs="Consolas"/>
          <w:color w:val="000088"/>
          <w:sz w:val="20"/>
          <w:szCs w:val="20"/>
        </w:rPr>
        <w:t>&lt;/div&gt;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000088"/>
          <w:sz w:val="20"/>
          <w:szCs w:val="20"/>
        </w:rPr>
        <w:t>&lt;/div&gt;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000088"/>
          <w:sz w:val="20"/>
          <w:szCs w:val="20"/>
        </w:rPr>
        <w:t>&lt;/body&gt;</w:t>
      </w:r>
    </w:p>
    <w:p w:rsidR="00ED4679" w:rsidRPr="00ED4679" w:rsidRDefault="00ED4679" w:rsidP="00ED467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D4679">
        <w:rPr>
          <w:rFonts w:ascii="Consolas" w:eastAsia="Times New Roman" w:hAnsi="Consolas" w:cs="Consolas"/>
          <w:color w:val="000088"/>
          <w:sz w:val="20"/>
          <w:szCs w:val="20"/>
        </w:rPr>
        <w:t>&lt;/html&gt;</w:t>
      </w:r>
    </w:p>
    <w:p w:rsidR="00ED4679" w:rsidRPr="00ED4679" w:rsidRDefault="00ED4679" w:rsidP="00ED4679">
      <w:pPr>
        <w:spacing w:after="240" w:line="360" w:lineRule="atLeast"/>
        <w:ind w:left="48" w:right="48"/>
        <w:jc w:val="both"/>
        <w:rPr>
          <w:rFonts w:ascii="Verdana" w:eastAsia="Times New Roman" w:hAnsi="Verdana" w:cs="Times New Roman"/>
          <w:color w:val="000000"/>
          <w:sz w:val="24"/>
          <w:szCs w:val="24"/>
        </w:rPr>
      </w:pPr>
      <w:r w:rsidRPr="00ED4679">
        <w:rPr>
          <w:rFonts w:ascii="Verdana" w:eastAsia="Times New Roman" w:hAnsi="Verdana" w:cs="Times New Roman"/>
          <w:color w:val="000000"/>
          <w:sz w:val="24"/>
          <w:szCs w:val="24"/>
        </w:rPr>
        <w:t>This will produce following result:</w:t>
      </w:r>
    </w:p>
    <w:p w:rsidR="00ED4679" w:rsidRPr="00ED4679" w:rsidRDefault="00ED4679" w:rsidP="00ED4679">
      <w:pPr>
        <w:shd w:val="clear" w:color="auto" w:fill="B5DCB3"/>
        <w:spacing w:before="48" w:after="48" w:line="450" w:lineRule="atLeast"/>
        <w:ind w:right="48"/>
        <w:outlineLvl w:val="0"/>
        <w:rPr>
          <w:rFonts w:ascii="Verdana" w:eastAsia="Times New Roman" w:hAnsi="Verdana" w:cs="Times New Roman"/>
          <w:color w:val="121214"/>
          <w:spacing w:val="-15"/>
          <w:kern w:val="36"/>
          <w:sz w:val="42"/>
          <w:szCs w:val="42"/>
        </w:rPr>
      </w:pPr>
      <w:r w:rsidRPr="00ED4679">
        <w:rPr>
          <w:rFonts w:ascii="Verdana" w:eastAsia="Times New Roman" w:hAnsi="Verdana" w:cs="Times New Roman"/>
          <w:color w:val="121214"/>
          <w:spacing w:val="-15"/>
          <w:kern w:val="36"/>
          <w:sz w:val="42"/>
          <w:szCs w:val="42"/>
        </w:rPr>
        <w:t>This is Web Page Main title</w:t>
      </w:r>
    </w:p>
    <w:p w:rsidR="00ED4679" w:rsidRPr="00ED4679" w:rsidRDefault="00ED4679" w:rsidP="00ED4679">
      <w:pPr>
        <w:shd w:val="clear" w:color="auto" w:fill="AAAAAA"/>
        <w:spacing w:after="0" w:line="240" w:lineRule="auto"/>
        <w:rPr>
          <w:rFonts w:ascii="Verdana" w:eastAsia="Times New Roman" w:hAnsi="Verdana" w:cs="Times New Roman"/>
          <w:color w:val="313131"/>
          <w:sz w:val="21"/>
          <w:szCs w:val="21"/>
        </w:rPr>
      </w:pPr>
      <w:r w:rsidRPr="00ED4679">
        <w:rPr>
          <w:rFonts w:ascii="Verdana" w:eastAsia="Times New Roman" w:hAnsi="Verdana" w:cs="Times New Roman"/>
          <w:b/>
          <w:bCs/>
          <w:color w:val="313131"/>
          <w:sz w:val="21"/>
          <w:szCs w:val="21"/>
        </w:rPr>
        <w:t>Main Menu</w:t>
      </w:r>
    </w:p>
    <w:p w:rsidR="00ED4679" w:rsidRPr="00ED4679" w:rsidRDefault="00ED4679" w:rsidP="00ED4679">
      <w:pPr>
        <w:shd w:val="clear" w:color="auto" w:fill="AAAAAA"/>
        <w:spacing w:after="0" w:line="240" w:lineRule="auto"/>
        <w:rPr>
          <w:rFonts w:ascii="Verdana" w:eastAsia="Times New Roman" w:hAnsi="Verdana" w:cs="Times New Roman"/>
          <w:color w:val="313131"/>
          <w:sz w:val="21"/>
          <w:szCs w:val="21"/>
        </w:rPr>
      </w:pPr>
      <w:r w:rsidRPr="00ED4679">
        <w:rPr>
          <w:rFonts w:ascii="Verdana" w:eastAsia="Times New Roman" w:hAnsi="Verdana" w:cs="Times New Roman"/>
          <w:color w:val="313131"/>
          <w:sz w:val="21"/>
          <w:szCs w:val="21"/>
        </w:rPr>
        <w:t>HTML</w:t>
      </w:r>
      <w:r w:rsidRPr="00ED4679">
        <w:rPr>
          <w:rFonts w:ascii="Verdana" w:eastAsia="Times New Roman" w:hAnsi="Verdana" w:cs="Times New Roman"/>
          <w:color w:val="313131"/>
          <w:sz w:val="21"/>
          <w:szCs w:val="21"/>
        </w:rPr>
        <w:br/>
        <w:t>PHP</w:t>
      </w:r>
      <w:r w:rsidRPr="00ED4679">
        <w:rPr>
          <w:rFonts w:ascii="Verdana" w:eastAsia="Times New Roman" w:hAnsi="Verdana" w:cs="Times New Roman"/>
          <w:color w:val="313131"/>
          <w:sz w:val="21"/>
          <w:szCs w:val="21"/>
        </w:rPr>
        <w:br/>
        <w:t>PERL...</w:t>
      </w:r>
    </w:p>
    <w:p w:rsidR="00ED4679" w:rsidRPr="00ED4679" w:rsidRDefault="00ED4679" w:rsidP="00ED4679">
      <w:pPr>
        <w:shd w:val="clear" w:color="auto" w:fill="EEEEEE"/>
        <w:spacing w:after="240" w:line="360" w:lineRule="atLeast"/>
        <w:ind w:left="48" w:right="48"/>
        <w:jc w:val="both"/>
        <w:rPr>
          <w:rFonts w:ascii="Verdana" w:eastAsia="Times New Roman" w:hAnsi="Verdana" w:cs="Times New Roman"/>
          <w:color w:val="000000"/>
          <w:sz w:val="21"/>
          <w:szCs w:val="21"/>
        </w:rPr>
      </w:pPr>
      <w:r w:rsidRPr="00ED4679">
        <w:rPr>
          <w:rFonts w:ascii="Verdana" w:eastAsia="Times New Roman" w:hAnsi="Verdana" w:cs="Times New Roman"/>
          <w:color w:val="000000"/>
          <w:sz w:val="21"/>
          <w:szCs w:val="21"/>
        </w:rPr>
        <w:t>Technical and Managerial Tutorials</w:t>
      </w:r>
    </w:p>
    <w:p w:rsidR="00ED4679" w:rsidRPr="00ED4679" w:rsidRDefault="00ED4679" w:rsidP="00ED4679">
      <w:pPr>
        <w:shd w:val="clear" w:color="auto" w:fill="AAAAAA"/>
        <w:spacing w:after="0" w:line="240" w:lineRule="auto"/>
        <w:rPr>
          <w:rFonts w:ascii="Verdana" w:eastAsia="Times New Roman" w:hAnsi="Verdana" w:cs="Times New Roman"/>
          <w:color w:val="313131"/>
          <w:sz w:val="21"/>
          <w:szCs w:val="21"/>
        </w:rPr>
      </w:pPr>
      <w:r w:rsidRPr="00ED4679">
        <w:rPr>
          <w:rFonts w:ascii="Verdana" w:eastAsia="Times New Roman" w:hAnsi="Verdana" w:cs="Times New Roman"/>
          <w:b/>
          <w:bCs/>
          <w:color w:val="313131"/>
          <w:sz w:val="21"/>
          <w:szCs w:val="21"/>
        </w:rPr>
        <w:t>Right Menu</w:t>
      </w:r>
    </w:p>
    <w:p w:rsidR="00ED4679" w:rsidRPr="00ED4679" w:rsidRDefault="00ED4679" w:rsidP="00ED4679">
      <w:pPr>
        <w:shd w:val="clear" w:color="auto" w:fill="AAAAAA"/>
        <w:spacing w:after="0" w:line="240" w:lineRule="auto"/>
        <w:rPr>
          <w:rFonts w:ascii="Verdana" w:eastAsia="Times New Roman" w:hAnsi="Verdana" w:cs="Times New Roman"/>
          <w:color w:val="313131"/>
          <w:sz w:val="21"/>
          <w:szCs w:val="21"/>
        </w:rPr>
      </w:pPr>
      <w:r w:rsidRPr="00ED4679">
        <w:rPr>
          <w:rFonts w:ascii="Verdana" w:eastAsia="Times New Roman" w:hAnsi="Verdana" w:cs="Times New Roman"/>
          <w:color w:val="313131"/>
          <w:sz w:val="21"/>
          <w:szCs w:val="21"/>
        </w:rPr>
        <w:t>HTML</w:t>
      </w:r>
      <w:r w:rsidRPr="00ED4679">
        <w:rPr>
          <w:rFonts w:ascii="Verdana" w:eastAsia="Times New Roman" w:hAnsi="Verdana" w:cs="Times New Roman"/>
          <w:color w:val="313131"/>
          <w:sz w:val="21"/>
          <w:szCs w:val="21"/>
        </w:rPr>
        <w:br/>
        <w:t>PHP</w:t>
      </w:r>
      <w:r w:rsidRPr="00ED4679">
        <w:rPr>
          <w:rFonts w:ascii="Verdana" w:eastAsia="Times New Roman" w:hAnsi="Verdana" w:cs="Times New Roman"/>
          <w:color w:val="313131"/>
          <w:sz w:val="21"/>
          <w:szCs w:val="21"/>
        </w:rPr>
        <w:br/>
        <w:t>PERL...</w:t>
      </w:r>
    </w:p>
    <w:p w:rsidR="00ED4679" w:rsidRPr="00ED4679" w:rsidRDefault="00ED4679" w:rsidP="00ED4679">
      <w:pPr>
        <w:shd w:val="clear" w:color="auto" w:fill="B5DCB3"/>
        <w:spacing w:after="0" w:line="240" w:lineRule="auto"/>
        <w:jc w:val="center"/>
        <w:rPr>
          <w:rFonts w:ascii="Verdana" w:eastAsia="Times New Roman" w:hAnsi="Verdana" w:cs="Times New Roman"/>
          <w:color w:val="313131"/>
          <w:sz w:val="21"/>
          <w:szCs w:val="21"/>
        </w:rPr>
      </w:pPr>
      <w:r w:rsidRPr="00ED4679">
        <w:rPr>
          <w:rFonts w:ascii="Verdana" w:eastAsia="Times New Roman" w:hAnsi="Verdana" w:cs="Times New Roman"/>
          <w:color w:val="313131"/>
          <w:sz w:val="21"/>
          <w:szCs w:val="21"/>
        </w:rPr>
        <w:t xml:space="preserve">Copyright © 2007 </w:t>
      </w:r>
      <w:r w:rsidR="00FB0100">
        <w:rPr>
          <w:rFonts w:ascii="Verdana" w:eastAsia="Times New Roman" w:hAnsi="Verdana" w:cs="Times New Roman"/>
          <w:color w:val="313131"/>
          <w:sz w:val="21"/>
          <w:szCs w:val="21"/>
        </w:rPr>
        <w:t>Elearninfotech</w:t>
      </w:r>
      <w:r w:rsidRPr="00ED4679">
        <w:rPr>
          <w:rFonts w:ascii="Verdana" w:eastAsia="Times New Roman" w:hAnsi="Verdana" w:cs="Times New Roman"/>
          <w:color w:val="313131"/>
          <w:sz w:val="21"/>
          <w:szCs w:val="21"/>
        </w:rPr>
        <w:t>.com</w:t>
      </w:r>
    </w:p>
    <w:p w:rsidR="00ED4679" w:rsidRDefault="00ED4679" w:rsidP="007C7D53">
      <w:pPr>
        <w:spacing w:after="240" w:line="360" w:lineRule="atLeast"/>
        <w:ind w:left="48" w:right="48"/>
        <w:jc w:val="both"/>
        <w:rPr>
          <w:rFonts w:ascii="Verdana" w:eastAsia="Times New Roman" w:hAnsi="Verdana" w:cs="Times New Roman"/>
          <w:color w:val="000000"/>
          <w:sz w:val="24"/>
          <w:szCs w:val="24"/>
        </w:rPr>
      </w:pPr>
    </w:p>
    <w:p w:rsidR="00ED4679" w:rsidRDefault="00ED4679" w:rsidP="007C7D53">
      <w:pPr>
        <w:spacing w:after="240" w:line="360" w:lineRule="atLeast"/>
        <w:ind w:left="48" w:right="48"/>
        <w:jc w:val="both"/>
        <w:rPr>
          <w:rFonts w:ascii="Verdana" w:eastAsia="Times New Roman" w:hAnsi="Verdana" w:cs="Times New Roman"/>
          <w:color w:val="000000"/>
          <w:sz w:val="24"/>
          <w:szCs w:val="24"/>
        </w:rPr>
      </w:pPr>
    </w:p>
    <w:sectPr w:rsidR="00ED4679" w:rsidSect="00F012C6">
      <w:headerReference w:type="even" r:id="rId53"/>
      <w:headerReference w:type="default" r:id="rId54"/>
      <w:headerReference w:type="first" r:id="rId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237" w:rsidRDefault="00FB1237" w:rsidP="00FB0100">
      <w:pPr>
        <w:spacing w:after="0" w:line="240" w:lineRule="auto"/>
      </w:pPr>
      <w:r>
        <w:separator/>
      </w:r>
    </w:p>
  </w:endnote>
  <w:endnote w:type="continuationSeparator" w:id="1">
    <w:p w:rsidR="00FB1237" w:rsidRDefault="00FB1237" w:rsidP="00FB01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WildWest">
    <w:altName w:val="Times New Roman"/>
    <w:panose1 w:val="00000000000000000000"/>
    <w:charset w:val="00"/>
    <w:family w:val="roman"/>
    <w:notTrueType/>
    <w:pitch w:val="default"/>
    <w:sig w:usb0="00000000" w:usb1="00000000" w:usb2="00000000" w:usb3="00000000" w:csb0="00000000" w:csb1="00000000"/>
  </w:font>
  <w:font w:name="Bedrock">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237" w:rsidRDefault="00FB1237" w:rsidP="00FB0100">
      <w:pPr>
        <w:spacing w:after="0" w:line="240" w:lineRule="auto"/>
      </w:pPr>
      <w:r>
        <w:separator/>
      </w:r>
    </w:p>
  </w:footnote>
  <w:footnote w:type="continuationSeparator" w:id="1">
    <w:p w:rsidR="00FB1237" w:rsidRDefault="00FB1237" w:rsidP="00FB01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237" w:rsidRDefault="00FB12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33829" o:spid="_x0000_s2054" type="#_x0000_t75" style="position:absolute;margin-left:0;margin-top:0;width:467.95pt;height:221.75pt;z-index:-251657216;mso-position-horizontal:center;mso-position-horizontal-relative:margin;mso-position-vertical:center;mso-position-vertical-relative:margin" o:allowincell="f">
          <v:imagedata r:id="rId1" o:title="logo-primary"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237" w:rsidRPr="00FB0100" w:rsidRDefault="00FB1237" w:rsidP="00FB0100">
    <w:pPr>
      <w:pStyle w:val="Header"/>
      <w:jc w:val="center"/>
      <w:rPr>
        <w:b/>
        <w:color w:val="215868" w:themeColor="accent5" w:themeShade="80"/>
        <w:sz w:val="66"/>
        <w:szCs w:val="66"/>
      </w:rPr>
    </w:pPr>
    <w:r>
      <w:rPr>
        <w:b/>
        <w:noProof/>
        <w:color w:val="215868" w:themeColor="accent5" w:themeShade="80"/>
        <w:sz w:val="66"/>
        <w:szCs w:val="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33830" o:spid="_x0000_s2055" type="#_x0000_t75" style="position:absolute;left:0;text-align:left;margin-left:0;margin-top:0;width:467.95pt;height:221.75pt;z-index:-251656192;mso-position-horizontal:center;mso-position-horizontal-relative:margin;mso-position-vertical:center;mso-position-vertical-relative:margin" o:allowincell="f">
          <v:imagedata r:id="rId1" o:title="logo-primary" gain="19661f" blacklevel="22938f"/>
          <w10:wrap anchorx="margin" anchory="margin"/>
        </v:shape>
      </w:pict>
    </w:r>
    <w:r>
      <w:rPr>
        <w:b/>
        <w:color w:val="215868" w:themeColor="accent5" w:themeShade="80"/>
        <w:sz w:val="66"/>
        <w:szCs w:val="66"/>
      </w:rPr>
      <w:t>HTML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237" w:rsidRDefault="00FB123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33828" o:spid="_x0000_s2053" type="#_x0000_t75" style="position:absolute;margin-left:0;margin-top:0;width:467.95pt;height:221.75pt;z-index:-251658240;mso-position-horizontal:center;mso-position-horizontal-relative:margin;mso-position-vertical:center;mso-position-vertical-relative:margin" o:allowincell="f">
          <v:imagedata r:id="rId1" o:title="logo-primary"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6B1E"/>
    <w:multiLevelType w:val="multilevel"/>
    <w:tmpl w:val="59D2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16DCC"/>
    <w:multiLevelType w:val="multilevel"/>
    <w:tmpl w:val="114C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741AF"/>
    <w:multiLevelType w:val="multilevel"/>
    <w:tmpl w:val="5736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93078D"/>
    <w:multiLevelType w:val="multilevel"/>
    <w:tmpl w:val="DD605F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179E2DE6"/>
    <w:multiLevelType w:val="multilevel"/>
    <w:tmpl w:val="1B94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F62F65"/>
    <w:multiLevelType w:val="multilevel"/>
    <w:tmpl w:val="E6C4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87514D"/>
    <w:multiLevelType w:val="multilevel"/>
    <w:tmpl w:val="6890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C7514A"/>
    <w:multiLevelType w:val="multilevel"/>
    <w:tmpl w:val="AEAC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8238B"/>
    <w:multiLevelType w:val="multilevel"/>
    <w:tmpl w:val="A398B03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2EB3417C"/>
    <w:multiLevelType w:val="multilevel"/>
    <w:tmpl w:val="02A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5053F"/>
    <w:multiLevelType w:val="multilevel"/>
    <w:tmpl w:val="F36A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8019D8"/>
    <w:multiLevelType w:val="multilevel"/>
    <w:tmpl w:val="DCF8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103955"/>
    <w:multiLevelType w:val="multilevel"/>
    <w:tmpl w:val="61F8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C331F4"/>
    <w:multiLevelType w:val="multilevel"/>
    <w:tmpl w:val="1D0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70416"/>
    <w:multiLevelType w:val="multilevel"/>
    <w:tmpl w:val="E4D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3B5E1F"/>
    <w:multiLevelType w:val="multilevel"/>
    <w:tmpl w:val="275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203BD2"/>
    <w:multiLevelType w:val="multilevel"/>
    <w:tmpl w:val="37D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8F1244"/>
    <w:multiLevelType w:val="multilevel"/>
    <w:tmpl w:val="D0E0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1829F3"/>
    <w:multiLevelType w:val="multilevel"/>
    <w:tmpl w:val="23E4435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5A292138"/>
    <w:multiLevelType w:val="multilevel"/>
    <w:tmpl w:val="465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07517C"/>
    <w:multiLevelType w:val="multilevel"/>
    <w:tmpl w:val="794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3243235"/>
    <w:multiLevelType w:val="multilevel"/>
    <w:tmpl w:val="95904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47070E1"/>
    <w:multiLevelType w:val="multilevel"/>
    <w:tmpl w:val="496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A12438"/>
    <w:multiLevelType w:val="multilevel"/>
    <w:tmpl w:val="5A4E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930FBF"/>
    <w:multiLevelType w:val="multilevel"/>
    <w:tmpl w:val="7A1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17FFB"/>
    <w:multiLevelType w:val="multilevel"/>
    <w:tmpl w:val="0EE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AF0571"/>
    <w:multiLevelType w:val="multilevel"/>
    <w:tmpl w:val="D7FEB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F41B97"/>
    <w:multiLevelType w:val="multilevel"/>
    <w:tmpl w:val="548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160B82"/>
    <w:multiLevelType w:val="multilevel"/>
    <w:tmpl w:val="799A673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nsid w:val="7E597BA8"/>
    <w:multiLevelType w:val="multilevel"/>
    <w:tmpl w:val="5D4A79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7"/>
  </w:num>
  <w:num w:numId="2">
    <w:abstractNumId w:val="14"/>
  </w:num>
  <w:num w:numId="3">
    <w:abstractNumId w:val="22"/>
  </w:num>
  <w:num w:numId="4">
    <w:abstractNumId w:val="25"/>
  </w:num>
  <w:num w:numId="5">
    <w:abstractNumId w:val="26"/>
  </w:num>
  <w:num w:numId="6">
    <w:abstractNumId w:val="20"/>
  </w:num>
  <w:num w:numId="7">
    <w:abstractNumId w:val="21"/>
  </w:num>
  <w:num w:numId="8">
    <w:abstractNumId w:val="10"/>
  </w:num>
  <w:num w:numId="9">
    <w:abstractNumId w:val="23"/>
  </w:num>
  <w:num w:numId="10">
    <w:abstractNumId w:val="28"/>
  </w:num>
  <w:num w:numId="11">
    <w:abstractNumId w:val="8"/>
  </w:num>
  <w:num w:numId="12">
    <w:abstractNumId w:val="3"/>
  </w:num>
  <w:num w:numId="13">
    <w:abstractNumId w:val="29"/>
  </w:num>
  <w:num w:numId="14">
    <w:abstractNumId w:val="18"/>
  </w:num>
  <w:num w:numId="15">
    <w:abstractNumId w:val="7"/>
  </w:num>
  <w:num w:numId="16">
    <w:abstractNumId w:val="2"/>
  </w:num>
  <w:num w:numId="17">
    <w:abstractNumId w:val="17"/>
  </w:num>
  <w:num w:numId="18">
    <w:abstractNumId w:val="1"/>
  </w:num>
  <w:num w:numId="19">
    <w:abstractNumId w:val="4"/>
  </w:num>
  <w:num w:numId="20">
    <w:abstractNumId w:val="24"/>
  </w:num>
  <w:num w:numId="21">
    <w:abstractNumId w:val="12"/>
  </w:num>
  <w:num w:numId="22">
    <w:abstractNumId w:val="16"/>
  </w:num>
  <w:num w:numId="23">
    <w:abstractNumId w:val="13"/>
  </w:num>
  <w:num w:numId="24">
    <w:abstractNumId w:val="15"/>
  </w:num>
  <w:num w:numId="25">
    <w:abstractNumId w:val="6"/>
  </w:num>
  <w:num w:numId="26">
    <w:abstractNumId w:val="5"/>
  </w:num>
  <w:num w:numId="27">
    <w:abstractNumId w:val="11"/>
  </w:num>
  <w:num w:numId="28">
    <w:abstractNumId w:val="0"/>
  </w:num>
  <w:num w:numId="29">
    <w:abstractNumId w:val="19"/>
  </w:num>
  <w:num w:numId="3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0"/>
    <w:footnote w:id="1"/>
  </w:footnotePr>
  <w:endnotePr>
    <w:endnote w:id="0"/>
    <w:endnote w:id="1"/>
  </w:endnotePr>
  <w:compat/>
  <w:rsids>
    <w:rsidRoot w:val="00A8566A"/>
    <w:rsid w:val="00000F4C"/>
    <w:rsid w:val="000079BD"/>
    <w:rsid w:val="000120B4"/>
    <w:rsid w:val="000120F0"/>
    <w:rsid w:val="00017D70"/>
    <w:rsid w:val="00022307"/>
    <w:rsid w:val="000237F2"/>
    <w:rsid w:val="000343A7"/>
    <w:rsid w:val="00052081"/>
    <w:rsid w:val="00053E80"/>
    <w:rsid w:val="000548CB"/>
    <w:rsid w:val="000741EF"/>
    <w:rsid w:val="00076626"/>
    <w:rsid w:val="00092CFA"/>
    <w:rsid w:val="00096E11"/>
    <w:rsid w:val="000A1D47"/>
    <w:rsid w:val="000B1181"/>
    <w:rsid w:val="000C5C0E"/>
    <w:rsid w:val="000D6521"/>
    <w:rsid w:val="000E367C"/>
    <w:rsid w:val="000E7B02"/>
    <w:rsid w:val="000F330F"/>
    <w:rsid w:val="000F6F92"/>
    <w:rsid w:val="00111409"/>
    <w:rsid w:val="0011234D"/>
    <w:rsid w:val="00113ED1"/>
    <w:rsid w:val="00123FC9"/>
    <w:rsid w:val="00126DF4"/>
    <w:rsid w:val="001416AB"/>
    <w:rsid w:val="001528E7"/>
    <w:rsid w:val="00152F01"/>
    <w:rsid w:val="00156E6F"/>
    <w:rsid w:val="00157EA7"/>
    <w:rsid w:val="00167B48"/>
    <w:rsid w:val="001719E8"/>
    <w:rsid w:val="0017421B"/>
    <w:rsid w:val="001861A1"/>
    <w:rsid w:val="00195FD9"/>
    <w:rsid w:val="00197CA2"/>
    <w:rsid w:val="001A5496"/>
    <w:rsid w:val="001A6FAD"/>
    <w:rsid w:val="001E51C4"/>
    <w:rsid w:val="001E5826"/>
    <w:rsid w:val="001F577E"/>
    <w:rsid w:val="0021624A"/>
    <w:rsid w:val="0021756B"/>
    <w:rsid w:val="00225469"/>
    <w:rsid w:val="00243D43"/>
    <w:rsid w:val="00247D88"/>
    <w:rsid w:val="00253719"/>
    <w:rsid w:val="00255162"/>
    <w:rsid w:val="00256B99"/>
    <w:rsid w:val="0026275E"/>
    <w:rsid w:val="002676EF"/>
    <w:rsid w:val="00272242"/>
    <w:rsid w:val="00283FA8"/>
    <w:rsid w:val="002918B2"/>
    <w:rsid w:val="00295E9A"/>
    <w:rsid w:val="002A0BEA"/>
    <w:rsid w:val="002D30D4"/>
    <w:rsid w:val="002D50CD"/>
    <w:rsid w:val="002D6499"/>
    <w:rsid w:val="002F24B4"/>
    <w:rsid w:val="0035230E"/>
    <w:rsid w:val="00364C95"/>
    <w:rsid w:val="00370E1D"/>
    <w:rsid w:val="00384B0B"/>
    <w:rsid w:val="0039112E"/>
    <w:rsid w:val="003B2EE7"/>
    <w:rsid w:val="003D2626"/>
    <w:rsid w:val="003E217A"/>
    <w:rsid w:val="003E6CCA"/>
    <w:rsid w:val="00420397"/>
    <w:rsid w:val="004223F7"/>
    <w:rsid w:val="00422AE3"/>
    <w:rsid w:val="00426D56"/>
    <w:rsid w:val="00433AB2"/>
    <w:rsid w:val="00442690"/>
    <w:rsid w:val="00444D83"/>
    <w:rsid w:val="004454F9"/>
    <w:rsid w:val="00445A3A"/>
    <w:rsid w:val="00455165"/>
    <w:rsid w:val="004864AF"/>
    <w:rsid w:val="0048763E"/>
    <w:rsid w:val="004957EC"/>
    <w:rsid w:val="004A692B"/>
    <w:rsid w:val="004D1365"/>
    <w:rsid w:val="004E137F"/>
    <w:rsid w:val="004E6F41"/>
    <w:rsid w:val="00527E20"/>
    <w:rsid w:val="00546330"/>
    <w:rsid w:val="005463F9"/>
    <w:rsid w:val="005573E0"/>
    <w:rsid w:val="00593B1F"/>
    <w:rsid w:val="005A2031"/>
    <w:rsid w:val="005A51BC"/>
    <w:rsid w:val="005C00BD"/>
    <w:rsid w:val="005D27BB"/>
    <w:rsid w:val="005D413C"/>
    <w:rsid w:val="005D7260"/>
    <w:rsid w:val="005E41CF"/>
    <w:rsid w:val="005E43A5"/>
    <w:rsid w:val="00607FDA"/>
    <w:rsid w:val="00610D0E"/>
    <w:rsid w:val="0062210F"/>
    <w:rsid w:val="006230D2"/>
    <w:rsid w:val="00630544"/>
    <w:rsid w:val="00635F3A"/>
    <w:rsid w:val="00646A13"/>
    <w:rsid w:val="00657288"/>
    <w:rsid w:val="00664453"/>
    <w:rsid w:val="00677F92"/>
    <w:rsid w:val="00683FEF"/>
    <w:rsid w:val="00686646"/>
    <w:rsid w:val="00687F02"/>
    <w:rsid w:val="00692B08"/>
    <w:rsid w:val="00692B2F"/>
    <w:rsid w:val="0069589D"/>
    <w:rsid w:val="006C6336"/>
    <w:rsid w:val="006D0C17"/>
    <w:rsid w:val="006D5F16"/>
    <w:rsid w:val="006E5AFF"/>
    <w:rsid w:val="006F77F8"/>
    <w:rsid w:val="00702F4D"/>
    <w:rsid w:val="00704C38"/>
    <w:rsid w:val="00707FD6"/>
    <w:rsid w:val="00724654"/>
    <w:rsid w:val="00732EBD"/>
    <w:rsid w:val="00736B3D"/>
    <w:rsid w:val="007458E5"/>
    <w:rsid w:val="00753FB1"/>
    <w:rsid w:val="00772CD2"/>
    <w:rsid w:val="007946AB"/>
    <w:rsid w:val="007969C9"/>
    <w:rsid w:val="007A3894"/>
    <w:rsid w:val="007C2EB7"/>
    <w:rsid w:val="007C7D53"/>
    <w:rsid w:val="007D19DD"/>
    <w:rsid w:val="007D5482"/>
    <w:rsid w:val="007F536E"/>
    <w:rsid w:val="007F5AE7"/>
    <w:rsid w:val="00811936"/>
    <w:rsid w:val="00812D51"/>
    <w:rsid w:val="00825F27"/>
    <w:rsid w:val="0083102D"/>
    <w:rsid w:val="00831069"/>
    <w:rsid w:val="008436DB"/>
    <w:rsid w:val="008451FA"/>
    <w:rsid w:val="00846EB6"/>
    <w:rsid w:val="00862699"/>
    <w:rsid w:val="00871E09"/>
    <w:rsid w:val="00880238"/>
    <w:rsid w:val="008822F1"/>
    <w:rsid w:val="008A1918"/>
    <w:rsid w:val="008A64F0"/>
    <w:rsid w:val="008B77F0"/>
    <w:rsid w:val="008C6E44"/>
    <w:rsid w:val="008E4A2A"/>
    <w:rsid w:val="008E50D6"/>
    <w:rsid w:val="008F31ED"/>
    <w:rsid w:val="0090128A"/>
    <w:rsid w:val="00902156"/>
    <w:rsid w:val="009155FA"/>
    <w:rsid w:val="00916926"/>
    <w:rsid w:val="00926A98"/>
    <w:rsid w:val="00934CFE"/>
    <w:rsid w:val="00982331"/>
    <w:rsid w:val="00992F98"/>
    <w:rsid w:val="009952B5"/>
    <w:rsid w:val="009B3A8B"/>
    <w:rsid w:val="009B7ED2"/>
    <w:rsid w:val="009C086E"/>
    <w:rsid w:val="009C78F1"/>
    <w:rsid w:val="009D5D33"/>
    <w:rsid w:val="009E0823"/>
    <w:rsid w:val="009E3CCF"/>
    <w:rsid w:val="00A16D1C"/>
    <w:rsid w:val="00A27A8A"/>
    <w:rsid w:val="00A3290E"/>
    <w:rsid w:val="00A32D9D"/>
    <w:rsid w:val="00A40270"/>
    <w:rsid w:val="00A4653C"/>
    <w:rsid w:val="00A50C4B"/>
    <w:rsid w:val="00A60FE4"/>
    <w:rsid w:val="00A6252F"/>
    <w:rsid w:val="00A81BED"/>
    <w:rsid w:val="00A8566A"/>
    <w:rsid w:val="00AA3358"/>
    <w:rsid w:val="00AC5D28"/>
    <w:rsid w:val="00AC61C8"/>
    <w:rsid w:val="00AE013A"/>
    <w:rsid w:val="00AE29CC"/>
    <w:rsid w:val="00AF144B"/>
    <w:rsid w:val="00AF3F40"/>
    <w:rsid w:val="00AF6C3B"/>
    <w:rsid w:val="00B03F73"/>
    <w:rsid w:val="00B10F9B"/>
    <w:rsid w:val="00B13667"/>
    <w:rsid w:val="00B201F5"/>
    <w:rsid w:val="00B34B5E"/>
    <w:rsid w:val="00B42FA8"/>
    <w:rsid w:val="00B46CCB"/>
    <w:rsid w:val="00B64DB7"/>
    <w:rsid w:val="00B66232"/>
    <w:rsid w:val="00B7282E"/>
    <w:rsid w:val="00B84C46"/>
    <w:rsid w:val="00B97B6D"/>
    <w:rsid w:val="00BD54A8"/>
    <w:rsid w:val="00BD7813"/>
    <w:rsid w:val="00BE1599"/>
    <w:rsid w:val="00BE23E7"/>
    <w:rsid w:val="00BE48D4"/>
    <w:rsid w:val="00BF3B62"/>
    <w:rsid w:val="00C01837"/>
    <w:rsid w:val="00C02FC7"/>
    <w:rsid w:val="00C11C83"/>
    <w:rsid w:val="00C11FD0"/>
    <w:rsid w:val="00C35A11"/>
    <w:rsid w:val="00C406F8"/>
    <w:rsid w:val="00C55F5B"/>
    <w:rsid w:val="00C668F2"/>
    <w:rsid w:val="00C76409"/>
    <w:rsid w:val="00C764C9"/>
    <w:rsid w:val="00C83173"/>
    <w:rsid w:val="00C93164"/>
    <w:rsid w:val="00C942AF"/>
    <w:rsid w:val="00C948A1"/>
    <w:rsid w:val="00CB67E9"/>
    <w:rsid w:val="00CC08EE"/>
    <w:rsid w:val="00CF3D2E"/>
    <w:rsid w:val="00CF7561"/>
    <w:rsid w:val="00D34667"/>
    <w:rsid w:val="00D42E4F"/>
    <w:rsid w:val="00D7663C"/>
    <w:rsid w:val="00D80781"/>
    <w:rsid w:val="00D8511C"/>
    <w:rsid w:val="00D86C76"/>
    <w:rsid w:val="00D87004"/>
    <w:rsid w:val="00D90885"/>
    <w:rsid w:val="00DA63F0"/>
    <w:rsid w:val="00DB165E"/>
    <w:rsid w:val="00DC4BB1"/>
    <w:rsid w:val="00DD47D7"/>
    <w:rsid w:val="00DE4270"/>
    <w:rsid w:val="00DE7CFA"/>
    <w:rsid w:val="00DF05B7"/>
    <w:rsid w:val="00DF4931"/>
    <w:rsid w:val="00E2768D"/>
    <w:rsid w:val="00E304ED"/>
    <w:rsid w:val="00E35717"/>
    <w:rsid w:val="00E90503"/>
    <w:rsid w:val="00EA07B6"/>
    <w:rsid w:val="00EB318C"/>
    <w:rsid w:val="00EC3C6C"/>
    <w:rsid w:val="00ED3A8A"/>
    <w:rsid w:val="00ED4679"/>
    <w:rsid w:val="00EF0AC2"/>
    <w:rsid w:val="00EF576A"/>
    <w:rsid w:val="00F012C6"/>
    <w:rsid w:val="00F118B1"/>
    <w:rsid w:val="00F37D5A"/>
    <w:rsid w:val="00F40E1E"/>
    <w:rsid w:val="00F43FA3"/>
    <w:rsid w:val="00F508CD"/>
    <w:rsid w:val="00F618A3"/>
    <w:rsid w:val="00F75919"/>
    <w:rsid w:val="00F85B8A"/>
    <w:rsid w:val="00F91EFB"/>
    <w:rsid w:val="00F93212"/>
    <w:rsid w:val="00FB0100"/>
    <w:rsid w:val="00FB106B"/>
    <w:rsid w:val="00FB1237"/>
    <w:rsid w:val="00FB4A3F"/>
    <w:rsid w:val="00FC1920"/>
    <w:rsid w:val="00FC2B9C"/>
    <w:rsid w:val="00FC588A"/>
    <w:rsid w:val="00FD2148"/>
    <w:rsid w:val="00FD2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2C6"/>
  </w:style>
  <w:style w:type="paragraph" w:styleId="Heading1">
    <w:name w:val="heading 1"/>
    <w:basedOn w:val="Normal"/>
    <w:link w:val="Heading1Char"/>
    <w:uiPriority w:val="9"/>
    <w:qFormat/>
    <w:rsid w:val="00A856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56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56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56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21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6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56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566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566A"/>
    <w:rPr>
      <w:color w:val="0000FF"/>
      <w:u w:val="single"/>
    </w:rPr>
  </w:style>
  <w:style w:type="paragraph" w:styleId="NormalWeb">
    <w:name w:val="Normal (Web)"/>
    <w:basedOn w:val="Normal"/>
    <w:uiPriority w:val="99"/>
    <w:unhideWhenUsed/>
    <w:rsid w:val="00A856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5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66A"/>
    <w:rPr>
      <w:rFonts w:ascii="Courier New" w:eastAsia="Times New Roman" w:hAnsi="Courier New" w:cs="Courier New"/>
      <w:sz w:val="20"/>
      <w:szCs w:val="20"/>
    </w:rPr>
  </w:style>
  <w:style w:type="character" w:customStyle="1" w:styleId="dec">
    <w:name w:val="dec"/>
    <w:basedOn w:val="DefaultParagraphFont"/>
    <w:rsid w:val="00A8566A"/>
  </w:style>
  <w:style w:type="character" w:customStyle="1" w:styleId="pln">
    <w:name w:val="pln"/>
    <w:basedOn w:val="DefaultParagraphFont"/>
    <w:rsid w:val="00A8566A"/>
  </w:style>
  <w:style w:type="character" w:customStyle="1" w:styleId="tag">
    <w:name w:val="tag"/>
    <w:basedOn w:val="DefaultParagraphFont"/>
    <w:rsid w:val="00A8566A"/>
  </w:style>
  <w:style w:type="character" w:customStyle="1" w:styleId="atn">
    <w:name w:val="atn"/>
    <w:basedOn w:val="DefaultParagraphFont"/>
    <w:rsid w:val="00A8566A"/>
  </w:style>
  <w:style w:type="character" w:customStyle="1" w:styleId="pun">
    <w:name w:val="pun"/>
    <w:basedOn w:val="DefaultParagraphFont"/>
    <w:rsid w:val="00A8566A"/>
  </w:style>
  <w:style w:type="character" w:customStyle="1" w:styleId="atv">
    <w:name w:val="atv"/>
    <w:basedOn w:val="DefaultParagraphFont"/>
    <w:rsid w:val="00A8566A"/>
  </w:style>
  <w:style w:type="character" w:customStyle="1" w:styleId="com">
    <w:name w:val="com"/>
    <w:basedOn w:val="DefaultParagraphFont"/>
    <w:rsid w:val="00A8566A"/>
  </w:style>
  <w:style w:type="character" w:customStyle="1" w:styleId="str">
    <w:name w:val="str"/>
    <w:basedOn w:val="DefaultParagraphFont"/>
    <w:rsid w:val="00A8566A"/>
  </w:style>
  <w:style w:type="paragraph" w:styleId="BalloonText">
    <w:name w:val="Balloon Text"/>
    <w:basedOn w:val="Normal"/>
    <w:link w:val="BalloonTextChar"/>
    <w:uiPriority w:val="99"/>
    <w:semiHidden/>
    <w:unhideWhenUsed/>
    <w:rsid w:val="00A85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66A"/>
    <w:rPr>
      <w:rFonts w:ascii="Tahoma" w:hAnsi="Tahoma" w:cs="Tahoma"/>
      <w:sz w:val="16"/>
      <w:szCs w:val="16"/>
    </w:rPr>
  </w:style>
  <w:style w:type="character" w:customStyle="1" w:styleId="lit">
    <w:name w:val="lit"/>
    <w:basedOn w:val="DefaultParagraphFont"/>
    <w:rsid w:val="00A8566A"/>
  </w:style>
  <w:style w:type="character" w:customStyle="1" w:styleId="typ">
    <w:name w:val="typ"/>
    <w:basedOn w:val="DefaultParagraphFont"/>
    <w:rsid w:val="00A8566A"/>
  </w:style>
  <w:style w:type="character" w:customStyle="1" w:styleId="Heading4Char">
    <w:name w:val="Heading 4 Char"/>
    <w:basedOn w:val="DefaultParagraphFont"/>
    <w:link w:val="Heading4"/>
    <w:uiPriority w:val="9"/>
    <w:semiHidden/>
    <w:rsid w:val="00A8566A"/>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A856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66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6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66A"/>
    <w:rPr>
      <w:rFonts w:ascii="Arial" w:eastAsia="Times New Roman" w:hAnsi="Arial" w:cs="Arial"/>
      <w:vanish/>
      <w:sz w:val="16"/>
      <w:szCs w:val="16"/>
    </w:rPr>
  </w:style>
  <w:style w:type="paragraph" w:customStyle="1" w:styleId="myclass">
    <w:name w:val="myclass"/>
    <w:basedOn w:val="Normal"/>
    <w:rsid w:val="007C7D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7C7D53"/>
  </w:style>
  <w:style w:type="paragraph" w:styleId="Header">
    <w:name w:val="header"/>
    <w:basedOn w:val="Normal"/>
    <w:link w:val="HeaderChar"/>
    <w:uiPriority w:val="99"/>
    <w:semiHidden/>
    <w:unhideWhenUsed/>
    <w:rsid w:val="00FB01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0100"/>
  </w:style>
  <w:style w:type="paragraph" w:styleId="Footer">
    <w:name w:val="footer"/>
    <w:basedOn w:val="Normal"/>
    <w:link w:val="FooterChar"/>
    <w:uiPriority w:val="99"/>
    <w:semiHidden/>
    <w:unhideWhenUsed/>
    <w:rsid w:val="00FB01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0100"/>
  </w:style>
  <w:style w:type="character" w:customStyle="1" w:styleId="Heading5Char">
    <w:name w:val="Heading 5 Char"/>
    <w:basedOn w:val="DefaultParagraphFont"/>
    <w:link w:val="Heading5"/>
    <w:uiPriority w:val="9"/>
    <w:semiHidden/>
    <w:rsid w:val="0062210F"/>
    <w:rPr>
      <w:rFonts w:asciiTheme="majorHAnsi" w:eastAsiaTheme="majorEastAsia" w:hAnsiTheme="majorHAnsi" w:cstheme="majorBidi"/>
      <w:color w:val="243F60" w:themeColor="accent1" w:themeShade="7F"/>
    </w:rPr>
  </w:style>
  <w:style w:type="character" w:customStyle="1" w:styleId="notranslate">
    <w:name w:val="notranslate"/>
    <w:basedOn w:val="DefaultParagraphFont"/>
    <w:rsid w:val="0062210F"/>
  </w:style>
  <w:style w:type="character" w:styleId="HTMLTypewriter">
    <w:name w:val="HTML Typewriter"/>
    <w:basedOn w:val="DefaultParagraphFont"/>
    <w:uiPriority w:val="99"/>
    <w:semiHidden/>
    <w:unhideWhenUsed/>
    <w:rsid w:val="0062210F"/>
    <w:rPr>
      <w:rFonts w:ascii="Courier New" w:eastAsia="Times New Roman" w:hAnsi="Courier New" w:cs="Courier New"/>
      <w:sz w:val="20"/>
      <w:szCs w:val="20"/>
    </w:rPr>
  </w:style>
  <w:style w:type="character" w:styleId="Emphasis">
    <w:name w:val="Emphasis"/>
    <w:basedOn w:val="DefaultParagraphFont"/>
    <w:uiPriority w:val="20"/>
    <w:qFormat/>
    <w:rsid w:val="0062210F"/>
    <w:rPr>
      <w:i/>
      <w:iCs/>
    </w:rPr>
  </w:style>
  <w:style w:type="character" w:styleId="Strong">
    <w:name w:val="Strong"/>
    <w:basedOn w:val="DefaultParagraphFont"/>
    <w:uiPriority w:val="22"/>
    <w:qFormat/>
    <w:rsid w:val="0062210F"/>
    <w:rPr>
      <w:b/>
      <w:bCs/>
    </w:rPr>
  </w:style>
  <w:style w:type="character" w:styleId="HTMLAcronym">
    <w:name w:val="HTML Acronym"/>
    <w:basedOn w:val="DefaultParagraphFont"/>
    <w:uiPriority w:val="99"/>
    <w:semiHidden/>
    <w:unhideWhenUsed/>
    <w:rsid w:val="0062210F"/>
  </w:style>
  <w:style w:type="character" w:styleId="HTMLDefinition">
    <w:name w:val="HTML Definition"/>
    <w:basedOn w:val="DefaultParagraphFont"/>
    <w:uiPriority w:val="99"/>
    <w:semiHidden/>
    <w:unhideWhenUsed/>
    <w:rsid w:val="0062210F"/>
    <w:rPr>
      <w:i/>
      <w:iCs/>
    </w:rPr>
  </w:style>
  <w:style w:type="character" w:styleId="HTMLCite">
    <w:name w:val="HTML Cite"/>
    <w:basedOn w:val="DefaultParagraphFont"/>
    <w:uiPriority w:val="99"/>
    <w:semiHidden/>
    <w:unhideWhenUsed/>
    <w:rsid w:val="0062210F"/>
    <w:rPr>
      <w:i/>
      <w:iCs/>
    </w:rPr>
  </w:style>
  <w:style w:type="character" w:styleId="HTMLCode">
    <w:name w:val="HTML Code"/>
    <w:basedOn w:val="DefaultParagraphFont"/>
    <w:uiPriority w:val="99"/>
    <w:semiHidden/>
    <w:unhideWhenUsed/>
    <w:rsid w:val="0062210F"/>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62210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2210F"/>
    <w:rPr>
      <w:i/>
      <w:iCs/>
    </w:rPr>
  </w:style>
  <w:style w:type="character" w:styleId="HTMLSample">
    <w:name w:val="HTML Sample"/>
    <w:basedOn w:val="DefaultParagraphFont"/>
    <w:uiPriority w:val="99"/>
    <w:semiHidden/>
    <w:unhideWhenUsed/>
    <w:rsid w:val="0062210F"/>
    <w:rPr>
      <w:rFonts w:ascii="Courier New" w:eastAsia="Times New Roman" w:hAnsi="Courier New" w:cs="Courier New"/>
    </w:rPr>
  </w:style>
  <w:style w:type="paragraph" w:styleId="HTMLAddress">
    <w:name w:val="HTML Address"/>
    <w:basedOn w:val="Normal"/>
    <w:link w:val="HTMLAddressChar"/>
    <w:uiPriority w:val="99"/>
    <w:semiHidden/>
    <w:unhideWhenUsed/>
    <w:rsid w:val="0062210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2210F"/>
    <w:rPr>
      <w:rFonts w:ascii="Times New Roman" w:eastAsia="Times New Roman" w:hAnsi="Times New Roman" w:cs="Times New Roman"/>
      <w:i/>
      <w:iCs/>
      <w:sz w:val="24"/>
      <w:szCs w:val="24"/>
    </w:rPr>
  </w:style>
  <w:style w:type="character" w:customStyle="1" w:styleId="seosummary">
    <w:name w:val="seosummary"/>
    <w:basedOn w:val="DefaultParagraphFont"/>
    <w:rsid w:val="00F91EFB"/>
  </w:style>
  <w:style w:type="character" w:styleId="FollowedHyperlink">
    <w:name w:val="FollowedHyperlink"/>
    <w:basedOn w:val="DefaultParagraphFont"/>
    <w:uiPriority w:val="99"/>
    <w:semiHidden/>
    <w:unhideWhenUsed/>
    <w:rsid w:val="009952B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36053">
      <w:bodyDiv w:val="1"/>
      <w:marLeft w:val="0"/>
      <w:marRight w:val="0"/>
      <w:marTop w:val="0"/>
      <w:marBottom w:val="0"/>
      <w:divBdr>
        <w:top w:val="none" w:sz="0" w:space="0" w:color="auto"/>
        <w:left w:val="none" w:sz="0" w:space="0" w:color="auto"/>
        <w:bottom w:val="none" w:sz="0" w:space="0" w:color="auto"/>
        <w:right w:val="none" w:sz="0" w:space="0" w:color="auto"/>
      </w:divBdr>
      <w:divsChild>
        <w:div w:id="906761787">
          <w:marLeft w:val="0"/>
          <w:marRight w:val="0"/>
          <w:marTop w:val="0"/>
          <w:marBottom w:val="0"/>
          <w:divBdr>
            <w:top w:val="none" w:sz="0" w:space="0" w:color="auto"/>
            <w:left w:val="none" w:sz="0" w:space="0" w:color="auto"/>
            <w:bottom w:val="none" w:sz="0" w:space="0" w:color="auto"/>
            <w:right w:val="none" w:sz="0" w:space="0" w:color="auto"/>
          </w:divBdr>
        </w:div>
        <w:div w:id="151167900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79958879">
      <w:bodyDiv w:val="1"/>
      <w:marLeft w:val="0"/>
      <w:marRight w:val="0"/>
      <w:marTop w:val="0"/>
      <w:marBottom w:val="0"/>
      <w:divBdr>
        <w:top w:val="none" w:sz="0" w:space="0" w:color="auto"/>
        <w:left w:val="none" w:sz="0" w:space="0" w:color="auto"/>
        <w:bottom w:val="none" w:sz="0" w:space="0" w:color="auto"/>
        <w:right w:val="none" w:sz="0" w:space="0" w:color="auto"/>
      </w:divBdr>
      <w:divsChild>
        <w:div w:id="1916818541">
          <w:marLeft w:val="0"/>
          <w:marRight w:val="0"/>
          <w:marTop w:val="0"/>
          <w:marBottom w:val="0"/>
          <w:divBdr>
            <w:top w:val="none" w:sz="0" w:space="0" w:color="auto"/>
            <w:left w:val="none" w:sz="0" w:space="0" w:color="auto"/>
            <w:bottom w:val="none" w:sz="0" w:space="0" w:color="auto"/>
            <w:right w:val="none" w:sz="0" w:space="0" w:color="auto"/>
          </w:divBdr>
        </w:div>
        <w:div w:id="196242466">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68718512">
      <w:bodyDiv w:val="1"/>
      <w:marLeft w:val="0"/>
      <w:marRight w:val="0"/>
      <w:marTop w:val="0"/>
      <w:marBottom w:val="0"/>
      <w:divBdr>
        <w:top w:val="none" w:sz="0" w:space="0" w:color="auto"/>
        <w:left w:val="none" w:sz="0" w:space="0" w:color="auto"/>
        <w:bottom w:val="none" w:sz="0" w:space="0" w:color="auto"/>
        <w:right w:val="none" w:sz="0" w:space="0" w:color="auto"/>
      </w:divBdr>
      <w:divsChild>
        <w:div w:id="1256012348">
          <w:marLeft w:val="0"/>
          <w:marRight w:val="0"/>
          <w:marTop w:val="0"/>
          <w:marBottom w:val="0"/>
          <w:divBdr>
            <w:top w:val="none" w:sz="0" w:space="0" w:color="auto"/>
            <w:left w:val="none" w:sz="0" w:space="0" w:color="auto"/>
            <w:bottom w:val="none" w:sz="0" w:space="0" w:color="auto"/>
            <w:right w:val="none" w:sz="0" w:space="0" w:color="auto"/>
          </w:divBdr>
        </w:div>
        <w:div w:id="377123062">
          <w:marLeft w:val="0"/>
          <w:marRight w:val="0"/>
          <w:marTop w:val="0"/>
          <w:marBottom w:val="0"/>
          <w:divBdr>
            <w:top w:val="single" w:sz="6" w:space="3" w:color="D6D6D6"/>
            <w:left w:val="single" w:sz="6" w:space="3" w:color="D6D6D6"/>
            <w:bottom w:val="single" w:sz="6" w:space="3" w:color="D6D6D6"/>
            <w:right w:val="single" w:sz="6" w:space="3" w:color="D6D6D6"/>
          </w:divBdr>
        </w:div>
        <w:div w:id="743726365">
          <w:marLeft w:val="0"/>
          <w:marRight w:val="0"/>
          <w:marTop w:val="0"/>
          <w:marBottom w:val="0"/>
          <w:divBdr>
            <w:top w:val="single" w:sz="6" w:space="3" w:color="D6D6D6"/>
            <w:left w:val="single" w:sz="6" w:space="3" w:color="D6D6D6"/>
            <w:bottom w:val="single" w:sz="6" w:space="3" w:color="D6D6D6"/>
            <w:right w:val="single" w:sz="6" w:space="3" w:color="D6D6D6"/>
          </w:divBdr>
        </w:div>
        <w:div w:id="1420171979">
          <w:marLeft w:val="0"/>
          <w:marRight w:val="0"/>
          <w:marTop w:val="0"/>
          <w:marBottom w:val="0"/>
          <w:divBdr>
            <w:top w:val="single" w:sz="6" w:space="3" w:color="D6D6D6"/>
            <w:left w:val="single" w:sz="6" w:space="3" w:color="D6D6D6"/>
            <w:bottom w:val="single" w:sz="6" w:space="3" w:color="D6D6D6"/>
            <w:right w:val="single" w:sz="6" w:space="3" w:color="D6D6D6"/>
          </w:divBdr>
        </w:div>
        <w:div w:id="1944412410">
          <w:marLeft w:val="0"/>
          <w:marRight w:val="0"/>
          <w:marTop w:val="0"/>
          <w:marBottom w:val="0"/>
          <w:divBdr>
            <w:top w:val="single" w:sz="6" w:space="3" w:color="D6D6D6"/>
            <w:left w:val="single" w:sz="6" w:space="3" w:color="D6D6D6"/>
            <w:bottom w:val="single" w:sz="6" w:space="3" w:color="D6D6D6"/>
            <w:right w:val="single" w:sz="6" w:space="3" w:color="D6D6D6"/>
          </w:divBdr>
        </w:div>
        <w:div w:id="133177822">
          <w:marLeft w:val="0"/>
          <w:marRight w:val="0"/>
          <w:marTop w:val="0"/>
          <w:marBottom w:val="0"/>
          <w:divBdr>
            <w:top w:val="single" w:sz="6" w:space="3" w:color="D6D6D6"/>
            <w:left w:val="single" w:sz="6" w:space="3" w:color="D6D6D6"/>
            <w:bottom w:val="single" w:sz="6" w:space="3" w:color="D6D6D6"/>
            <w:right w:val="single" w:sz="6" w:space="3" w:color="D6D6D6"/>
          </w:divBdr>
        </w:div>
        <w:div w:id="1658454790">
          <w:marLeft w:val="0"/>
          <w:marRight w:val="0"/>
          <w:marTop w:val="0"/>
          <w:marBottom w:val="0"/>
          <w:divBdr>
            <w:top w:val="single" w:sz="6" w:space="3" w:color="D6D6D6"/>
            <w:left w:val="single" w:sz="6" w:space="3" w:color="D6D6D6"/>
            <w:bottom w:val="single" w:sz="6" w:space="3" w:color="D6D6D6"/>
            <w:right w:val="single" w:sz="6" w:space="3" w:color="D6D6D6"/>
          </w:divBdr>
        </w:div>
        <w:div w:id="152720424">
          <w:marLeft w:val="0"/>
          <w:marRight w:val="0"/>
          <w:marTop w:val="0"/>
          <w:marBottom w:val="0"/>
          <w:divBdr>
            <w:top w:val="single" w:sz="6" w:space="3" w:color="D6D6D6"/>
            <w:left w:val="single" w:sz="6" w:space="3" w:color="D6D6D6"/>
            <w:bottom w:val="single" w:sz="6" w:space="3" w:color="D6D6D6"/>
            <w:right w:val="single" w:sz="6" w:space="3" w:color="D6D6D6"/>
          </w:divBdr>
        </w:div>
        <w:div w:id="807238136">
          <w:marLeft w:val="0"/>
          <w:marRight w:val="0"/>
          <w:marTop w:val="0"/>
          <w:marBottom w:val="0"/>
          <w:divBdr>
            <w:top w:val="single" w:sz="6" w:space="3" w:color="D6D6D6"/>
            <w:left w:val="single" w:sz="6" w:space="3" w:color="D6D6D6"/>
            <w:bottom w:val="single" w:sz="6" w:space="3" w:color="D6D6D6"/>
            <w:right w:val="single" w:sz="6" w:space="3" w:color="D6D6D6"/>
          </w:divBdr>
        </w:div>
        <w:div w:id="1199704844">
          <w:marLeft w:val="0"/>
          <w:marRight w:val="0"/>
          <w:marTop w:val="0"/>
          <w:marBottom w:val="0"/>
          <w:divBdr>
            <w:top w:val="single" w:sz="6" w:space="3" w:color="D6D6D6"/>
            <w:left w:val="single" w:sz="6" w:space="3" w:color="D6D6D6"/>
            <w:bottom w:val="single" w:sz="6" w:space="3" w:color="D6D6D6"/>
            <w:right w:val="single" w:sz="6" w:space="3" w:color="D6D6D6"/>
          </w:divBdr>
        </w:div>
        <w:div w:id="1721897679">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214508583">
      <w:bodyDiv w:val="1"/>
      <w:marLeft w:val="0"/>
      <w:marRight w:val="0"/>
      <w:marTop w:val="0"/>
      <w:marBottom w:val="0"/>
      <w:divBdr>
        <w:top w:val="none" w:sz="0" w:space="0" w:color="auto"/>
        <w:left w:val="none" w:sz="0" w:space="0" w:color="auto"/>
        <w:bottom w:val="none" w:sz="0" w:space="0" w:color="auto"/>
        <w:right w:val="none" w:sz="0" w:space="0" w:color="auto"/>
      </w:divBdr>
      <w:divsChild>
        <w:div w:id="673848092">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298726146">
      <w:bodyDiv w:val="1"/>
      <w:marLeft w:val="0"/>
      <w:marRight w:val="0"/>
      <w:marTop w:val="0"/>
      <w:marBottom w:val="0"/>
      <w:divBdr>
        <w:top w:val="none" w:sz="0" w:space="0" w:color="auto"/>
        <w:left w:val="none" w:sz="0" w:space="0" w:color="auto"/>
        <w:bottom w:val="none" w:sz="0" w:space="0" w:color="auto"/>
        <w:right w:val="none" w:sz="0" w:space="0" w:color="auto"/>
      </w:divBdr>
      <w:divsChild>
        <w:div w:id="1268849729">
          <w:marLeft w:val="0"/>
          <w:marRight w:val="0"/>
          <w:marTop w:val="0"/>
          <w:marBottom w:val="0"/>
          <w:divBdr>
            <w:top w:val="none" w:sz="0" w:space="0" w:color="auto"/>
            <w:left w:val="none" w:sz="0" w:space="0" w:color="auto"/>
            <w:bottom w:val="none" w:sz="0" w:space="0" w:color="auto"/>
            <w:right w:val="none" w:sz="0" w:space="0" w:color="auto"/>
          </w:divBdr>
        </w:div>
        <w:div w:id="2020505058">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303971785">
      <w:bodyDiv w:val="1"/>
      <w:marLeft w:val="0"/>
      <w:marRight w:val="0"/>
      <w:marTop w:val="0"/>
      <w:marBottom w:val="0"/>
      <w:divBdr>
        <w:top w:val="none" w:sz="0" w:space="0" w:color="auto"/>
        <w:left w:val="none" w:sz="0" w:space="0" w:color="auto"/>
        <w:bottom w:val="none" w:sz="0" w:space="0" w:color="auto"/>
        <w:right w:val="none" w:sz="0" w:space="0" w:color="auto"/>
      </w:divBdr>
      <w:divsChild>
        <w:div w:id="1953855204">
          <w:marLeft w:val="0"/>
          <w:marRight w:val="0"/>
          <w:marTop w:val="0"/>
          <w:marBottom w:val="0"/>
          <w:divBdr>
            <w:top w:val="none" w:sz="0" w:space="0" w:color="auto"/>
            <w:left w:val="none" w:sz="0" w:space="0" w:color="auto"/>
            <w:bottom w:val="none" w:sz="0" w:space="0" w:color="auto"/>
            <w:right w:val="none" w:sz="0" w:space="0" w:color="auto"/>
          </w:divBdr>
        </w:div>
        <w:div w:id="693770684">
          <w:marLeft w:val="0"/>
          <w:marRight w:val="0"/>
          <w:marTop w:val="0"/>
          <w:marBottom w:val="0"/>
          <w:divBdr>
            <w:top w:val="single" w:sz="6" w:space="3" w:color="D6D6D6"/>
            <w:left w:val="single" w:sz="6" w:space="3" w:color="D6D6D6"/>
            <w:bottom w:val="single" w:sz="6" w:space="3" w:color="D6D6D6"/>
            <w:right w:val="single" w:sz="6" w:space="3" w:color="D6D6D6"/>
          </w:divBdr>
        </w:div>
        <w:div w:id="1349453915">
          <w:marLeft w:val="0"/>
          <w:marRight w:val="0"/>
          <w:marTop w:val="0"/>
          <w:marBottom w:val="0"/>
          <w:divBdr>
            <w:top w:val="single" w:sz="6" w:space="3" w:color="D6D6D6"/>
            <w:left w:val="single" w:sz="6" w:space="3" w:color="D6D6D6"/>
            <w:bottom w:val="single" w:sz="6" w:space="3" w:color="D6D6D6"/>
            <w:right w:val="single" w:sz="6" w:space="3" w:color="D6D6D6"/>
          </w:divBdr>
        </w:div>
        <w:div w:id="555703139">
          <w:marLeft w:val="0"/>
          <w:marRight w:val="0"/>
          <w:marTop w:val="0"/>
          <w:marBottom w:val="0"/>
          <w:divBdr>
            <w:top w:val="single" w:sz="6" w:space="3" w:color="D6D6D6"/>
            <w:left w:val="single" w:sz="6" w:space="3" w:color="D6D6D6"/>
            <w:bottom w:val="single" w:sz="6" w:space="3" w:color="D6D6D6"/>
            <w:right w:val="single" w:sz="6" w:space="3" w:color="D6D6D6"/>
          </w:divBdr>
        </w:div>
        <w:div w:id="1974478771">
          <w:marLeft w:val="0"/>
          <w:marRight w:val="0"/>
          <w:marTop w:val="0"/>
          <w:marBottom w:val="0"/>
          <w:divBdr>
            <w:top w:val="single" w:sz="6" w:space="3" w:color="D6D6D6"/>
            <w:left w:val="single" w:sz="6" w:space="3" w:color="D6D6D6"/>
            <w:bottom w:val="single" w:sz="6" w:space="3" w:color="D6D6D6"/>
            <w:right w:val="single" w:sz="6" w:space="3" w:color="D6D6D6"/>
          </w:divBdr>
        </w:div>
        <w:div w:id="615673110">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416637435">
      <w:bodyDiv w:val="1"/>
      <w:marLeft w:val="0"/>
      <w:marRight w:val="0"/>
      <w:marTop w:val="0"/>
      <w:marBottom w:val="0"/>
      <w:divBdr>
        <w:top w:val="none" w:sz="0" w:space="0" w:color="auto"/>
        <w:left w:val="none" w:sz="0" w:space="0" w:color="auto"/>
        <w:bottom w:val="none" w:sz="0" w:space="0" w:color="auto"/>
        <w:right w:val="none" w:sz="0" w:space="0" w:color="auto"/>
      </w:divBdr>
      <w:divsChild>
        <w:div w:id="240140962">
          <w:marLeft w:val="0"/>
          <w:marRight w:val="0"/>
          <w:marTop w:val="0"/>
          <w:marBottom w:val="0"/>
          <w:divBdr>
            <w:top w:val="none" w:sz="0" w:space="0" w:color="auto"/>
            <w:left w:val="none" w:sz="0" w:space="0" w:color="auto"/>
            <w:bottom w:val="none" w:sz="0" w:space="0" w:color="auto"/>
            <w:right w:val="none" w:sz="0" w:space="0" w:color="auto"/>
          </w:divBdr>
        </w:div>
        <w:div w:id="1667856696">
          <w:marLeft w:val="0"/>
          <w:marRight w:val="0"/>
          <w:marTop w:val="0"/>
          <w:marBottom w:val="0"/>
          <w:divBdr>
            <w:top w:val="single" w:sz="6" w:space="3" w:color="D6D6D6"/>
            <w:left w:val="single" w:sz="6" w:space="3" w:color="D6D6D6"/>
            <w:bottom w:val="single" w:sz="6" w:space="3" w:color="D6D6D6"/>
            <w:right w:val="single" w:sz="6" w:space="3" w:color="D6D6D6"/>
          </w:divBdr>
        </w:div>
        <w:div w:id="87897673">
          <w:marLeft w:val="0"/>
          <w:marRight w:val="0"/>
          <w:marTop w:val="0"/>
          <w:marBottom w:val="0"/>
          <w:divBdr>
            <w:top w:val="single" w:sz="6" w:space="3" w:color="D6D6D6"/>
            <w:left w:val="single" w:sz="6" w:space="3" w:color="D6D6D6"/>
            <w:bottom w:val="single" w:sz="6" w:space="3" w:color="D6D6D6"/>
            <w:right w:val="single" w:sz="6" w:space="3" w:color="D6D6D6"/>
          </w:divBdr>
        </w:div>
        <w:div w:id="879588654">
          <w:marLeft w:val="0"/>
          <w:marRight w:val="0"/>
          <w:marTop w:val="0"/>
          <w:marBottom w:val="0"/>
          <w:divBdr>
            <w:top w:val="single" w:sz="6" w:space="3" w:color="D6D6D6"/>
            <w:left w:val="single" w:sz="6" w:space="3" w:color="D6D6D6"/>
            <w:bottom w:val="single" w:sz="6" w:space="3" w:color="D6D6D6"/>
            <w:right w:val="single" w:sz="6" w:space="3" w:color="D6D6D6"/>
          </w:divBdr>
        </w:div>
        <w:div w:id="162865467">
          <w:marLeft w:val="0"/>
          <w:marRight w:val="0"/>
          <w:marTop w:val="0"/>
          <w:marBottom w:val="0"/>
          <w:divBdr>
            <w:top w:val="single" w:sz="6" w:space="3" w:color="D6D6D6"/>
            <w:left w:val="single" w:sz="6" w:space="3" w:color="D6D6D6"/>
            <w:bottom w:val="single" w:sz="6" w:space="3" w:color="D6D6D6"/>
            <w:right w:val="single" w:sz="6" w:space="3" w:color="D6D6D6"/>
          </w:divBdr>
        </w:div>
        <w:div w:id="1841198082">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623924538">
      <w:bodyDiv w:val="1"/>
      <w:marLeft w:val="0"/>
      <w:marRight w:val="0"/>
      <w:marTop w:val="0"/>
      <w:marBottom w:val="0"/>
      <w:divBdr>
        <w:top w:val="none" w:sz="0" w:space="0" w:color="auto"/>
        <w:left w:val="none" w:sz="0" w:space="0" w:color="auto"/>
        <w:bottom w:val="none" w:sz="0" w:space="0" w:color="auto"/>
        <w:right w:val="none" w:sz="0" w:space="0" w:color="auto"/>
      </w:divBdr>
      <w:divsChild>
        <w:div w:id="312103387">
          <w:marLeft w:val="0"/>
          <w:marRight w:val="0"/>
          <w:marTop w:val="0"/>
          <w:marBottom w:val="0"/>
          <w:divBdr>
            <w:top w:val="none" w:sz="0" w:space="0" w:color="auto"/>
            <w:left w:val="none" w:sz="0" w:space="0" w:color="auto"/>
            <w:bottom w:val="none" w:sz="0" w:space="0" w:color="auto"/>
            <w:right w:val="none" w:sz="0" w:space="0" w:color="auto"/>
          </w:divBdr>
        </w:div>
        <w:div w:id="1441949694">
          <w:marLeft w:val="0"/>
          <w:marRight w:val="0"/>
          <w:marTop w:val="0"/>
          <w:marBottom w:val="0"/>
          <w:divBdr>
            <w:top w:val="single" w:sz="6" w:space="3" w:color="D6D6D6"/>
            <w:left w:val="single" w:sz="6" w:space="3" w:color="D6D6D6"/>
            <w:bottom w:val="single" w:sz="6" w:space="3" w:color="D6D6D6"/>
            <w:right w:val="single" w:sz="6" w:space="3" w:color="D6D6D6"/>
          </w:divBdr>
        </w:div>
        <w:div w:id="1001546050">
          <w:marLeft w:val="0"/>
          <w:marRight w:val="0"/>
          <w:marTop w:val="0"/>
          <w:marBottom w:val="0"/>
          <w:divBdr>
            <w:top w:val="single" w:sz="6" w:space="3" w:color="D6D6D6"/>
            <w:left w:val="single" w:sz="6" w:space="3" w:color="D6D6D6"/>
            <w:bottom w:val="single" w:sz="6" w:space="3" w:color="D6D6D6"/>
            <w:right w:val="single" w:sz="6" w:space="3" w:color="D6D6D6"/>
          </w:divBdr>
        </w:div>
        <w:div w:id="873731958">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635720720">
      <w:bodyDiv w:val="1"/>
      <w:marLeft w:val="0"/>
      <w:marRight w:val="0"/>
      <w:marTop w:val="0"/>
      <w:marBottom w:val="0"/>
      <w:divBdr>
        <w:top w:val="none" w:sz="0" w:space="0" w:color="auto"/>
        <w:left w:val="none" w:sz="0" w:space="0" w:color="auto"/>
        <w:bottom w:val="none" w:sz="0" w:space="0" w:color="auto"/>
        <w:right w:val="none" w:sz="0" w:space="0" w:color="auto"/>
      </w:divBdr>
      <w:divsChild>
        <w:div w:id="1620069077">
          <w:marLeft w:val="0"/>
          <w:marRight w:val="0"/>
          <w:marTop w:val="0"/>
          <w:marBottom w:val="0"/>
          <w:divBdr>
            <w:top w:val="none" w:sz="0" w:space="0" w:color="auto"/>
            <w:left w:val="none" w:sz="0" w:space="0" w:color="auto"/>
            <w:bottom w:val="none" w:sz="0" w:space="0" w:color="auto"/>
            <w:right w:val="none" w:sz="0" w:space="0" w:color="auto"/>
          </w:divBdr>
        </w:div>
        <w:div w:id="1031300196">
          <w:marLeft w:val="0"/>
          <w:marRight w:val="0"/>
          <w:marTop w:val="0"/>
          <w:marBottom w:val="0"/>
          <w:divBdr>
            <w:top w:val="single" w:sz="6" w:space="3" w:color="D6D6D6"/>
            <w:left w:val="single" w:sz="6" w:space="3" w:color="D6D6D6"/>
            <w:bottom w:val="single" w:sz="6" w:space="3" w:color="D6D6D6"/>
            <w:right w:val="single" w:sz="6" w:space="3" w:color="D6D6D6"/>
          </w:divBdr>
        </w:div>
        <w:div w:id="1863739418">
          <w:marLeft w:val="0"/>
          <w:marRight w:val="0"/>
          <w:marTop w:val="0"/>
          <w:marBottom w:val="0"/>
          <w:divBdr>
            <w:top w:val="single" w:sz="6" w:space="3" w:color="D6D6D6"/>
            <w:left w:val="single" w:sz="6" w:space="3" w:color="D6D6D6"/>
            <w:bottom w:val="single" w:sz="6" w:space="3" w:color="D6D6D6"/>
            <w:right w:val="single" w:sz="6" w:space="3" w:color="D6D6D6"/>
          </w:divBdr>
        </w:div>
        <w:div w:id="1456752714">
          <w:marLeft w:val="0"/>
          <w:marRight w:val="0"/>
          <w:marTop w:val="0"/>
          <w:marBottom w:val="0"/>
          <w:divBdr>
            <w:top w:val="single" w:sz="6" w:space="3" w:color="D6D6D6"/>
            <w:left w:val="single" w:sz="6" w:space="3" w:color="D6D6D6"/>
            <w:bottom w:val="single" w:sz="6" w:space="3" w:color="D6D6D6"/>
            <w:right w:val="single" w:sz="6" w:space="3" w:color="D6D6D6"/>
          </w:divBdr>
        </w:div>
        <w:div w:id="833104203">
          <w:marLeft w:val="0"/>
          <w:marRight w:val="0"/>
          <w:marTop w:val="0"/>
          <w:marBottom w:val="0"/>
          <w:divBdr>
            <w:top w:val="single" w:sz="6" w:space="3" w:color="D6D6D6"/>
            <w:left w:val="single" w:sz="6" w:space="3" w:color="D6D6D6"/>
            <w:bottom w:val="single" w:sz="6" w:space="3" w:color="D6D6D6"/>
            <w:right w:val="single" w:sz="6" w:space="3" w:color="D6D6D6"/>
          </w:divBdr>
        </w:div>
        <w:div w:id="1266765058">
          <w:marLeft w:val="0"/>
          <w:marRight w:val="0"/>
          <w:marTop w:val="0"/>
          <w:marBottom w:val="0"/>
          <w:divBdr>
            <w:top w:val="single" w:sz="6" w:space="3" w:color="D6D6D6"/>
            <w:left w:val="single" w:sz="6" w:space="3" w:color="D6D6D6"/>
            <w:bottom w:val="single" w:sz="6" w:space="3" w:color="D6D6D6"/>
            <w:right w:val="single" w:sz="6" w:space="3" w:color="D6D6D6"/>
          </w:divBdr>
        </w:div>
        <w:div w:id="57555408">
          <w:marLeft w:val="0"/>
          <w:marRight w:val="0"/>
          <w:marTop w:val="0"/>
          <w:marBottom w:val="0"/>
          <w:divBdr>
            <w:top w:val="single" w:sz="6" w:space="3" w:color="D6D6D6"/>
            <w:left w:val="single" w:sz="6" w:space="3" w:color="D6D6D6"/>
            <w:bottom w:val="single" w:sz="6" w:space="3" w:color="D6D6D6"/>
            <w:right w:val="single" w:sz="6" w:space="3" w:color="D6D6D6"/>
          </w:divBdr>
        </w:div>
        <w:div w:id="1284847000">
          <w:marLeft w:val="0"/>
          <w:marRight w:val="0"/>
          <w:marTop w:val="0"/>
          <w:marBottom w:val="0"/>
          <w:divBdr>
            <w:top w:val="single" w:sz="6" w:space="3" w:color="D6D6D6"/>
            <w:left w:val="single" w:sz="6" w:space="3" w:color="D6D6D6"/>
            <w:bottom w:val="single" w:sz="6" w:space="3" w:color="D6D6D6"/>
            <w:right w:val="single" w:sz="6" w:space="3" w:color="D6D6D6"/>
          </w:divBdr>
        </w:div>
        <w:div w:id="2033678285">
          <w:marLeft w:val="0"/>
          <w:marRight w:val="0"/>
          <w:marTop w:val="0"/>
          <w:marBottom w:val="0"/>
          <w:divBdr>
            <w:top w:val="single" w:sz="6" w:space="3" w:color="D6D6D6"/>
            <w:left w:val="single" w:sz="6" w:space="3" w:color="D6D6D6"/>
            <w:bottom w:val="single" w:sz="6" w:space="3" w:color="D6D6D6"/>
            <w:right w:val="single" w:sz="6" w:space="3" w:color="D6D6D6"/>
          </w:divBdr>
        </w:div>
        <w:div w:id="2089231796">
          <w:marLeft w:val="0"/>
          <w:marRight w:val="0"/>
          <w:marTop w:val="0"/>
          <w:marBottom w:val="0"/>
          <w:divBdr>
            <w:top w:val="single" w:sz="6" w:space="3" w:color="D6D6D6"/>
            <w:left w:val="single" w:sz="6" w:space="3" w:color="D6D6D6"/>
            <w:bottom w:val="single" w:sz="6" w:space="3" w:color="D6D6D6"/>
            <w:right w:val="single" w:sz="6" w:space="3" w:color="D6D6D6"/>
          </w:divBdr>
        </w:div>
        <w:div w:id="1096945961">
          <w:marLeft w:val="0"/>
          <w:marRight w:val="0"/>
          <w:marTop w:val="0"/>
          <w:marBottom w:val="0"/>
          <w:divBdr>
            <w:top w:val="single" w:sz="6" w:space="3" w:color="D6D6D6"/>
            <w:left w:val="single" w:sz="6" w:space="3" w:color="D6D6D6"/>
            <w:bottom w:val="single" w:sz="6" w:space="3" w:color="D6D6D6"/>
            <w:right w:val="single" w:sz="6" w:space="3" w:color="D6D6D6"/>
          </w:divBdr>
        </w:div>
        <w:div w:id="1081952916">
          <w:marLeft w:val="0"/>
          <w:marRight w:val="0"/>
          <w:marTop w:val="0"/>
          <w:marBottom w:val="0"/>
          <w:divBdr>
            <w:top w:val="single" w:sz="6" w:space="3" w:color="D6D6D6"/>
            <w:left w:val="single" w:sz="6" w:space="3" w:color="D6D6D6"/>
            <w:bottom w:val="single" w:sz="6" w:space="3" w:color="D6D6D6"/>
            <w:right w:val="single" w:sz="6" w:space="3" w:color="D6D6D6"/>
          </w:divBdr>
        </w:div>
        <w:div w:id="1183855414">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840581021">
      <w:bodyDiv w:val="1"/>
      <w:marLeft w:val="0"/>
      <w:marRight w:val="0"/>
      <w:marTop w:val="0"/>
      <w:marBottom w:val="0"/>
      <w:divBdr>
        <w:top w:val="none" w:sz="0" w:space="0" w:color="auto"/>
        <w:left w:val="none" w:sz="0" w:space="0" w:color="auto"/>
        <w:bottom w:val="none" w:sz="0" w:space="0" w:color="auto"/>
        <w:right w:val="none" w:sz="0" w:space="0" w:color="auto"/>
      </w:divBdr>
      <w:divsChild>
        <w:div w:id="785152520">
          <w:marLeft w:val="0"/>
          <w:marRight w:val="0"/>
          <w:marTop w:val="0"/>
          <w:marBottom w:val="0"/>
          <w:divBdr>
            <w:top w:val="none" w:sz="0" w:space="0" w:color="auto"/>
            <w:left w:val="none" w:sz="0" w:space="0" w:color="auto"/>
            <w:bottom w:val="none" w:sz="0" w:space="0" w:color="auto"/>
            <w:right w:val="none" w:sz="0" w:space="0" w:color="auto"/>
          </w:divBdr>
        </w:div>
        <w:div w:id="643588688">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036661399">
          <w:marLeft w:val="0"/>
          <w:marRight w:val="0"/>
          <w:marTop w:val="0"/>
          <w:marBottom w:val="0"/>
          <w:divBdr>
            <w:top w:val="single" w:sz="6" w:space="3" w:color="D6D6D6"/>
            <w:left w:val="single" w:sz="6" w:space="3" w:color="D6D6D6"/>
            <w:bottom w:val="single" w:sz="6" w:space="3" w:color="D6D6D6"/>
            <w:right w:val="single" w:sz="6" w:space="3" w:color="D6D6D6"/>
          </w:divBdr>
        </w:div>
        <w:div w:id="1475562649">
          <w:marLeft w:val="0"/>
          <w:marRight w:val="0"/>
          <w:marTop w:val="0"/>
          <w:marBottom w:val="0"/>
          <w:divBdr>
            <w:top w:val="single" w:sz="6" w:space="3" w:color="D6D6D6"/>
            <w:left w:val="single" w:sz="6" w:space="3" w:color="D6D6D6"/>
            <w:bottom w:val="single" w:sz="6" w:space="3" w:color="D6D6D6"/>
            <w:right w:val="single" w:sz="6" w:space="3" w:color="D6D6D6"/>
          </w:divBdr>
        </w:div>
        <w:div w:id="760881484">
          <w:marLeft w:val="0"/>
          <w:marRight w:val="0"/>
          <w:marTop w:val="0"/>
          <w:marBottom w:val="0"/>
          <w:divBdr>
            <w:top w:val="single" w:sz="6" w:space="3" w:color="D6D6D6"/>
            <w:left w:val="single" w:sz="6" w:space="3" w:color="D6D6D6"/>
            <w:bottom w:val="single" w:sz="6" w:space="3" w:color="D6D6D6"/>
            <w:right w:val="single" w:sz="6" w:space="3" w:color="D6D6D6"/>
          </w:divBdr>
        </w:div>
        <w:div w:id="1676951744">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985666260">
      <w:bodyDiv w:val="1"/>
      <w:marLeft w:val="0"/>
      <w:marRight w:val="0"/>
      <w:marTop w:val="0"/>
      <w:marBottom w:val="0"/>
      <w:divBdr>
        <w:top w:val="none" w:sz="0" w:space="0" w:color="auto"/>
        <w:left w:val="none" w:sz="0" w:space="0" w:color="auto"/>
        <w:bottom w:val="none" w:sz="0" w:space="0" w:color="auto"/>
        <w:right w:val="none" w:sz="0" w:space="0" w:color="auto"/>
      </w:divBdr>
      <w:divsChild>
        <w:div w:id="788167374">
          <w:marLeft w:val="0"/>
          <w:marRight w:val="0"/>
          <w:marTop w:val="0"/>
          <w:marBottom w:val="0"/>
          <w:divBdr>
            <w:top w:val="none" w:sz="0" w:space="0" w:color="auto"/>
            <w:left w:val="none" w:sz="0" w:space="0" w:color="auto"/>
            <w:bottom w:val="none" w:sz="0" w:space="0" w:color="auto"/>
            <w:right w:val="none" w:sz="0" w:space="0" w:color="auto"/>
          </w:divBdr>
        </w:div>
        <w:div w:id="2051296133">
          <w:marLeft w:val="0"/>
          <w:marRight w:val="0"/>
          <w:marTop w:val="0"/>
          <w:marBottom w:val="0"/>
          <w:divBdr>
            <w:top w:val="single" w:sz="6" w:space="3" w:color="D6D6D6"/>
            <w:left w:val="single" w:sz="6" w:space="3" w:color="D6D6D6"/>
            <w:bottom w:val="single" w:sz="6" w:space="3" w:color="D6D6D6"/>
            <w:right w:val="single" w:sz="6" w:space="3" w:color="D6D6D6"/>
          </w:divBdr>
        </w:div>
        <w:div w:id="1531841110">
          <w:marLeft w:val="0"/>
          <w:marRight w:val="0"/>
          <w:marTop w:val="0"/>
          <w:marBottom w:val="0"/>
          <w:divBdr>
            <w:top w:val="single" w:sz="6" w:space="3" w:color="D6D6D6"/>
            <w:left w:val="single" w:sz="6" w:space="3" w:color="D6D6D6"/>
            <w:bottom w:val="single" w:sz="6" w:space="3" w:color="D6D6D6"/>
            <w:right w:val="single" w:sz="6" w:space="3" w:color="D6D6D6"/>
          </w:divBdr>
        </w:div>
        <w:div w:id="1525511221">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013993767">
      <w:bodyDiv w:val="1"/>
      <w:marLeft w:val="0"/>
      <w:marRight w:val="0"/>
      <w:marTop w:val="0"/>
      <w:marBottom w:val="0"/>
      <w:divBdr>
        <w:top w:val="none" w:sz="0" w:space="0" w:color="auto"/>
        <w:left w:val="none" w:sz="0" w:space="0" w:color="auto"/>
        <w:bottom w:val="none" w:sz="0" w:space="0" w:color="auto"/>
        <w:right w:val="none" w:sz="0" w:space="0" w:color="auto"/>
      </w:divBdr>
      <w:divsChild>
        <w:div w:id="903681466">
          <w:marLeft w:val="0"/>
          <w:marRight w:val="0"/>
          <w:marTop w:val="0"/>
          <w:marBottom w:val="0"/>
          <w:divBdr>
            <w:top w:val="none" w:sz="0" w:space="0" w:color="auto"/>
            <w:left w:val="none" w:sz="0" w:space="0" w:color="auto"/>
            <w:bottom w:val="none" w:sz="0" w:space="0" w:color="auto"/>
            <w:right w:val="none" w:sz="0" w:space="0" w:color="auto"/>
          </w:divBdr>
        </w:div>
        <w:div w:id="110366756">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042175274">
      <w:bodyDiv w:val="1"/>
      <w:marLeft w:val="0"/>
      <w:marRight w:val="0"/>
      <w:marTop w:val="0"/>
      <w:marBottom w:val="0"/>
      <w:divBdr>
        <w:top w:val="none" w:sz="0" w:space="0" w:color="auto"/>
        <w:left w:val="none" w:sz="0" w:space="0" w:color="auto"/>
        <w:bottom w:val="none" w:sz="0" w:space="0" w:color="auto"/>
        <w:right w:val="none" w:sz="0" w:space="0" w:color="auto"/>
      </w:divBdr>
      <w:divsChild>
        <w:div w:id="929197182">
          <w:marLeft w:val="0"/>
          <w:marRight w:val="0"/>
          <w:marTop w:val="0"/>
          <w:marBottom w:val="0"/>
          <w:divBdr>
            <w:top w:val="none" w:sz="0" w:space="0" w:color="auto"/>
            <w:left w:val="none" w:sz="0" w:space="0" w:color="auto"/>
            <w:bottom w:val="none" w:sz="0" w:space="0" w:color="auto"/>
            <w:right w:val="none" w:sz="0" w:space="0" w:color="auto"/>
          </w:divBdr>
        </w:div>
        <w:div w:id="1376275952">
          <w:marLeft w:val="0"/>
          <w:marRight w:val="0"/>
          <w:marTop w:val="0"/>
          <w:marBottom w:val="0"/>
          <w:divBdr>
            <w:top w:val="single" w:sz="6" w:space="3" w:color="D6D6D6"/>
            <w:left w:val="single" w:sz="6" w:space="3" w:color="D6D6D6"/>
            <w:bottom w:val="single" w:sz="6" w:space="3" w:color="D6D6D6"/>
            <w:right w:val="single" w:sz="6" w:space="3" w:color="D6D6D6"/>
          </w:divBdr>
        </w:div>
        <w:div w:id="27605243">
          <w:marLeft w:val="0"/>
          <w:marRight w:val="0"/>
          <w:marTop w:val="0"/>
          <w:marBottom w:val="0"/>
          <w:divBdr>
            <w:top w:val="single" w:sz="6" w:space="3" w:color="D6D6D6"/>
            <w:left w:val="single" w:sz="6" w:space="3" w:color="D6D6D6"/>
            <w:bottom w:val="single" w:sz="6" w:space="3" w:color="D6D6D6"/>
            <w:right w:val="single" w:sz="6" w:space="3" w:color="D6D6D6"/>
          </w:divBdr>
        </w:div>
        <w:div w:id="15347897">
          <w:marLeft w:val="0"/>
          <w:marRight w:val="0"/>
          <w:marTop w:val="0"/>
          <w:marBottom w:val="0"/>
          <w:divBdr>
            <w:top w:val="single" w:sz="6" w:space="3" w:color="D6D6D6"/>
            <w:left w:val="single" w:sz="6" w:space="3" w:color="D6D6D6"/>
            <w:bottom w:val="single" w:sz="6" w:space="3" w:color="D6D6D6"/>
            <w:right w:val="single" w:sz="6" w:space="3" w:color="D6D6D6"/>
          </w:divBdr>
        </w:div>
        <w:div w:id="856503144">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048067087">
      <w:bodyDiv w:val="1"/>
      <w:marLeft w:val="0"/>
      <w:marRight w:val="0"/>
      <w:marTop w:val="0"/>
      <w:marBottom w:val="0"/>
      <w:divBdr>
        <w:top w:val="none" w:sz="0" w:space="0" w:color="auto"/>
        <w:left w:val="none" w:sz="0" w:space="0" w:color="auto"/>
        <w:bottom w:val="none" w:sz="0" w:space="0" w:color="auto"/>
        <w:right w:val="none" w:sz="0" w:space="0" w:color="auto"/>
      </w:divBdr>
      <w:divsChild>
        <w:div w:id="520318475">
          <w:marLeft w:val="0"/>
          <w:marRight w:val="0"/>
          <w:marTop w:val="0"/>
          <w:marBottom w:val="0"/>
          <w:divBdr>
            <w:top w:val="none" w:sz="0" w:space="0" w:color="auto"/>
            <w:left w:val="none" w:sz="0" w:space="0" w:color="auto"/>
            <w:bottom w:val="none" w:sz="0" w:space="0" w:color="auto"/>
            <w:right w:val="none" w:sz="0" w:space="0" w:color="auto"/>
          </w:divBdr>
        </w:div>
        <w:div w:id="1633749959">
          <w:marLeft w:val="0"/>
          <w:marRight w:val="0"/>
          <w:marTop w:val="0"/>
          <w:marBottom w:val="0"/>
          <w:divBdr>
            <w:top w:val="single" w:sz="6" w:space="3" w:color="D6D6D6"/>
            <w:left w:val="single" w:sz="6" w:space="3" w:color="D6D6D6"/>
            <w:bottom w:val="single" w:sz="6" w:space="3" w:color="D6D6D6"/>
            <w:right w:val="single" w:sz="6" w:space="3" w:color="D6D6D6"/>
          </w:divBdr>
        </w:div>
        <w:div w:id="1597714690">
          <w:marLeft w:val="0"/>
          <w:marRight w:val="0"/>
          <w:marTop w:val="0"/>
          <w:marBottom w:val="0"/>
          <w:divBdr>
            <w:top w:val="single" w:sz="6" w:space="3" w:color="D6D6D6"/>
            <w:left w:val="single" w:sz="6" w:space="3" w:color="D6D6D6"/>
            <w:bottom w:val="single" w:sz="6" w:space="3" w:color="D6D6D6"/>
            <w:right w:val="single" w:sz="6" w:space="3" w:color="D6D6D6"/>
          </w:divBdr>
        </w:div>
        <w:div w:id="709189386">
          <w:marLeft w:val="0"/>
          <w:marRight w:val="0"/>
          <w:marTop w:val="0"/>
          <w:marBottom w:val="0"/>
          <w:divBdr>
            <w:top w:val="single" w:sz="6" w:space="3" w:color="D6D6D6"/>
            <w:left w:val="single" w:sz="6" w:space="3" w:color="D6D6D6"/>
            <w:bottom w:val="single" w:sz="6" w:space="3" w:color="D6D6D6"/>
            <w:right w:val="single" w:sz="6" w:space="3" w:color="D6D6D6"/>
          </w:divBdr>
        </w:div>
        <w:div w:id="487792543">
          <w:marLeft w:val="0"/>
          <w:marRight w:val="0"/>
          <w:marTop w:val="0"/>
          <w:marBottom w:val="0"/>
          <w:divBdr>
            <w:top w:val="single" w:sz="6" w:space="3" w:color="D6D6D6"/>
            <w:left w:val="single" w:sz="6" w:space="3" w:color="D6D6D6"/>
            <w:bottom w:val="single" w:sz="6" w:space="3" w:color="D6D6D6"/>
            <w:right w:val="single" w:sz="6" w:space="3" w:color="D6D6D6"/>
          </w:divBdr>
        </w:div>
        <w:div w:id="471096978">
          <w:marLeft w:val="0"/>
          <w:marRight w:val="0"/>
          <w:marTop w:val="0"/>
          <w:marBottom w:val="0"/>
          <w:divBdr>
            <w:top w:val="single" w:sz="6" w:space="3" w:color="D6D6D6"/>
            <w:left w:val="single" w:sz="6" w:space="3" w:color="D6D6D6"/>
            <w:bottom w:val="single" w:sz="6" w:space="3" w:color="D6D6D6"/>
            <w:right w:val="single" w:sz="6" w:space="3" w:color="D6D6D6"/>
          </w:divBdr>
        </w:div>
        <w:div w:id="465440987">
          <w:marLeft w:val="0"/>
          <w:marRight w:val="0"/>
          <w:marTop w:val="0"/>
          <w:marBottom w:val="0"/>
          <w:divBdr>
            <w:top w:val="single" w:sz="6" w:space="3" w:color="D6D6D6"/>
            <w:left w:val="single" w:sz="6" w:space="3" w:color="D6D6D6"/>
            <w:bottom w:val="single" w:sz="6" w:space="3" w:color="D6D6D6"/>
            <w:right w:val="single" w:sz="6" w:space="3" w:color="D6D6D6"/>
          </w:divBdr>
        </w:div>
        <w:div w:id="965697031">
          <w:marLeft w:val="0"/>
          <w:marRight w:val="0"/>
          <w:marTop w:val="0"/>
          <w:marBottom w:val="0"/>
          <w:divBdr>
            <w:top w:val="single" w:sz="6" w:space="3" w:color="D6D6D6"/>
            <w:left w:val="single" w:sz="6" w:space="3" w:color="D6D6D6"/>
            <w:bottom w:val="single" w:sz="6" w:space="3" w:color="D6D6D6"/>
            <w:right w:val="single" w:sz="6" w:space="3" w:color="D6D6D6"/>
          </w:divBdr>
        </w:div>
        <w:div w:id="1655186541">
          <w:marLeft w:val="0"/>
          <w:marRight w:val="0"/>
          <w:marTop w:val="0"/>
          <w:marBottom w:val="0"/>
          <w:divBdr>
            <w:top w:val="single" w:sz="6" w:space="3" w:color="D6D6D6"/>
            <w:left w:val="single" w:sz="6" w:space="3" w:color="D6D6D6"/>
            <w:bottom w:val="single" w:sz="6" w:space="3" w:color="D6D6D6"/>
            <w:right w:val="single" w:sz="6" w:space="3" w:color="D6D6D6"/>
          </w:divBdr>
        </w:div>
        <w:div w:id="197856996">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110662658">
      <w:bodyDiv w:val="1"/>
      <w:marLeft w:val="0"/>
      <w:marRight w:val="0"/>
      <w:marTop w:val="0"/>
      <w:marBottom w:val="0"/>
      <w:divBdr>
        <w:top w:val="none" w:sz="0" w:space="0" w:color="auto"/>
        <w:left w:val="none" w:sz="0" w:space="0" w:color="auto"/>
        <w:bottom w:val="none" w:sz="0" w:space="0" w:color="auto"/>
        <w:right w:val="none" w:sz="0" w:space="0" w:color="auto"/>
      </w:divBdr>
      <w:divsChild>
        <w:div w:id="1823352325">
          <w:marLeft w:val="0"/>
          <w:marRight w:val="0"/>
          <w:marTop w:val="0"/>
          <w:marBottom w:val="0"/>
          <w:divBdr>
            <w:top w:val="none" w:sz="0" w:space="0" w:color="auto"/>
            <w:left w:val="none" w:sz="0" w:space="0" w:color="auto"/>
            <w:bottom w:val="none" w:sz="0" w:space="0" w:color="auto"/>
            <w:right w:val="none" w:sz="0" w:space="0" w:color="auto"/>
          </w:divBdr>
        </w:div>
        <w:div w:id="309361410">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498548560">
          <w:marLeft w:val="0"/>
          <w:marRight w:val="0"/>
          <w:marTop w:val="0"/>
          <w:marBottom w:val="0"/>
          <w:divBdr>
            <w:top w:val="single" w:sz="6" w:space="3" w:color="D6D6D6"/>
            <w:left w:val="single" w:sz="6" w:space="3" w:color="D6D6D6"/>
            <w:bottom w:val="single" w:sz="6" w:space="3" w:color="D6D6D6"/>
            <w:right w:val="single" w:sz="6" w:space="3" w:color="D6D6D6"/>
          </w:divBdr>
        </w:div>
        <w:div w:id="169486583">
          <w:marLeft w:val="0"/>
          <w:marRight w:val="0"/>
          <w:marTop w:val="0"/>
          <w:marBottom w:val="0"/>
          <w:divBdr>
            <w:top w:val="single" w:sz="6" w:space="3" w:color="D6D6D6"/>
            <w:left w:val="single" w:sz="6" w:space="3" w:color="D6D6D6"/>
            <w:bottom w:val="single" w:sz="6" w:space="3" w:color="D6D6D6"/>
            <w:right w:val="single" w:sz="6" w:space="3" w:color="D6D6D6"/>
          </w:divBdr>
        </w:div>
        <w:div w:id="684597136">
          <w:marLeft w:val="0"/>
          <w:marRight w:val="0"/>
          <w:marTop w:val="0"/>
          <w:marBottom w:val="0"/>
          <w:divBdr>
            <w:top w:val="single" w:sz="6" w:space="3" w:color="D6D6D6"/>
            <w:left w:val="single" w:sz="6" w:space="3" w:color="D6D6D6"/>
            <w:bottom w:val="single" w:sz="6" w:space="3" w:color="D6D6D6"/>
            <w:right w:val="single" w:sz="6" w:space="3" w:color="D6D6D6"/>
          </w:divBdr>
        </w:div>
        <w:div w:id="1492066825">
          <w:marLeft w:val="0"/>
          <w:marRight w:val="0"/>
          <w:marTop w:val="0"/>
          <w:marBottom w:val="0"/>
          <w:divBdr>
            <w:top w:val="single" w:sz="6" w:space="3" w:color="D6D6D6"/>
            <w:left w:val="single" w:sz="6" w:space="3" w:color="D6D6D6"/>
            <w:bottom w:val="single" w:sz="6" w:space="3" w:color="D6D6D6"/>
            <w:right w:val="single" w:sz="6" w:space="3" w:color="D6D6D6"/>
          </w:divBdr>
        </w:div>
        <w:div w:id="1262953389">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220436890">
      <w:bodyDiv w:val="1"/>
      <w:marLeft w:val="0"/>
      <w:marRight w:val="0"/>
      <w:marTop w:val="0"/>
      <w:marBottom w:val="0"/>
      <w:divBdr>
        <w:top w:val="none" w:sz="0" w:space="0" w:color="auto"/>
        <w:left w:val="none" w:sz="0" w:space="0" w:color="auto"/>
        <w:bottom w:val="none" w:sz="0" w:space="0" w:color="auto"/>
        <w:right w:val="none" w:sz="0" w:space="0" w:color="auto"/>
      </w:divBdr>
      <w:divsChild>
        <w:div w:id="660544512">
          <w:marLeft w:val="0"/>
          <w:marRight w:val="0"/>
          <w:marTop w:val="0"/>
          <w:marBottom w:val="0"/>
          <w:divBdr>
            <w:top w:val="none" w:sz="0" w:space="0" w:color="auto"/>
            <w:left w:val="none" w:sz="0" w:space="0" w:color="auto"/>
            <w:bottom w:val="none" w:sz="0" w:space="0" w:color="auto"/>
            <w:right w:val="none" w:sz="0" w:space="0" w:color="auto"/>
          </w:divBdr>
        </w:div>
        <w:div w:id="933396087">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224680768">
      <w:bodyDiv w:val="1"/>
      <w:marLeft w:val="0"/>
      <w:marRight w:val="0"/>
      <w:marTop w:val="0"/>
      <w:marBottom w:val="0"/>
      <w:divBdr>
        <w:top w:val="none" w:sz="0" w:space="0" w:color="auto"/>
        <w:left w:val="none" w:sz="0" w:space="0" w:color="auto"/>
        <w:bottom w:val="none" w:sz="0" w:space="0" w:color="auto"/>
        <w:right w:val="none" w:sz="0" w:space="0" w:color="auto"/>
      </w:divBdr>
      <w:divsChild>
        <w:div w:id="1163468209">
          <w:marLeft w:val="0"/>
          <w:marRight w:val="0"/>
          <w:marTop w:val="0"/>
          <w:marBottom w:val="0"/>
          <w:divBdr>
            <w:top w:val="none" w:sz="0" w:space="0" w:color="auto"/>
            <w:left w:val="none" w:sz="0" w:space="0" w:color="auto"/>
            <w:bottom w:val="none" w:sz="0" w:space="0" w:color="auto"/>
            <w:right w:val="none" w:sz="0" w:space="0" w:color="auto"/>
          </w:divBdr>
        </w:div>
        <w:div w:id="1932542298">
          <w:marLeft w:val="0"/>
          <w:marRight w:val="0"/>
          <w:marTop w:val="0"/>
          <w:marBottom w:val="0"/>
          <w:divBdr>
            <w:top w:val="single" w:sz="6" w:space="3" w:color="D6D6D6"/>
            <w:left w:val="single" w:sz="6" w:space="3" w:color="D6D6D6"/>
            <w:bottom w:val="single" w:sz="6" w:space="3" w:color="D6D6D6"/>
            <w:right w:val="single" w:sz="6" w:space="3" w:color="D6D6D6"/>
          </w:divBdr>
        </w:div>
        <w:div w:id="907112719">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900092308">
          <w:marLeft w:val="0"/>
          <w:marRight w:val="0"/>
          <w:marTop w:val="0"/>
          <w:marBottom w:val="0"/>
          <w:divBdr>
            <w:top w:val="single" w:sz="6" w:space="3" w:color="D6D6D6"/>
            <w:left w:val="single" w:sz="6" w:space="3" w:color="D6D6D6"/>
            <w:bottom w:val="single" w:sz="6" w:space="3" w:color="D6D6D6"/>
            <w:right w:val="single" w:sz="6" w:space="3" w:color="D6D6D6"/>
          </w:divBdr>
        </w:div>
        <w:div w:id="481428792">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310944588">
      <w:bodyDiv w:val="1"/>
      <w:marLeft w:val="0"/>
      <w:marRight w:val="0"/>
      <w:marTop w:val="0"/>
      <w:marBottom w:val="0"/>
      <w:divBdr>
        <w:top w:val="none" w:sz="0" w:space="0" w:color="auto"/>
        <w:left w:val="none" w:sz="0" w:space="0" w:color="auto"/>
        <w:bottom w:val="none" w:sz="0" w:space="0" w:color="auto"/>
        <w:right w:val="none" w:sz="0" w:space="0" w:color="auto"/>
      </w:divBdr>
    </w:div>
    <w:div w:id="1567958575">
      <w:bodyDiv w:val="1"/>
      <w:marLeft w:val="0"/>
      <w:marRight w:val="0"/>
      <w:marTop w:val="0"/>
      <w:marBottom w:val="0"/>
      <w:divBdr>
        <w:top w:val="none" w:sz="0" w:space="0" w:color="auto"/>
        <w:left w:val="none" w:sz="0" w:space="0" w:color="auto"/>
        <w:bottom w:val="none" w:sz="0" w:space="0" w:color="auto"/>
        <w:right w:val="none" w:sz="0" w:space="0" w:color="auto"/>
      </w:divBdr>
      <w:divsChild>
        <w:div w:id="1851529284">
          <w:marLeft w:val="0"/>
          <w:marRight w:val="0"/>
          <w:marTop w:val="0"/>
          <w:marBottom w:val="0"/>
          <w:divBdr>
            <w:top w:val="none" w:sz="0" w:space="0" w:color="auto"/>
            <w:left w:val="none" w:sz="0" w:space="0" w:color="auto"/>
            <w:bottom w:val="none" w:sz="0" w:space="0" w:color="auto"/>
            <w:right w:val="none" w:sz="0" w:space="0" w:color="auto"/>
          </w:divBdr>
        </w:div>
        <w:div w:id="84034504">
          <w:marLeft w:val="0"/>
          <w:marRight w:val="0"/>
          <w:marTop w:val="0"/>
          <w:marBottom w:val="0"/>
          <w:divBdr>
            <w:top w:val="single" w:sz="6" w:space="3" w:color="D6D6D6"/>
            <w:left w:val="single" w:sz="6" w:space="3" w:color="D6D6D6"/>
            <w:bottom w:val="single" w:sz="6" w:space="3" w:color="D6D6D6"/>
            <w:right w:val="single" w:sz="6" w:space="3" w:color="D6D6D6"/>
          </w:divBdr>
        </w:div>
        <w:div w:id="1676493517">
          <w:marLeft w:val="0"/>
          <w:marRight w:val="0"/>
          <w:marTop w:val="0"/>
          <w:marBottom w:val="0"/>
          <w:divBdr>
            <w:top w:val="single" w:sz="6" w:space="3" w:color="D6D6D6"/>
            <w:left w:val="single" w:sz="6" w:space="3" w:color="D6D6D6"/>
            <w:bottom w:val="single" w:sz="6" w:space="3" w:color="D6D6D6"/>
            <w:right w:val="single" w:sz="6" w:space="3" w:color="D6D6D6"/>
          </w:divBdr>
        </w:div>
        <w:div w:id="1578439277">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243560259">
          <w:marLeft w:val="0"/>
          <w:marRight w:val="0"/>
          <w:marTop w:val="0"/>
          <w:marBottom w:val="0"/>
          <w:divBdr>
            <w:top w:val="single" w:sz="6" w:space="3" w:color="D6D6D6"/>
            <w:left w:val="single" w:sz="6" w:space="3" w:color="D6D6D6"/>
            <w:bottom w:val="single" w:sz="6" w:space="3" w:color="D6D6D6"/>
            <w:right w:val="single" w:sz="6" w:space="3" w:color="D6D6D6"/>
          </w:divBdr>
          <w:divsChild>
            <w:div w:id="623654360">
              <w:marLeft w:val="0"/>
              <w:marRight w:val="0"/>
              <w:marTop w:val="0"/>
              <w:marBottom w:val="0"/>
              <w:divBdr>
                <w:top w:val="none" w:sz="0" w:space="0" w:color="auto"/>
                <w:left w:val="none" w:sz="0" w:space="0" w:color="auto"/>
                <w:bottom w:val="none" w:sz="0" w:space="0" w:color="auto"/>
                <w:right w:val="none" w:sz="0" w:space="0" w:color="auto"/>
              </w:divBdr>
              <w:divsChild>
                <w:div w:id="1671906035">
                  <w:marLeft w:val="0"/>
                  <w:marRight w:val="0"/>
                  <w:marTop w:val="0"/>
                  <w:marBottom w:val="0"/>
                  <w:divBdr>
                    <w:top w:val="none" w:sz="0" w:space="0" w:color="auto"/>
                    <w:left w:val="none" w:sz="0" w:space="0" w:color="auto"/>
                    <w:bottom w:val="none" w:sz="0" w:space="0" w:color="auto"/>
                    <w:right w:val="none" w:sz="0" w:space="0" w:color="auto"/>
                  </w:divBdr>
                </w:div>
                <w:div w:id="424571022">
                  <w:marLeft w:val="0"/>
                  <w:marRight w:val="0"/>
                  <w:marTop w:val="0"/>
                  <w:marBottom w:val="0"/>
                  <w:divBdr>
                    <w:top w:val="none" w:sz="0" w:space="0" w:color="auto"/>
                    <w:left w:val="none" w:sz="0" w:space="0" w:color="auto"/>
                    <w:bottom w:val="none" w:sz="0" w:space="0" w:color="auto"/>
                    <w:right w:val="none" w:sz="0" w:space="0" w:color="auto"/>
                  </w:divBdr>
                  <w:divsChild>
                    <w:div w:id="1909220553">
                      <w:marLeft w:val="0"/>
                      <w:marRight w:val="0"/>
                      <w:marTop w:val="0"/>
                      <w:marBottom w:val="0"/>
                      <w:divBdr>
                        <w:top w:val="none" w:sz="0" w:space="0" w:color="auto"/>
                        <w:left w:val="none" w:sz="0" w:space="0" w:color="auto"/>
                        <w:bottom w:val="none" w:sz="0" w:space="0" w:color="auto"/>
                        <w:right w:val="none" w:sz="0" w:space="0" w:color="auto"/>
                      </w:divBdr>
                    </w:div>
                  </w:divsChild>
                </w:div>
                <w:div w:id="584806738">
                  <w:marLeft w:val="0"/>
                  <w:marRight w:val="0"/>
                  <w:marTop w:val="0"/>
                  <w:marBottom w:val="0"/>
                  <w:divBdr>
                    <w:top w:val="none" w:sz="0" w:space="0" w:color="auto"/>
                    <w:left w:val="none" w:sz="0" w:space="0" w:color="auto"/>
                    <w:bottom w:val="none" w:sz="0" w:space="0" w:color="auto"/>
                    <w:right w:val="none" w:sz="0" w:space="0" w:color="auto"/>
                  </w:divBdr>
                </w:div>
                <w:div w:id="10911205">
                  <w:marLeft w:val="0"/>
                  <w:marRight w:val="0"/>
                  <w:marTop w:val="0"/>
                  <w:marBottom w:val="0"/>
                  <w:divBdr>
                    <w:top w:val="none" w:sz="0" w:space="0" w:color="auto"/>
                    <w:left w:val="none" w:sz="0" w:space="0" w:color="auto"/>
                    <w:bottom w:val="none" w:sz="0" w:space="0" w:color="auto"/>
                    <w:right w:val="none" w:sz="0" w:space="0" w:color="auto"/>
                  </w:divBdr>
                  <w:divsChild>
                    <w:div w:id="154341193">
                      <w:marLeft w:val="0"/>
                      <w:marRight w:val="0"/>
                      <w:marTop w:val="0"/>
                      <w:marBottom w:val="0"/>
                      <w:divBdr>
                        <w:top w:val="none" w:sz="0" w:space="0" w:color="auto"/>
                        <w:left w:val="none" w:sz="0" w:space="0" w:color="auto"/>
                        <w:bottom w:val="none" w:sz="0" w:space="0" w:color="auto"/>
                        <w:right w:val="none" w:sz="0" w:space="0" w:color="auto"/>
                      </w:divBdr>
                    </w:div>
                  </w:divsChild>
                </w:div>
                <w:div w:id="16837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39312">
      <w:bodyDiv w:val="1"/>
      <w:marLeft w:val="0"/>
      <w:marRight w:val="0"/>
      <w:marTop w:val="0"/>
      <w:marBottom w:val="0"/>
      <w:divBdr>
        <w:top w:val="none" w:sz="0" w:space="0" w:color="auto"/>
        <w:left w:val="none" w:sz="0" w:space="0" w:color="auto"/>
        <w:bottom w:val="none" w:sz="0" w:space="0" w:color="auto"/>
        <w:right w:val="none" w:sz="0" w:space="0" w:color="auto"/>
      </w:divBdr>
      <w:divsChild>
        <w:div w:id="1789616482">
          <w:marLeft w:val="0"/>
          <w:marRight w:val="0"/>
          <w:marTop w:val="0"/>
          <w:marBottom w:val="0"/>
          <w:divBdr>
            <w:top w:val="none" w:sz="0" w:space="0" w:color="auto"/>
            <w:left w:val="none" w:sz="0" w:space="0" w:color="auto"/>
            <w:bottom w:val="none" w:sz="0" w:space="0" w:color="auto"/>
            <w:right w:val="none" w:sz="0" w:space="0" w:color="auto"/>
          </w:divBdr>
        </w:div>
        <w:div w:id="561140453">
          <w:marLeft w:val="0"/>
          <w:marRight w:val="0"/>
          <w:marTop w:val="0"/>
          <w:marBottom w:val="0"/>
          <w:divBdr>
            <w:top w:val="single" w:sz="6" w:space="3" w:color="D6D6D6"/>
            <w:left w:val="single" w:sz="6" w:space="3" w:color="D6D6D6"/>
            <w:bottom w:val="single" w:sz="6" w:space="3" w:color="D6D6D6"/>
            <w:right w:val="single" w:sz="6" w:space="3" w:color="D6D6D6"/>
          </w:divBdr>
        </w:div>
        <w:div w:id="1107427903">
          <w:marLeft w:val="0"/>
          <w:marRight w:val="0"/>
          <w:marTop w:val="0"/>
          <w:marBottom w:val="0"/>
          <w:divBdr>
            <w:top w:val="single" w:sz="6" w:space="3" w:color="D6D6D6"/>
            <w:left w:val="single" w:sz="6" w:space="3" w:color="D6D6D6"/>
            <w:bottom w:val="single" w:sz="6" w:space="3" w:color="D6D6D6"/>
            <w:right w:val="single" w:sz="6" w:space="3" w:color="D6D6D6"/>
          </w:divBdr>
        </w:div>
        <w:div w:id="741610423">
          <w:marLeft w:val="0"/>
          <w:marRight w:val="0"/>
          <w:marTop w:val="0"/>
          <w:marBottom w:val="0"/>
          <w:divBdr>
            <w:top w:val="single" w:sz="6" w:space="3" w:color="D6D6D6"/>
            <w:left w:val="single" w:sz="6" w:space="3" w:color="D6D6D6"/>
            <w:bottom w:val="single" w:sz="6" w:space="3" w:color="D6D6D6"/>
            <w:right w:val="single" w:sz="6" w:space="3" w:color="D6D6D6"/>
          </w:divBdr>
        </w:div>
        <w:div w:id="1761483867">
          <w:marLeft w:val="0"/>
          <w:marRight w:val="0"/>
          <w:marTop w:val="0"/>
          <w:marBottom w:val="0"/>
          <w:divBdr>
            <w:top w:val="single" w:sz="6" w:space="3" w:color="D6D6D6"/>
            <w:left w:val="single" w:sz="6" w:space="3" w:color="D6D6D6"/>
            <w:bottom w:val="single" w:sz="6" w:space="3" w:color="D6D6D6"/>
            <w:right w:val="single" w:sz="6" w:space="3" w:color="D6D6D6"/>
          </w:divBdr>
        </w:div>
        <w:div w:id="1283532632">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767068414">
      <w:bodyDiv w:val="1"/>
      <w:marLeft w:val="0"/>
      <w:marRight w:val="0"/>
      <w:marTop w:val="0"/>
      <w:marBottom w:val="0"/>
      <w:divBdr>
        <w:top w:val="none" w:sz="0" w:space="0" w:color="auto"/>
        <w:left w:val="none" w:sz="0" w:space="0" w:color="auto"/>
        <w:bottom w:val="none" w:sz="0" w:space="0" w:color="auto"/>
        <w:right w:val="none" w:sz="0" w:space="0" w:color="auto"/>
      </w:divBdr>
      <w:divsChild>
        <w:div w:id="859272562">
          <w:marLeft w:val="0"/>
          <w:marRight w:val="0"/>
          <w:marTop w:val="0"/>
          <w:marBottom w:val="0"/>
          <w:divBdr>
            <w:top w:val="none" w:sz="0" w:space="0" w:color="auto"/>
            <w:left w:val="none" w:sz="0" w:space="0" w:color="auto"/>
            <w:bottom w:val="none" w:sz="0" w:space="0" w:color="auto"/>
            <w:right w:val="none" w:sz="0" w:space="0" w:color="auto"/>
          </w:divBdr>
        </w:div>
        <w:div w:id="1094595173">
          <w:marLeft w:val="0"/>
          <w:marRight w:val="0"/>
          <w:marTop w:val="0"/>
          <w:marBottom w:val="0"/>
          <w:divBdr>
            <w:top w:val="single" w:sz="6" w:space="3" w:color="D6D6D6"/>
            <w:left w:val="single" w:sz="6" w:space="3" w:color="D6D6D6"/>
            <w:bottom w:val="single" w:sz="6" w:space="3" w:color="D6D6D6"/>
            <w:right w:val="single" w:sz="6" w:space="3" w:color="D6D6D6"/>
          </w:divBdr>
        </w:div>
      </w:divsChild>
    </w:div>
    <w:div w:id="1827627986">
      <w:bodyDiv w:val="1"/>
      <w:marLeft w:val="0"/>
      <w:marRight w:val="0"/>
      <w:marTop w:val="0"/>
      <w:marBottom w:val="0"/>
      <w:divBdr>
        <w:top w:val="none" w:sz="0" w:space="0" w:color="auto"/>
        <w:left w:val="none" w:sz="0" w:space="0" w:color="auto"/>
        <w:bottom w:val="none" w:sz="0" w:space="0" w:color="auto"/>
        <w:right w:val="none" w:sz="0" w:space="0" w:color="auto"/>
      </w:divBdr>
      <w:divsChild>
        <w:div w:id="1510827108">
          <w:marLeft w:val="0"/>
          <w:marRight w:val="0"/>
          <w:marTop w:val="0"/>
          <w:marBottom w:val="0"/>
          <w:divBdr>
            <w:top w:val="none" w:sz="0" w:space="0" w:color="auto"/>
            <w:left w:val="none" w:sz="0" w:space="0" w:color="auto"/>
            <w:bottom w:val="none" w:sz="0" w:space="0" w:color="auto"/>
            <w:right w:val="none" w:sz="0" w:space="0" w:color="auto"/>
          </w:divBdr>
        </w:div>
      </w:divsChild>
    </w:div>
    <w:div w:id="2049403812">
      <w:bodyDiv w:val="1"/>
      <w:marLeft w:val="0"/>
      <w:marRight w:val="0"/>
      <w:marTop w:val="0"/>
      <w:marBottom w:val="0"/>
      <w:divBdr>
        <w:top w:val="none" w:sz="0" w:space="0" w:color="auto"/>
        <w:left w:val="none" w:sz="0" w:space="0" w:color="auto"/>
        <w:bottom w:val="none" w:sz="0" w:space="0" w:color="auto"/>
        <w:right w:val="none" w:sz="0" w:space="0" w:color="auto"/>
      </w:divBdr>
      <w:divsChild>
        <w:div w:id="849609807">
          <w:marLeft w:val="0"/>
          <w:marRight w:val="0"/>
          <w:marTop w:val="0"/>
          <w:marBottom w:val="0"/>
          <w:divBdr>
            <w:top w:val="none" w:sz="0" w:space="0" w:color="auto"/>
            <w:left w:val="none" w:sz="0" w:space="0" w:color="auto"/>
            <w:bottom w:val="none" w:sz="0" w:space="0" w:color="auto"/>
            <w:right w:val="none" w:sz="0" w:space="0" w:color="auto"/>
          </w:divBdr>
        </w:div>
        <w:div w:id="1395353649">
          <w:marLeft w:val="0"/>
          <w:marRight w:val="0"/>
          <w:marTop w:val="0"/>
          <w:marBottom w:val="0"/>
          <w:divBdr>
            <w:top w:val="single" w:sz="6" w:space="3" w:color="D6D6D6"/>
            <w:left w:val="single" w:sz="6" w:space="3" w:color="D6D6D6"/>
            <w:bottom w:val="single" w:sz="6" w:space="3" w:color="D6D6D6"/>
            <w:right w:val="single" w:sz="6" w:space="3" w:color="D6D6D6"/>
          </w:divBdr>
        </w:div>
        <w:div w:id="1267074552">
          <w:marLeft w:val="0"/>
          <w:marRight w:val="0"/>
          <w:marTop w:val="0"/>
          <w:marBottom w:val="0"/>
          <w:divBdr>
            <w:top w:val="single" w:sz="6" w:space="3" w:color="D6D6D6"/>
            <w:left w:val="single" w:sz="6" w:space="3" w:color="D6D6D6"/>
            <w:bottom w:val="single" w:sz="6" w:space="3" w:color="D6D6D6"/>
            <w:right w:val="single" w:sz="6" w:space="3" w:color="D6D6D6"/>
          </w:divBdr>
        </w:div>
        <w:div w:id="2129230383">
          <w:marLeft w:val="0"/>
          <w:marRight w:val="0"/>
          <w:marTop w:val="0"/>
          <w:marBottom w:val="0"/>
          <w:divBdr>
            <w:top w:val="single" w:sz="6" w:space="3" w:color="D6D6D6"/>
            <w:left w:val="single" w:sz="6" w:space="3" w:color="D6D6D6"/>
            <w:bottom w:val="single" w:sz="6" w:space="3" w:color="D6D6D6"/>
            <w:right w:val="single" w:sz="6" w:space="3" w:color="D6D6D6"/>
          </w:divBdr>
        </w:div>
        <w:div w:id="425460965">
          <w:marLeft w:val="0"/>
          <w:marRight w:val="0"/>
          <w:marTop w:val="0"/>
          <w:marBottom w:val="0"/>
          <w:divBdr>
            <w:top w:val="single" w:sz="6" w:space="3" w:color="D6D6D6"/>
            <w:left w:val="single" w:sz="6" w:space="3" w:color="D6D6D6"/>
            <w:bottom w:val="single" w:sz="6" w:space="3" w:color="D6D6D6"/>
            <w:right w:val="single" w:sz="6" w:space="3" w:color="D6D6D6"/>
          </w:divBdr>
        </w:div>
        <w:div w:id="1023358508">
          <w:marLeft w:val="0"/>
          <w:marRight w:val="0"/>
          <w:marTop w:val="0"/>
          <w:marBottom w:val="0"/>
          <w:divBdr>
            <w:top w:val="single" w:sz="6" w:space="3" w:color="D6D6D6"/>
            <w:left w:val="single" w:sz="6" w:space="3" w:color="D6D6D6"/>
            <w:bottom w:val="single" w:sz="6" w:space="3" w:color="D6D6D6"/>
            <w:right w:val="single" w:sz="6" w:space="3" w:color="D6D6D6"/>
          </w:divBdr>
        </w:div>
        <w:div w:id="1386562923">
          <w:marLeft w:val="0"/>
          <w:marRight w:val="0"/>
          <w:marTop w:val="0"/>
          <w:marBottom w:val="0"/>
          <w:divBdr>
            <w:top w:val="single" w:sz="6" w:space="3" w:color="D6D6D6"/>
            <w:left w:val="single" w:sz="6" w:space="3" w:color="D6D6D6"/>
            <w:bottom w:val="single" w:sz="6" w:space="3" w:color="D6D6D6"/>
            <w:right w:val="single" w:sz="6" w:space="3" w:color="D6D6D6"/>
          </w:divBdr>
        </w:div>
        <w:div w:id="792754578">
          <w:marLeft w:val="0"/>
          <w:marRight w:val="0"/>
          <w:marTop w:val="0"/>
          <w:marBottom w:val="0"/>
          <w:divBdr>
            <w:top w:val="single" w:sz="6" w:space="3" w:color="D6D6D6"/>
            <w:left w:val="single" w:sz="6" w:space="3" w:color="D6D6D6"/>
            <w:bottom w:val="single" w:sz="6" w:space="3" w:color="D6D6D6"/>
            <w:right w:val="single" w:sz="6" w:space="3" w:color="D6D6D6"/>
          </w:divBdr>
          <w:divsChild>
            <w:div w:id="1144586845">
              <w:marLeft w:val="0"/>
              <w:marRight w:val="0"/>
              <w:marTop w:val="0"/>
              <w:marBottom w:val="0"/>
              <w:divBdr>
                <w:top w:val="single" w:sz="6" w:space="0" w:color="4A7D49"/>
                <w:left w:val="single" w:sz="6" w:space="0" w:color="4A7D49"/>
                <w:bottom w:val="single" w:sz="6" w:space="0" w:color="4A7D49"/>
                <w:right w:val="single" w:sz="6" w:space="0" w:color="4A7D49"/>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tutorialspoint.com/html/index.htm" TargetMode="External"/><Relationship Id="rId26" Type="http://schemas.openxmlformats.org/officeDocument/2006/relationships/control" Target="activeX/activeX1.xml"/><Relationship Id="rId39" Type="http://schemas.openxmlformats.org/officeDocument/2006/relationships/control" Target="activeX/activeX10.xml"/><Relationship Id="rId21" Type="http://schemas.openxmlformats.org/officeDocument/2006/relationships/hyperlink" Target="https://www.tutorialspoint.com/html/index.htm" TargetMode="External"/><Relationship Id="rId34" Type="http://schemas.openxmlformats.org/officeDocument/2006/relationships/control" Target="activeX/activeX7.xml"/><Relationship Id="rId42" Type="http://schemas.openxmlformats.org/officeDocument/2006/relationships/image" Target="media/image9.wmf"/><Relationship Id="rId47" Type="http://schemas.openxmlformats.org/officeDocument/2006/relationships/control" Target="activeX/activeX14.xml"/><Relationship Id="rId50" Type="http://schemas.openxmlformats.org/officeDocument/2006/relationships/image" Target="media/image13.wmf"/><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tutorialspoint.com/about/index.htm" TargetMode="External"/><Relationship Id="rId17" Type="http://schemas.openxmlformats.org/officeDocument/2006/relationships/hyperlink" Target="https://www.tutorialspoint.com/html/index.htm" TargetMode="External"/><Relationship Id="rId25" Type="http://schemas.openxmlformats.org/officeDocument/2006/relationships/image" Target="media/image3.wmf"/><Relationship Id="rId33" Type="http://schemas.openxmlformats.org/officeDocument/2006/relationships/control" Target="activeX/activeX6.xml"/><Relationship Id="rId38" Type="http://schemas.openxmlformats.org/officeDocument/2006/relationships/image" Target="media/image7.wmf"/><Relationship Id="rId46"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hyperlink" Target="https://www.tutorialspoint.com/html/index.htm" TargetMode="External"/><Relationship Id="rId20" Type="http://schemas.openxmlformats.org/officeDocument/2006/relationships/hyperlink" Target="https://www.tutorialspoint.com/html/html_text_links.htm" TargetMode="External"/><Relationship Id="rId29" Type="http://schemas.openxmlformats.org/officeDocument/2006/relationships/control" Target="activeX/activeX4.xml"/><Relationship Id="rId41" Type="http://schemas.openxmlformats.org/officeDocument/2006/relationships/control" Target="activeX/activeX11.xm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about/contact_us.htm" TargetMode="External"/><Relationship Id="rId24" Type="http://schemas.openxmlformats.org/officeDocument/2006/relationships/hyperlink" Target="mailto:abc@example.com?subject=Feedback&amp;body=Message" TargetMode="External"/><Relationship Id="rId32" Type="http://schemas.openxmlformats.org/officeDocument/2006/relationships/image" Target="media/image5.wmf"/><Relationship Id="rId37" Type="http://schemas.openxmlformats.org/officeDocument/2006/relationships/control" Target="activeX/activeX9.xml"/><Relationship Id="rId40" Type="http://schemas.openxmlformats.org/officeDocument/2006/relationships/image" Target="media/image8.wmf"/><Relationship Id="rId45" Type="http://schemas.openxmlformats.org/officeDocument/2006/relationships/control" Target="activeX/activeX13.xm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utorialspoint.com/html/index.htm" TargetMode="External"/><Relationship Id="rId23" Type="http://schemas.openxmlformats.org/officeDocument/2006/relationships/hyperlink" Target="mailto:abc@example.com" TargetMode="External"/><Relationship Id="rId28" Type="http://schemas.openxmlformats.org/officeDocument/2006/relationships/control" Target="activeX/activeX3.xml"/><Relationship Id="rId36" Type="http://schemas.openxmlformats.org/officeDocument/2006/relationships/control" Target="activeX/activeX8.xml"/><Relationship Id="rId49" Type="http://schemas.openxmlformats.org/officeDocument/2006/relationships/control" Target="activeX/activeX15.xml"/><Relationship Id="rId57" Type="http://schemas.openxmlformats.org/officeDocument/2006/relationships/theme" Target="theme/theme1.xml"/><Relationship Id="rId10" Type="http://schemas.openxmlformats.org/officeDocument/2006/relationships/hyperlink" Target="https://www.tutorialspoint.com/index.htm" TargetMode="External"/><Relationship Id="rId19" Type="http://schemas.openxmlformats.org/officeDocument/2006/relationships/hyperlink" Target="https://www.tutorialspoint.com/html/index.htm" TargetMode="External"/><Relationship Id="rId31" Type="http://schemas.openxmlformats.org/officeDocument/2006/relationships/control" Target="activeX/activeX5.xml"/><Relationship Id="rId44" Type="http://schemas.openxmlformats.org/officeDocument/2006/relationships/image" Target="media/image10.wmf"/><Relationship Id="rId52" Type="http://schemas.openxmlformats.org/officeDocument/2006/relationships/control" Target="activeX/activeX17.xml"/><Relationship Id="rId4" Type="http://schemas.openxmlformats.org/officeDocument/2006/relationships/settings" Target="settings.xml"/><Relationship Id="rId9" Type="http://schemas.openxmlformats.org/officeDocument/2006/relationships/hyperlink" Target="https://www.tutorialspoint.com/html/language_iso_codes.htm" TargetMode="External"/><Relationship Id="rId14" Type="http://schemas.openxmlformats.org/officeDocument/2006/relationships/hyperlink" Target="https://www.tutorialspoint.com/" TargetMode="External"/><Relationship Id="rId22" Type="http://schemas.openxmlformats.org/officeDocument/2006/relationships/hyperlink" Target="https://www.tutorialspoint.com/page.pdf" TargetMode="External"/><Relationship Id="rId27" Type="http://schemas.openxmlformats.org/officeDocument/2006/relationships/control" Target="activeX/activeX2.xml"/><Relationship Id="rId30" Type="http://schemas.openxmlformats.org/officeDocument/2006/relationships/image" Target="media/image4.wmf"/><Relationship Id="rId35" Type="http://schemas.openxmlformats.org/officeDocument/2006/relationships/image" Target="media/image6.wmf"/><Relationship Id="rId43" Type="http://schemas.openxmlformats.org/officeDocument/2006/relationships/control" Target="activeX/activeX12.xml"/><Relationship Id="rId48" Type="http://schemas.openxmlformats.org/officeDocument/2006/relationships/image" Target="media/image12.wmf"/><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control" Target="activeX/activeX16.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4-5CC6-11CF-8D67-00AA00BDCE1D}" ax:persistence="persistStream" r:id="rId1"/>
</file>

<file path=word/activeX/activeX13.xml><?xml version="1.0" encoding="utf-8"?>
<ax:ocx xmlns:ax="http://schemas.microsoft.com/office/2006/activeX" xmlns:r="http://schemas.openxmlformats.org/officeDocument/2006/relationships" ax:classid="{5512D112-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4-5CC6-11CF-8D67-00AA00BDCE1D}" ax:persistence="persistStream" r:id="rId1"/>
</file>

<file path=word/activeX/activeX16.xml><?xml version="1.0" encoding="utf-8"?>
<ax:ocx xmlns:ax="http://schemas.microsoft.com/office/2006/activeX" xmlns:r="http://schemas.openxmlformats.org/officeDocument/2006/relationships" ax:classid="{250770F3-6AF2-11CF-A915-008029E31FCD}" ax:persistence="persistStorage" r:id="rId1"/>
</file>

<file path=word/activeX/activeX17.xml><?xml version="1.0" encoding="utf-8"?>
<ax:ocx xmlns:ax="http://schemas.microsoft.com/office/2006/activeX" xmlns:r="http://schemas.openxmlformats.org/officeDocument/2006/relationships" ax:classid="{250770F3-6AF2-11CF-A915-008029E31FC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E-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43792-54F1-4414-9013-9F6FB7B7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94</Pages>
  <Words>11829</Words>
  <Characters>67426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Ademtek03</cp:lastModifiedBy>
  <cp:revision>246</cp:revision>
  <dcterms:created xsi:type="dcterms:W3CDTF">2017-06-26T05:32:00Z</dcterms:created>
  <dcterms:modified xsi:type="dcterms:W3CDTF">2019-02-01T12:24:00Z</dcterms:modified>
</cp:coreProperties>
</file>